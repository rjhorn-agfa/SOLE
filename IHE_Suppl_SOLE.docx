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DEF8" w14:textId="5EEC5CC1" w:rsidR="00CF283F" w:rsidRPr="003651D9" w:rsidRDefault="00CF283F" w:rsidP="00D0449D">
      <w:pPr>
        <w:pStyle w:val="BodyText"/>
        <w:jc w:val="center"/>
        <w:outlineLvl w:val="0"/>
        <w:rPr>
          <w:b/>
          <w:bCs/>
          <w:sz w:val="28"/>
          <w:szCs w:val="28"/>
        </w:rPr>
      </w:pPr>
      <w:r w:rsidRPr="003651D9">
        <w:rPr>
          <w:b/>
          <w:bCs/>
          <w:sz w:val="28"/>
          <w:szCs w:val="28"/>
        </w:rPr>
        <w:t>Integrating the Healthcare Enterprise</w:t>
      </w:r>
    </w:p>
    <w:p w14:paraId="3059C369" w14:textId="77777777" w:rsidR="00CF283F" w:rsidRPr="003651D9" w:rsidRDefault="00CF283F" w:rsidP="00663624">
      <w:pPr>
        <w:pStyle w:val="BodyText"/>
      </w:pPr>
    </w:p>
    <w:p w14:paraId="7EAA5B86" w14:textId="77777777" w:rsidR="00CF283F" w:rsidRPr="003651D9" w:rsidRDefault="00A43A98" w:rsidP="003D24EE">
      <w:pPr>
        <w:pStyle w:val="BodyText"/>
        <w:jc w:val="center"/>
      </w:pPr>
      <w:r>
        <w:rPr>
          <w:noProof/>
        </w:rPr>
        <w:drawing>
          <wp:inline distT="0" distB="0" distL="0" distR="0" wp14:anchorId="7A1AE490" wp14:editId="74BF7480">
            <wp:extent cx="1638300" cy="838200"/>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68860F59" w14:textId="77777777" w:rsidR="00CF283F" w:rsidRPr="003651D9" w:rsidRDefault="00CF283F" w:rsidP="000807AC">
      <w:pPr>
        <w:pStyle w:val="BodyText"/>
      </w:pPr>
    </w:p>
    <w:p w14:paraId="7A07CA48" w14:textId="77777777" w:rsidR="007400C4" w:rsidRPr="003651D9" w:rsidRDefault="007400C4" w:rsidP="00663624">
      <w:pPr>
        <w:pStyle w:val="BodyText"/>
      </w:pPr>
    </w:p>
    <w:p w14:paraId="17E81D27" w14:textId="77777777" w:rsidR="00482DC2" w:rsidRPr="003651D9" w:rsidRDefault="00CF283F" w:rsidP="00D0449D">
      <w:pPr>
        <w:pStyle w:val="BodyText"/>
        <w:jc w:val="center"/>
        <w:outlineLvl w:val="0"/>
        <w:rPr>
          <w:b/>
          <w:sz w:val="44"/>
          <w:szCs w:val="44"/>
        </w:rPr>
      </w:pPr>
      <w:r w:rsidRPr="003651D9">
        <w:rPr>
          <w:b/>
          <w:sz w:val="44"/>
          <w:szCs w:val="44"/>
        </w:rPr>
        <w:t xml:space="preserve">IHE </w:t>
      </w:r>
      <w:r w:rsidR="003061EB">
        <w:rPr>
          <w:b/>
          <w:sz w:val="44"/>
          <w:szCs w:val="44"/>
        </w:rPr>
        <w:t>Radiology</w:t>
      </w:r>
    </w:p>
    <w:p w14:paraId="3EB31159"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6AD554D" w14:textId="77777777" w:rsidR="00CF283F" w:rsidRPr="003651D9" w:rsidRDefault="00CF283F" w:rsidP="000807AC">
      <w:pPr>
        <w:pStyle w:val="BodyText"/>
      </w:pPr>
    </w:p>
    <w:p w14:paraId="72AE603C" w14:textId="77777777" w:rsidR="00656A6B" w:rsidRPr="003651D9" w:rsidRDefault="00656A6B" w:rsidP="000807AC">
      <w:pPr>
        <w:pStyle w:val="BodyText"/>
      </w:pPr>
    </w:p>
    <w:p w14:paraId="26AEC1FA" w14:textId="77777777" w:rsidR="003061EB" w:rsidRDefault="003061EB" w:rsidP="00D0449D">
      <w:pPr>
        <w:pStyle w:val="BodyText"/>
        <w:jc w:val="center"/>
        <w:outlineLvl w:val="0"/>
        <w:rPr>
          <w:b/>
          <w:sz w:val="44"/>
          <w:szCs w:val="44"/>
        </w:rPr>
      </w:pPr>
      <w:r w:rsidRPr="003061EB">
        <w:rPr>
          <w:b/>
          <w:sz w:val="44"/>
          <w:szCs w:val="44"/>
        </w:rPr>
        <w:t>Standardized Operational Log of Events</w:t>
      </w:r>
    </w:p>
    <w:p w14:paraId="1954681E" w14:textId="77777777" w:rsidR="00CF283F" w:rsidRPr="003061EB" w:rsidRDefault="003061EB" w:rsidP="003061EB">
      <w:pPr>
        <w:pStyle w:val="BodyText"/>
        <w:jc w:val="center"/>
        <w:rPr>
          <w:b/>
          <w:sz w:val="44"/>
          <w:szCs w:val="44"/>
        </w:rPr>
      </w:pPr>
      <w:r w:rsidRPr="003061EB">
        <w:rPr>
          <w:b/>
          <w:sz w:val="44"/>
          <w:szCs w:val="44"/>
        </w:rPr>
        <w:t>(SOLE)</w:t>
      </w:r>
    </w:p>
    <w:p w14:paraId="562B07A3" w14:textId="77777777" w:rsidR="007400C4" w:rsidRPr="003651D9" w:rsidRDefault="007400C4" w:rsidP="000125FF">
      <w:pPr>
        <w:pStyle w:val="BodyText"/>
      </w:pPr>
    </w:p>
    <w:p w14:paraId="4BD0CFA8" w14:textId="77777777" w:rsidR="00C1037F" w:rsidRPr="003651D9" w:rsidRDefault="00C1037F" w:rsidP="000125FF">
      <w:pPr>
        <w:pStyle w:val="BodyText"/>
      </w:pPr>
    </w:p>
    <w:p w14:paraId="24BB38E6" w14:textId="77777777" w:rsidR="00503AE1" w:rsidRPr="0058752C" w:rsidRDefault="00457DDC" w:rsidP="00D0449D">
      <w:pPr>
        <w:pStyle w:val="BodyText"/>
        <w:jc w:val="center"/>
        <w:outlineLvl w:val="0"/>
        <w:rPr>
          <w:b/>
          <w:sz w:val="44"/>
          <w:szCs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55C3F62" w14:textId="77777777" w:rsidR="009D125C" w:rsidRPr="003651D9" w:rsidRDefault="009D125C">
      <w:pPr>
        <w:pStyle w:val="BodyText"/>
      </w:pPr>
    </w:p>
    <w:p w14:paraId="4EF88252" w14:textId="77777777" w:rsidR="009D125C" w:rsidRPr="003651D9" w:rsidRDefault="009D125C">
      <w:pPr>
        <w:pStyle w:val="BodyText"/>
      </w:pPr>
    </w:p>
    <w:p w14:paraId="2EAC56F6" w14:textId="041A499F" w:rsidR="00A910E1" w:rsidRPr="003651D9" w:rsidRDefault="00A910E1" w:rsidP="008B5AB4">
      <w:pPr>
        <w:pStyle w:val="BodyText"/>
      </w:pPr>
      <w:r w:rsidRPr="003651D9">
        <w:t>Date:</w:t>
      </w:r>
      <w:r w:rsidRPr="003651D9">
        <w:tab/>
      </w:r>
      <w:r w:rsidRPr="003651D9">
        <w:tab/>
      </w:r>
      <w:r w:rsidR="00BB1E91">
        <w:t xml:space="preserve">February </w:t>
      </w:r>
      <w:r w:rsidR="006F50C0">
        <w:t>24</w:t>
      </w:r>
      <w:r w:rsidR="00BB1E91">
        <w:t>, 2017</w:t>
      </w:r>
    </w:p>
    <w:p w14:paraId="2490E6AC" w14:textId="77777777" w:rsidR="00603ED5" w:rsidRPr="003651D9" w:rsidRDefault="00BB1E91" w:rsidP="00AC7C88">
      <w:pPr>
        <w:pStyle w:val="BodyText"/>
      </w:pPr>
      <w:r>
        <w:t>Author:</w:t>
      </w:r>
      <w:r>
        <w:tab/>
        <w:t>Rob Horn</w:t>
      </w:r>
    </w:p>
    <w:p w14:paraId="65EE1D03" w14:textId="77777777" w:rsidR="00A875FF"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7ADBF5B2" w14:textId="77777777" w:rsidR="00BC745A" w:rsidRDefault="00BC745A" w:rsidP="00AC7C88">
      <w:pPr>
        <w:pStyle w:val="BodyText"/>
      </w:pPr>
    </w:p>
    <w:p w14:paraId="636DA64C" w14:textId="77777777" w:rsidR="00EC1DB7" w:rsidRDefault="00EC1DB7" w:rsidP="00AC7C88">
      <w:pPr>
        <w:pStyle w:val="BodyText"/>
      </w:pPr>
    </w:p>
    <w:p w14:paraId="00919C89" w14:textId="77777777" w:rsidR="00BC745A" w:rsidRDefault="00BC745A" w:rsidP="00AC7C88">
      <w:pPr>
        <w:pStyle w:val="BodyText"/>
      </w:pPr>
    </w:p>
    <w:p w14:paraId="6D2EEEF6" w14:textId="77777777" w:rsidR="00BC745A" w:rsidRPr="00AF1E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00BC745A" w:rsidRPr="00BC745A">
        <w:rPr>
          <w:b/>
        </w:rPr>
        <w:t>verify you have the most recent version of this document</w:t>
      </w:r>
      <w:r>
        <w:rPr>
          <w:b/>
        </w:rPr>
        <w:t xml:space="preserve">. </w:t>
      </w:r>
      <w:r w:rsidRPr="00AF1EF3">
        <w:t>Se</w:t>
      </w:r>
      <w:r w:rsidR="00BC745A" w:rsidRPr="00AF1EF3">
        <w:t xml:space="preserve">e </w:t>
      </w:r>
      <w:hyperlink r:id="rId9" w:history="1">
        <w:r w:rsidR="00BC745A" w:rsidRPr="00AF1EF3">
          <w:rPr>
            <w:rStyle w:val="Hyperlink"/>
          </w:rPr>
          <w:t>here</w:t>
        </w:r>
      </w:hyperlink>
      <w:r w:rsidR="00BC745A" w:rsidRPr="00AF1EF3">
        <w:t xml:space="preserve"> for Trial Implementation and Final </w:t>
      </w:r>
      <w:r>
        <w:t>T</w:t>
      </w:r>
      <w:r w:rsidR="00BC745A" w:rsidRPr="00AF1EF3">
        <w:t>ext version</w:t>
      </w:r>
      <w:r>
        <w:t>s</w:t>
      </w:r>
      <w:r w:rsidR="00BC745A" w:rsidRPr="00AF1EF3">
        <w:t xml:space="preserve"> and </w:t>
      </w:r>
      <w:hyperlink r:id="rId10" w:history="1">
        <w:r w:rsidR="00BC745A" w:rsidRPr="00AF1EF3">
          <w:rPr>
            <w:rStyle w:val="Hyperlink"/>
          </w:rPr>
          <w:t>here</w:t>
        </w:r>
      </w:hyperlink>
      <w:r w:rsidR="00BC745A" w:rsidRPr="00AF1EF3">
        <w:t xml:space="preserve"> for Public Comment versions.</w:t>
      </w:r>
    </w:p>
    <w:p w14:paraId="3C92403D" w14:textId="77777777" w:rsidR="00017E09" w:rsidRPr="003651D9" w:rsidRDefault="00017E09" w:rsidP="00017E09">
      <w:pPr>
        <w:pStyle w:val="BodyText"/>
        <w:rPr>
          <w:i/>
        </w:rPr>
      </w:pPr>
    </w:p>
    <w:p w14:paraId="51B746B1" w14:textId="77777777" w:rsidR="00CF283F" w:rsidRPr="003651D9" w:rsidRDefault="009D125C" w:rsidP="00D0449D">
      <w:pPr>
        <w:pStyle w:val="BodyText"/>
        <w:outlineLvl w:val="0"/>
      </w:pPr>
      <w:r w:rsidRPr="003651D9">
        <w:br w:type="page"/>
      </w:r>
      <w:r w:rsidR="00A875FF" w:rsidRPr="003651D9">
        <w:rPr>
          <w:rFonts w:ascii="Arial" w:hAnsi="Arial"/>
          <w:b/>
          <w:kern w:val="28"/>
          <w:sz w:val="28"/>
        </w:rPr>
        <w:lastRenderedPageBreak/>
        <w:t>Foreword</w:t>
      </w:r>
    </w:p>
    <w:p w14:paraId="7F1FC8AB"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3061EB">
        <w:t>Radiology</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01623632" w14:textId="77777777" w:rsidR="00BE5916" w:rsidRPr="003651D9" w:rsidRDefault="00BE5916" w:rsidP="00BE5916">
      <w:pPr>
        <w:pStyle w:val="BodyText"/>
      </w:pPr>
      <w:r w:rsidRPr="003651D9">
        <w:t xml:space="preserve">General information about IHE can be found at: </w:t>
      </w:r>
      <w:hyperlink r:id="rId11" w:history="1">
        <w:r w:rsidRPr="003651D9">
          <w:rPr>
            <w:rStyle w:val="Hyperlink"/>
          </w:rPr>
          <w:t>www.ihe.net</w:t>
        </w:r>
      </w:hyperlink>
      <w:r w:rsidR="00625D23" w:rsidRPr="003651D9">
        <w:t>.</w:t>
      </w:r>
    </w:p>
    <w:p w14:paraId="2FC5C933" w14:textId="7F871A18" w:rsidR="00BE5916" w:rsidRPr="003651D9" w:rsidRDefault="00BE5916" w:rsidP="00BE5916">
      <w:pPr>
        <w:pStyle w:val="BodyText"/>
      </w:pPr>
      <w:r w:rsidRPr="003651D9">
        <w:t xml:space="preserve">Information about the IHE </w:t>
      </w:r>
      <w:r w:rsidR="003061EB">
        <w:t>Radiology</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0015489F">
          <w:rPr>
            <w:rStyle w:val="Hyperlink"/>
          </w:rPr>
          <w:t>ihe.net/IHE_Domains</w:t>
        </w:r>
      </w:hyperlink>
      <w:r w:rsidR="00625D23" w:rsidRPr="003651D9">
        <w:t>.</w:t>
      </w:r>
    </w:p>
    <w:p w14:paraId="51C4635F"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0015489F">
          <w:rPr>
            <w:rStyle w:val="Hyperlink"/>
          </w:rPr>
          <w:t>http://ihe.net/IHE_Process</w:t>
        </w:r>
      </w:hyperlink>
      <w:r w:rsidRPr="003651D9">
        <w:t xml:space="preserve"> and </w:t>
      </w:r>
      <w:hyperlink r:id="rId14" w:history="1">
        <w:r w:rsidR="0015489F">
          <w:rPr>
            <w:rStyle w:val="Hyperlink"/>
          </w:rPr>
          <w:t>http://ihe.net/Profiles</w:t>
        </w:r>
      </w:hyperlink>
      <w:r w:rsidR="00625D23" w:rsidRPr="003651D9">
        <w:t>.</w:t>
      </w:r>
    </w:p>
    <w:p w14:paraId="7625218A" w14:textId="77777777" w:rsidR="00AF1EF3" w:rsidRDefault="00BE5916" w:rsidP="00BE5916">
      <w:pPr>
        <w:pStyle w:val="BodyText"/>
      </w:pPr>
      <w:r w:rsidRPr="003651D9">
        <w:t xml:space="preserve">The current version of </w:t>
      </w:r>
      <w:r w:rsidR="008F78D2" w:rsidRPr="003651D9">
        <w:t>the IHE</w:t>
      </w:r>
      <w:r w:rsidRPr="003651D9">
        <w:t xml:space="preserve"> </w:t>
      </w:r>
      <w:r w:rsidR="003061EB">
        <w:t>Radiology</w:t>
      </w:r>
      <w:r w:rsidRPr="003651D9">
        <w:t xml:space="preserve">Technical Framework can be found at: </w:t>
      </w:r>
      <w:hyperlink r:id="rId15" w:history="1">
        <w:r w:rsidR="0015489F">
          <w:rPr>
            <w:rStyle w:val="Hyperlink"/>
          </w:rPr>
          <w:t>http://ihe.net/Technical_Frameworks</w:t>
        </w:r>
      </w:hyperlink>
      <w:r w:rsidR="00625D23" w:rsidRPr="003651D9">
        <w:t>.</w:t>
      </w:r>
    </w:p>
    <w:p w14:paraId="0984B48E" w14:textId="77777777" w:rsidR="00E91C15" w:rsidRPr="00AF1EF3" w:rsidRDefault="00625D23" w:rsidP="00BE5916">
      <w:pPr>
        <w:pStyle w:val="BodyText"/>
      </w:pPr>
      <w:r w:rsidRPr="00AF1EF3">
        <w:t>Com</w:t>
      </w:r>
      <w:r w:rsidR="0005577A" w:rsidRPr="00AF1EF3">
        <w:t xml:space="preserve">ments may be submitted </w:t>
      </w:r>
      <w:r w:rsidR="004D69C3" w:rsidRPr="00AF1EF3">
        <w:t>on IHE Technical Framework templates</w:t>
      </w:r>
      <w:r w:rsidR="005672A9" w:rsidRPr="00AF1EF3">
        <w:t xml:space="preserve"> any time </w:t>
      </w:r>
      <w:r w:rsidR="004D69C3" w:rsidRPr="00AF1EF3">
        <w:t xml:space="preserve">at </w:t>
      </w:r>
      <w:hyperlink r:id="rId16" w:history="1">
        <w:r w:rsidR="00AF1EF3" w:rsidRPr="00AF1EF3">
          <w:rPr>
            <w:rStyle w:val="Hyperlink"/>
          </w:rPr>
          <w:t>http://ihe.net/Templates_Public_Comments</w:t>
        </w:r>
      </w:hyperlink>
      <w:r w:rsidRPr="00AF1EF3">
        <w:t>.</w:t>
      </w:r>
      <w:r w:rsidR="0015489F" w:rsidRPr="00AF1EF3">
        <w:t xml:space="preserve"> </w:t>
      </w:r>
      <w:r w:rsidR="0017698E" w:rsidRPr="00AF1EF3">
        <w:t>P</w:t>
      </w:r>
      <w:r w:rsidR="00E91C15" w:rsidRPr="00AF1EF3">
        <w:t>lease enter comments/issues as soon as they are found</w:t>
      </w:r>
      <w:r w:rsidR="00887E40" w:rsidRPr="00AF1EF3">
        <w:t xml:space="preserve">. </w:t>
      </w:r>
      <w:r w:rsidR="00E91C15" w:rsidRPr="00AF1EF3">
        <w:t>Do not wait until a future review cycle is announced</w:t>
      </w:r>
      <w:r w:rsidR="00887E40" w:rsidRPr="00AF1EF3">
        <w:t>.</w:t>
      </w:r>
    </w:p>
    <w:p w14:paraId="430F6428" w14:textId="77777777" w:rsidR="00BE5916" w:rsidRPr="003651D9" w:rsidRDefault="00BE5916" w:rsidP="000470A5">
      <w:pPr>
        <w:pStyle w:val="BodyText"/>
      </w:pPr>
    </w:p>
    <w:p w14:paraId="408231B1" w14:textId="77777777" w:rsidR="00D85A7B" w:rsidRPr="003651D9" w:rsidRDefault="009813A1" w:rsidP="00D0449D">
      <w:pPr>
        <w:pStyle w:val="TOCHeading"/>
        <w:outlineLvl w:val="0"/>
      </w:pPr>
      <w:r w:rsidRPr="003651D9">
        <w:br w:type="page"/>
      </w:r>
      <w:r w:rsidR="00D85A7B" w:rsidRPr="003651D9">
        <w:lastRenderedPageBreak/>
        <w:t>C</w:t>
      </w:r>
      <w:r w:rsidR="00060D78" w:rsidRPr="003651D9">
        <w:t>ONTENTS</w:t>
      </w:r>
    </w:p>
    <w:p w14:paraId="5DB92100" w14:textId="77777777" w:rsidR="004D69C3" w:rsidRPr="003651D9" w:rsidRDefault="004D69C3" w:rsidP="00597DB2"/>
    <w:p w14:paraId="3C015AE4" w14:textId="77777777" w:rsidR="00B177E7"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6262075" w:history="1">
        <w:r w:rsidR="00B177E7" w:rsidRPr="00DD12A8">
          <w:rPr>
            <w:rStyle w:val="Hyperlink"/>
            <w:noProof/>
          </w:rPr>
          <w:t>Introduction to this Supplement</w:t>
        </w:r>
        <w:r w:rsidR="00B177E7">
          <w:rPr>
            <w:noProof/>
            <w:webHidden/>
          </w:rPr>
          <w:tab/>
        </w:r>
        <w:r w:rsidR="00B177E7">
          <w:rPr>
            <w:noProof/>
            <w:webHidden/>
          </w:rPr>
          <w:fldChar w:fldCharType="begin"/>
        </w:r>
        <w:r w:rsidR="00B177E7">
          <w:rPr>
            <w:noProof/>
            <w:webHidden/>
          </w:rPr>
          <w:instrText xml:space="preserve"> PAGEREF _Toc476262075 \h </w:instrText>
        </w:r>
        <w:r w:rsidR="00B177E7">
          <w:rPr>
            <w:noProof/>
            <w:webHidden/>
          </w:rPr>
        </w:r>
        <w:r w:rsidR="00B177E7">
          <w:rPr>
            <w:noProof/>
            <w:webHidden/>
          </w:rPr>
          <w:fldChar w:fldCharType="separate"/>
        </w:r>
        <w:r w:rsidR="00B177E7">
          <w:rPr>
            <w:noProof/>
            <w:webHidden/>
          </w:rPr>
          <w:t>6</w:t>
        </w:r>
        <w:r w:rsidR="00B177E7">
          <w:rPr>
            <w:noProof/>
            <w:webHidden/>
          </w:rPr>
          <w:fldChar w:fldCharType="end"/>
        </w:r>
      </w:hyperlink>
    </w:p>
    <w:p w14:paraId="1B08B253" w14:textId="77777777" w:rsidR="00B177E7" w:rsidRDefault="00B177E7">
      <w:pPr>
        <w:pStyle w:val="TOC2"/>
        <w:rPr>
          <w:rFonts w:asciiTheme="minorHAnsi" w:eastAsiaTheme="minorEastAsia" w:hAnsiTheme="minorHAnsi" w:cstheme="minorBidi"/>
          <w:noProof/>
          <w:sz w:val="22"/>
          <w:szCs w:val="22"/>
        </w:rPr>
      </w:pPr>
      <w:hyperlink w:anchor="_Toc476262076" w:history="1">
        <w:r w:rsidRPr="00DD12A8">
          <w:rPr>
            <w:rStyle w:val="Hyperlink"/>
            <w:noProof/>
          </w:rPr>
          <w:t>Open Issues and Questions</w:t>
        </w:r>
        <w:r>
          <w:rPr>
            <w:noProof/>
            <w:webHidden/>
          </w:rPr>
          <w:tab/>
        </w:r>
        <w:r>
          <w:rPr>
            <w:noProof/>
            <w:webHidden/>
          </w:rPr>
          <w:fldChar w:fldCharType="begin"/>
        </w:r>
        <w:r>
          <w:rPr>
            <w:noProof/>
            <w:webHidden/>
          </w:rPr>
          <w:instrText xml:space="preserve"> PAGEREF _Toc476262076 \h </w:instrText>
        </w:r>
        <w:r>
          <w:rPr>
            <w:noProof/>
            <w:webHidden/>
          </w:rPr>
        </w:r>
        <w:r>
          <w:rPr>
            <w:noProof/>
            <w:webHidden/>
          </w:rPr>
          <w:fldChar w:fldCharType="separate"/>
        </w:r>
        <w:r>
          <w:rPr>
            <w:noProof/>
            <w:webHidden/>
          </w:rPr>
          <w:t>7</w:t>
        </w:r>
        <w:r>
          <w:rPr>
            <w:noProof/>
            <w:webHidden/>
          </w:rPr>
          <w:fldChar w:fldCharType="end"/>
        </w:r>
      </w:hyperlink>
    </w:p>
    <w:p w14:paraId="37ADD74B" w14:textId="77777777" w:rsidR="00B177E7" w:rsidRDefault="00B177E7">
      <w:pPr>
        <w:pStyle w:val="TOC2"/>
        <w:rPr>
          <w:rFonts w:asciiTheme="minorHAnsi" w:eastAsiaTheme="minorEastAsia" w:hAnsiTheme="minorHAnsi" w:cstheme="minorBidi"/>
          <w:noProof/>
          <w:sz w:val="22"/>
          <w:szCs w:val="22"/>
        </w:rPr>
      </w:pPr>
      <w:hyperlink w:anchor="_Toc476262077" w:history="1">
        <w:r w:rsidRPr="00DD12A8">
          <w:rPr>
            <w:rStyle w:val="Hyperlink"/>
            <w:noProof/>
          </w:rPr>
          <w:t>Closed Issues</w:t>
        </w:r>
        <w:r>
          <w:rPr>
            <w:noProof/>
            <w:webHidden/>
          </w:rPr>
          <w:tab/>
        </w:r>
        <w:r>
          <w:rPr>
            <w:noProof/>
            <w:webHidden/>
          </w:rPr>
          <w:fldChar w:fldCharType="begin"/>
        </w:r>
        <w:r>
          <w:rPr>
            <w:noProof/>
            <w:webHidden/>
          </w:rPr>
          <w:instrText xml:space="preserve"> PAGEREF _Toc476262077 \h </w:instrText>
        </w:r>
        <w:r>
          <w:rPr>
            <w:noProof/>
            <w:webHidden/>
          </w:rPr>
        </w:r>
        <w:r>
          <w:rPr>
            <w:noProof/>
            <w:webHidden/>
          </w:rPr>
          <w:fldChar w:fldCharType="separate"/>
        </w:r>
        <w:r>
          <w:rPr>
            <w:noProof/>
            <w:webHidden/>
          </w:rPr>
          <w:t>7</w:t>
        </w:r>
        <w:r>
          <w:rPr>
            <w:noProof/>
            <w:webHidden/>
          </w:rPr>
          <w:fldChar w:fldCharType="end"/>
        </w:r>
      </w:hyperlink>
    </w:p>
    <w:p w14:paraId="23293A7B" w14:textId="77777777" w:rsidR="00B177E7" w:rsidRDefault="00B177E7">
      <w:pPr>
        <w:pStyle w:val="TOC1"/>
        <w:rPr>
          <w:rFonts w:asciiTheme="minorHAnsi" w:eastAsiaTheme="minorEastAsia" w:hAnsiTheme="minorHAnsi" w:cstheme="minorBidi"/>
          <w:noProof/>
          <w:sz w:val="22"/>
          <w:szCs w:val="22"/>
        </w:rPr>
      </w:pPr>
      <w:hyperlink w:anchor="_Toc476262078" w:history="1">
        <w:r w:rsidRPr="00DD12A8">
          <w:rPr>
            <w:rStyle w:val="Hyperlink"/>
            <w:noProof/>
          </w:rPr>
          <w:t>General Introduction</w:t>
        </w:r>
        <w:r>
          <w:rPr>
            <w:noProof/>
            <w:webHidden/>
          </w:rPr>
          <w:tab/>
        </w:r>
        <w:r>
          <w:rPr>
            <w:noProof/>
            <w:webHidden/>
          </w:rPr>
          <w:fldChar w:fldCharType="begin"/>
        </w:r>
        <w:r>
          <w:rPr>
            <w:noProof/>
            <w:webHidden/>
          </w:rPr>
          <w:instrText xml:space="preserve"> PAGEREF _Toc476262078 \h </w:instrText>
        </w:r>
        <w:r>
          <w:rPr>
            <w:noProof/>
            <w:webHidden/>
          </w:rPr>
        </w:r>
        <w:r>
          <w:rPr>
            <w:noProof/>
            <w:webHidden/>
          </w:rPr>
          <w:fldChar w:fldCharType="separate"/>
        </w:r>
        <w:r>
          <w:rPr>
            <w:noProof/>
            <w:webHidden/>
          </w:rPr>
          <w:t>11</w:t>
        </w:r>
        <w:r>
          <w:rPr>
            <w:noProof/>
            <w:webHidden/>
          </w:rPr>
          <w:fldChar w:fldCharType="end"/>
        </w:r>
      </w:hyperlink>
    </w:p>
    <w:p w14:paraId="7FB5392D" w14:textId="77777777" w:rsidR="00B177E7" w:rsidRDefault="00B177E7">
      <w:pPr>
        <w:pStyle w:val="TOC1"/>
        <w:rPr>
          <w:rFonts w:asciiTheme="minorHAnsi" w:eastAsiaTheme="minorEastAsia" w:hAnsiTheme="minorHAnsi" w:cstheme="minorBidi"/>
          <w:noProof/>
          <w:sz w:val="22"/>
          <w:szCs w:val="22"/>
        </w:rPr>
      </w:pPr>
      <w:hyperlink w:anchor="_Toc476262079" w:history="1">
        <w:r w:rsidRPr="00DD12A8">
          <w:rPr>
            <w:rStyle w:val="Hyperlink"/>
            <w:noProof/>
          </w:rPr>
          <w:t>Appendix A – Actor Summary Definitions</w:t>
        </w:r>
        <w:r>
          <w:rPr>
            <w:noProof/>
            <w:webHidden/>
          </w:rPr>
          <w:tab/>
        </w:r>
        <w:r>
          <w:rPr>
            <w:noProof/>
            <w:webHidden/>
          </w:rPr>
          <w:fldChar w:fldCharType="begin"/>
        </w:r>
        <w:r>
          <w:rPr>
            <w:noProof/>
            <w:webHidden/>
          </w:rPr>
          <w:instrText xml:space="preserve"> PAGEREF _Toc476262079 \h </w:instrText>
        </w:r>
        <w:r>
          <w:rPr>
            <w:noProof/>
            <w:webHidden/>
          </w:rPr>
        </w:r>
        <w:r>
          <w:rPr>
            <w:noProof/>
            <w:webHidden/>
          </w:rPr>
          <w:fldChar w:fldCharType="separate"/>
        </w:r>
        <w:r>
          <w:rPr>
            <w:noProof/>
            <w:webHidden/>
          </w:rPr>
          <w:t>11</w:t>
        </w:r>
        <w:r>
          <w:rPr>
            <w:noProof/>
            <w:webHidden/>
          </w:rPr>
          <w:fldChar w:fldCharType="end"/>
        </w:r>
      </w:hyperlink>
    </w:p>
    <w:p w14:paraId="665F71E6" w14:textId="77777777" w:rsidR="00B177E7" w:rsidRDefault="00B177E7">
      <w:pPr>
        <w:pStyle w:val="TOC1"/>
        <w:rPr>
          <w:rFonts w:asciiTheme="minorHAnsi" w:eastAsiaTheme="minorEastAsia" w:hAnsiTheme="minorHAnsi" w:cstheme="minorBidi"/>
          <w:noProof/>
          <w:sz w:val="22"/>
          <w:szCs w:val="22"/>
        </w:rPr>
      </w:pPr>
      <w:hyperlink w:anchor="_Toc476262080" w:history="1">
        <w:r w:rsidRPr="00DD12A8">
          <w:rPr>
            <w:rStyle w:val="Hyperlink"/>
            <w:noProof/>
          </w:rPr>
          <w:t>Appendix B – Transaction Summary Definitions</w:t>
        </w:r>
        <w:r>
          <w:rPr>
            <w:noProof/>
            <w:webHidden/>
          </w:rPr>
          <w:tab/>
        </w:r>
        <w:r>
          <w:rPr>
            <w:noProof/>
            <w:webHidden/>
          </w:rPr>
          <w:fldChar w:fldCharType="begin"/>
        </w:r>
        <w:r>
          <w:rPr>
            <w:noProof/>
            <w:webHidden/>
          </w:rPr>
          <w:instrText xml:space="preserve"> PAGEREF _Toc476262080 \h </w:instrText>
        </w:r>
        <w:r>
          <w:rPr>
            <w:noProof/>
            <w:webHidden/>
          </w:rPr>
        </w:r>
        <w:r>
          <w:rPr>
            <w:noProof/>
            <w:webHidden/>
          </w:rPr>
          <w:fldChar w:fldCharType="separate"/>
        </w:r>
        <w:r>
          <w:rPr>
            <w:noProof/>
            <w:webHidden/>
          </w:rPr>
          <w:t>11</w:t>
        </w:r>
        <w:r>
          <w:rPr>
            <w:noProof/>
            <w:webHidden/>
          </w:rPr>
          <w:fldChar w:fldCharType="end"/>
        </w:r>
      </w:hyperlink>
    </w:p>
    <w:p w14:paraId="76A17CD0" w14:textId="77777777" w:rsidR="00B177E7" w:rsidRDefault="00B177E7">
      <w:pPr>
        <w:pStyle w:val="TOC1"/>
        <w:rPr>
          <w:rFonts w:asciiTheme="minorHAnsi" w:eastAsiaTheme="minorEastAsia" w:hAnsiTheme="minorHAnsi" w:cstheme="minorBidi"/>
          <w:noProof/>
          <w:sz w:val="22"/>
          <w:szCs w:val="22"/>
        </w:rPr>
      </w:pPr>
      <w:hyperlink w:anchor="_Toc476262081" w:history="1">
        <w:r w:rsidRPr="00DD12A8">
          <w:rPr>
            <w:rStyle w:val="Hyperlink"/>
            <w:noProof/>
          </w:rPr>
          <w:t>Glossary</w:t>
        </w:r>
        <w:r>
          <w:rPr>
            <w:noProof/>
            <w:webHidden/>
          </w:rPr>
          <w:tab/>
        </w:r>
        <w:r>
          <w:rPr>
            <w:noProof/>
            <w:webHidden/>
          </w:rPr>
          <w:fldChar w:fldCharType="begin"/>
        </w:r>
        <w:r>
          <w:rPr>
            <w:noProof/>
            <w:webHidden/>
          </w:rPr>
          <w:instrText xml:space="preserve"> PAGEREF _Toc476262081 \h </w:instrText>
        </w:r>
        <w:r>
          <w:rPr>
            <w:noProof/>
            <w:webHidden/>
          </w:rPr>
        </w:r>
        <w:r>
          <w:rPr>
            <w:noProof/>
            <w:webHidden/>
          </w:rPr>
          <w:fldChar w:fldCharType="separate"/>
        </w:r>
        <w:r>
          <w:rPr>
            <w:noProof/>
            <w:webHidden/>
          </w:rPr>
          <w:t>11</w:t>
        </w:r>
        <w:r>
          <w:rPr>
            <w:noProof/>
            <w:webHidden/>
          </w:rPr>
          <w:fldChar w:fldCharType="end"/>
        </w:r>
      </w:hyperlink>
    </w:p>
    <w:p w14:paraId="2C3E25DC" w14:textId="77777777" w:rsidR="00B177E7" w:rsidRDefault="00B177E7">
      <w:pPr>
        <w:pStyle w:val="TOC1"/>
        <w:rPr>
          <w:rFonts w:asciiTheme="minorHAnsi" w:eastAsiaTheme="minorEastAsia" w:hAnsiTheme="minorHAnsi" w:cstheme="minorBidi"/>
          <w:noProof/>
          <w:sz w:val="22"/>
          <w:szCs w:val="22"/>
        </w:rPr>
      </w:pPr>
      <w:hyperlink w:anchor="_Toc476262082" w:history="1">
        <w:r w:rsidRPr="00DD12A8">
          <w:rPr>
            <w:rStyle w:val="Hyperlink"/>
            <w:noProof/>
          </w:rPr>
          <w:t>Volume 1 – Profiles</w:t>
        </w:r>
        <w:r>
          <w:rPr>
            <w:noProof/>
            <w:webHidden/>
          </w:rPr>
          <w:tab/>
        </w:r>
        <w:r>
          <w:rPr>
            <w:noProof/>
            <w:webHidden/>
          </w:rPr>
          <w:fldChar w:fldCharType="begin"/>
        </w:r>
        <w:r>
          <w:rPr>
            <w:noProof/>
            <w:webHidden/>
          </w:rPr>
          <w:instrText xml:space="preserve"> PAGEREF _Toc476262082 \h </w:instrText>
        </w:r>
        <w:r>
          <w:rPr>
            <w:noProof/>
            <w:webHidden/>
          </w:rPr>
        </w:r>
        <w:r>
          <w:rPr>
            <w:noProof/>
            <w:webHidden/>
          </w:rPr>
          <w:fldChar w:fldCharType="separate"/>
        </w:r>
        <w:r>
          <w:rPr>
            <w:noProof/>
            <w:webHidden/>
          </w:rPr>
          <w:t>12</w:t>
        </w:r>
        <w:r>
          <w:rPr>
            <w:noProof/>
            <w:webHidden/>
          </w:rPr>
          <w:fldChar w:fldCharType="end"/>
        </w:r>
      </w:hyperlink>
    </w:p>
    <w:p w14:paraId="673F2AC8" w14:textId="77777777" w:rsidR="00B177E7" w:rsidRDefault="00B177E7">
      <w:pPr>
        <w:pStyle w:val="TOC2"/>
        <w:rPr>
          <w:rFonts w:asciiTheme="minorHAnsi" w:eastAsiaTheme="minorEastAsia" w:hAnsiTheme="minorHAnsi" w:cstheme="minorBidi"/>
          <w:noProof/>
          <w:sz w:val="22"/>
          <w:szCs w:val="22"/>
        </w:rPr>
      </w:pPr>
      <w:hyperlink w:anchor="_Toc476262083" w:history="1">
        <w:r w:rsidRPr="00DD12A8">
          <w:rPr>
            <w:rStyle w:val="Hyperlink"/>
            <w:noProof/>
          </w:rPr>
          <w:t>&lt;</w:t>
        </w:r>
        <w:r w:rsidRPr="00DD12A8">
          <w:rPr>
            <w:rStyle w:val="Hyperlink"/>
            <w:i/>
            <w:noProof/>
          </w:rPr>
          <w:t>Copyright Licenses&gt;</w:t>
        </w:r>
        <w:r>
          <w:rPr>
            <w:noProof/>
            <w:webHidden/>
          </w:rPr>
          <w:tab/>
        </w:r>
        <w:r>
          <w:rPr>
            <w:noProof/>
            <w:webHidden/>
          </w:rPr>
          <w:fldChar w:fldCharType="begin"/>
        </w:r>
        <w:r>
          <w:rPr>
            <w:noProof/>
            <w:webHidden/>
          </w:rPr>
          <w:instrText xml:space="preserve"> PAGEREF _Toc476262083 \h </w:instrText>
        </w:r>
        <w:r>
          <w:rPr>
            <w:noProof/>
            <w:webHidden/>
          </w:rPr>
        </w:r>
        <w:r>
          <w:rPr>
            <w:noProof/>
            <w:webHidden/>
          </w:rPr>
          <w:fldChar w:fldCharType="separate"/>
        </w:r>
        <w:r>
          <w:rPr>
            <w:noProof/>
            <w:webHidden/>
          </w:rPr>
          <w:t>12</w:t>
        </w:r>
        <w:r>
          <w:rPr>
            <w:noProof/>
            <w:webHidden/>
          </w:rPr>
          <w:fldChar w:fldCharType="end"/>
        </w:r>
      </w:hyperlink>
    </w:p>
    <w:p w14:paraId="7D592DE4" w14:textId="77777777" w:rsidR="00B177E7" w:rsidRDefault="00B177E7">
      <w:pPr>
        <w:pStyle w:val="TOC2"/>
        <w:rPr>
          <w:rFonts w:asciiTheme="minorHAnsi" w:eastAsiaTheme="minorEastAsia" w:hAnsiTheme="minorHAnsi" w:cstheme="minorBidi"/>
          <w:noProof/>
          <w:sz w:val="22"/>
          <w:szCs w:val="22"/>
        </w:rPr>
      </w:pPr>
      <w:hyperlink w:anchor="_Toc476262084" w:history="1">
        <w:r w:rsidRPr="00DD12A8">
          <w:rPr>
            <w:rStyle w:val="Hyperlink"/>
            <w:noProof/>
          </w:rPr>
          <w:t>&lt;</w:t>
        </w:r>
        <w:r w:rsidRPr="00DD12A8">
          <w:rPr>
            <w:rStyle w:val="Hyperlink"/>
            <w:i/>
            <w:noProof/>
          </w:rPr>
          <w:t>Domain-specific additions&gt;</w:t>
        </w:r>
        <w:r>
          <w:rPr>
            <w:noProof/>
            <w:webHidden/>
          </w:rPr>
          <w:tab/>
        </w:r>
        <w:r>
          <w:rPr>
            <w:noProof/>
            <w:webHidden/>
          </w:rPr>
          <w:fldChar w:fldCharType="begin"/>
        </w:r>
        <w:r>
          <w:rPr>
            <w:noProof/>
            <w:webHidden/>
          </w:rPr>
          <w:instrText xml:space="preserve"> PAGEREF _Toc476262084 \h </w:instrText>
        </w:r>
        <w:r>
          <w:rPr>
            <w:noProof/>
            <w:webHidden/>
          </w:rPr>
        </w:r>
        <w:r>
          <w:rPr>
            <w:noProof/>
            <w:webHidden/>
          </w:rPr>
          <w:fldChar w:fldCharType="separate"/>
        </w:r>
        <w:r>
          <w:rPr>
            <w:noProof/>
            <w:webHidden/>
          </w:rPr>
          <w:t>12</w:t>
        </w:r>
        <w:r>
          <w:rPr>
            <w:noProof/>
            <w:webHidden/>
          </w:rPr>
          <w:fldChar w:fldCharType="end"/>
        </w:r>
      </w:hyperlink>
    </w:p>
    <w:p w14:paraId="614291F7" w14:textId="77777777" w:rsidR="00B177E7" w:rsidRDefault="00B177E7">
      <w:pPr>
        <w:pStyle w:val="TOC1"/>
        <w:rPr>
          <w:rFonts w:asciiTheme="minorHAnsi" w:eastAsiaTheme="minorEastAsia" w:hAnsiTheme="minorHAnsi" w:cstheme="minorBidi"/>
          <w:noProof/>
          <w:sz w:val="22"/>
          <w:szCs w:val="22"/>
        </w:rPr>
      </w:pPr>
      <w:hyperlink w:anchor="_Toc476262085" w:history="1">
        <w:r w:rsidRPr="00DD12A8">
          <w:rPr>
            <w:rStyle w:val="Hyperlink"/>
            <w:noProof/>
          </w:rPr>
          <w:t>X Standardized Operational Log of Events (SOLE) Profile</w:t>
        </w:r>
        <w:r>
          <w:rPr>
            <w:noProof/>
            <w:webHidden/>
          </w:rPr>
          <w:tab/>
        </w:r>
        <w:r>
          <w:rPr>
            <w:noProof/>
            <w:webHidden/>
          </w:rPr>
          <w:fldChar w:fldCharType="begin"/>
        </w:r>
        <w:r>
          <w:rPr>
            <w:noProof/>
            <w:webHidden/>
          </w:rPr>
          <w:instrText xml:space="preserve"> PAGEREF _Toc476262085 \h </w:instrText>
        </w:r>
        <w:r>
          <w:rPr>
            <w:noProof/>
            <w:webHidden/>
          </w:rPr>
        </w:r>
        <w:r>
          <w:rPr>
            <w:noProof/>
            <w:webHidden/>
          </w:rPr>
          <w:fldChar w:fldCharType="separate"/>
        </w:r>
        <w:r>
          <w:rPr>
            <w:noProof/>
            <w:webHidden/>
          </w:rPr>
          <w:t>13</w:t>
        </w:r>
        <w:r>
          <w:rPr>
            <w:noProof/>
            <w:webHidden/>
          </w:rPr>
          <w:fldChar w:fldCharType="end"/>
        </w:r>
      </w:hyperlink>
    </w:p>
    <w:p w14:paraId="51E6A099" w14:textId="77777777" w:rsidR="00B177E7" w:rsidRDefault="00B177E7">
      <w:pPr>
        <w:pStyle w:val="TOC2"/>
        <w:rPr>
          <w:rFonts w:asciiTheme="minorHAnsi" w:eastAsiaTheme="minorEastAsia" w:hAnsiTheme="minorHAnsi" w:cstheme="minorBidi"/>
          <w:noProof/>
          <w:sz w:val="22"/>
          <w:szCs w:val="22"/>
        </w:rPr>
      </w:pPr>
      <w:hyperlink w:anchor="_Toc476262086" w:history="1">
        <w:r w:rsidRPr="00DD12A8">
          <w:rPr>
            <w:rStyle w:val="Hyperlink"/>
            <w:noProof/>
          </w:rPr>
          <w:t>X.1 SOLE Actors, Transactions, and Content Modules</w:t>
        </w:r>
        <w:r>
          <w:rPr>
            <w:noProof/>
            <w:webHidden/>
          </w:rPr>
          <w:tab/>
        </w:r>
        <w:r>
          <w:rPr>
            <w:noProof/>
            <w:webHidden/>
          </w:rPr>
          <w:fldChar w:fldCharType="begin"/>
        </w:r>
        <w:r>
          <w:rPr>
            <w:noProof/>
            <w:webHidden/>
          </w:rPr>
          <w:instrText xml:space="preserve"> PAGEREF _Toc476262086 \h </w:instrText>
        </w:r>
        <w:r>
          <w:rPr>
            <w:noProof/>
            <w:webHidden/>
          </w:rPr>
        </w:r>
        <w:r>
          <w:rPr>
            <w:noProof/>
            <w:webHidden/>
          </w:rPr>
          <w:fldChar w:fldCharType="separate"/>
        </w:r>
        <w:r>
          <w:rPr>
            <w:noProof/>
            <w:webHidden/>
          </w:rPr>
          <w:t>13</w:t>
        </w:r>
        <w:r>
          <w:rPr>
            <w:noProof/>
            <w:webHidden/>
          </w:rPr>
          <w:fldChar w:fldCharType="end"/>
        </w:r>
      </w:hyperlink>
    </w:p>
    <w:p w14:paraId="17ABEEB1" w14:textId="77777777" w:rsidR="00B177E7" w:rsidRDefault="00B177E7">
      <w:pPr>
        <w:pStyle w:val="TOC3"/>
        <w:rPr>
          <w:rFonts w:asciiTheme="minorHAnsi" w:eastAsiaTheme="minorEastAsia" w:hAnsiTheme="minorHAnsi" w:cstheme="minorBidi"/>
          <w:noProof/>
          <w:sz w:val="22"/>
          <w:szCs w:val="22"/>
        </w:rPr>
      </w:pPr>
      <w:hyperlink w:anchor="_Toc476262087" w:history="1">
        <w:r w:rsidRPr="00DD12A8">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_Toc476262087 \h </w:instrText>
        </w:r>
        <w:r>
          <w:rPr>
            <w:noProof/>
            <w:webHidden/>
          </w:rPr>
        </w:r>
        <w:r>
          <w:rPr>
            <w:noProof/>
            <w:webHidden/>
          </w:rPr>
          <w:fldChar w:fldCharType="separate"/>
        </w:r>
        <w:r>
          <w:rPr>
            <w:noProof/>
            <w:webHidden/>
          </w:rPr>
          <w:t>15</w:t>
        </w:r>
        <w:r>
          <w:rPr>
            <w:noProof/>
            <w:webHidden/>
          </w:rPr>
          <w:fldChar w:fldCharType="end"/>
        </w:r>
      </w:hyperlink>
    </w:p>
    <w:p w14:paraId="39F0BF5D" w14:textId="77777777" w:rsidR="00B177E7" w:rsidRDefault="00B177E7">
      <w:pPr>
        <w:pStyle w:val="TOC4"/>
        <w:rPr>
          <w:rFonts w:asciiTheme="minorHAnsi" w:eastAsiaTheme="minorEastAsia" w:hAnsiTheme="minorHAnsi" w:cstheme="minorBidi"/>
          <w:noProof/>
          <w:sz w:val="22"/>
          <w:szCs w:val="22"/>
        </w:rPr>
      </w:pPr>
      <w:hyperlink w:anchor="_Toc476262088" w:history="1">
        <w:r w:rsidRPr="00DD12A8">
          <w:rPr>
            <w:rStyle w:val="Hyperlink"/>
            <w:noProof/>
          </w:rPr>
          <w:t>X.1.1.1 Event Reporter</w:t>
        </w:r>
        <w:r>
          <w:rPr>
            <w:noProof/>
            <w:webHidden/>
          </w:rPr>
          <w:tab/>
        </w:r>
        <w:r>
          <w:rPr>
            <w:noProof/>
            <w:webHidden/>
          </w:rPr>
          <w:fldChar w:fldCharType="begin"/>
        </w:r>
        <w:r>
          <w:rPr>
            <w:noProof/>
            <w:webHidden/>
          </w:rPr>
          <w:instrText xml:space="preserve"> PAGEREF _Toc476262088 \h </w:instrText>
        </w:r>
        <w:r>
          <w:rPr>
            <w:noProof/>
            <w:webHidden/>
          </w:rPr>
        </w:r>
        <w:r>
          <w:rPr>
            <w:noProof/>
            <w:webHidden/>
          </w:rPr>
          <w:fldChar w:fldCharType="separate"/>
        </w:r>
        <w:r>
          <w:rPr>
            <w:noProof/>
            <w:webHidden/>
          </w:rPr>
          <w:t>15</w:t>
        </w:r>
        <w:r>
          <w:rPr>
            <w:noProof/>
            <w:webHidden/>
          </w:rPr>
          <w:fldChar w:fldCharType="end"/>
        </w:r>
      </w:hyperlink>
    </w:p>
    <w:p w14:paraId="63EA1C10" w14:textId="77777777" w:rsidR="00B177E7" w:rsidRDefault="00B177E7">
      <w:pPr>
        <w:pStyle w:val="TOC4"/>
        <w:rPr>
          <w:rFonts w:asciiTheme="minorHAnsi" w:eastAsiaTheme="minorEastAsia" w:hAnsiTheme="minorHAnsi" w:cstheme="minorBidi"/>
          <w:noProof/>
          <w:sz w:val="22"/>
          <w:szCs w:val="22"/>
        </w:rPr>
      </w:pPr>
      <w:hyperlink w:anchor="_Toc476262089" w:history="1">
        <w:r w:rsidRPr="00DD12A8">
          <w:rPr>
            <w:rStyle w:val="Hyperlink"/>
            <w:noProof/>
          </w:rPr>
          <w:t>X.1.1.2 Event Repository</w:t>
        </w:r>
        <w:r>
          <w:rPr>
            <w:noProof/>
            <w:webHidden/>
          </w:rPr>
          <w:tab/>
        </w:r>
        <w:r>
          <w:rPr>
            <w:noProof/>
            <w:webHidden/>
          </w:rPr>
          <w:fldChar w:fldCharType="begin"/>
        </w:r>
        <w:r>
          <w:rPr>
            <w:noProof/>
            <w:webHidden/>
          </w:rPr>
          <w:instrText xml:space="preserve"> PAGEREF _Toc476262089 \h </w:instrText>
        </w:r>
        <w:r>
          <w:rPr>
            <w:noProof/>
            <w:webHidden/>
          </w:rPr>
        </w:r>
        <w:r>
          <w:rPr>
            <w:noProof/>
            <w:webHidden/>
          </w:rPr>
          <w:fldChar w:fldCharType="separate"/>
        </w:r>
        <w:r>
          <w:rPr>
            <w:noProof/>
            <w:webHidden/>
          </w:rPr>
          <w:t>15</w:t>
        </w:r>
        <w:r>
          <w:rPr>
            <w:noProof/>
            <w:webHidden/>
          </w:rPr>
          <w:fldChar w:fldCharType="end"/>
        </w:r>
      </w:hyperlink>
    </w:p>
    <w:p w14:paraId="27438461" w14:textId="77777777" w:rsidR="00B177E7" w:rsidRDefault="00B177E7">
      <w:pPr>
        <w:pStyle w:val="TOC4"/>
        <w:rPr>
          <w:rFonts w:asciiTheme="minorHAnsi" w:eastAsiaTheme="minorEastAsia" w:hAnsiTheme="minorHAnsi" w:cstheme="minorBidi"/>
          <w:noProof/>
          <w:sz w:val="22"/>
          <w:szCs w:val="22"/>
        </w:rPr>
      </w:pPr>
      <w:hyperlink w:anchor="_Toc476262090" w:history="1">
        <w:r w:rsidRPr="00DD12A8">
          <w:rPr>
            <w:rStyle w:val="Hyperlink"/>
            <w:noProof/>
          </w:rPr>
          <w:t>X.1.1.2 Event Consumer</w:t>
        </w:r>
        <w:r>
          <w:rPr>
            <w:noProof/>
            <w:webHidden/>
          </w:rPr>
          <w:tab/>
        </w:r>
        <w:r>
          <w:rPr>
            <w:noProof/>
            <w:webHidden/>
          </w:rPr>
          <w:fldChar w:fldCharType="begin"/>
        </w:r>
        <w:r>
          <w:rPr>
            <w:noProof/>
            <w:webHidden/>
          </w:rPr>
          <w:instrText xml:space="preserve"> PAGEREF _Toc476262090 \h </w:instrText>
        </w:r>
        <w:r>
          <w:rPr>
            <w:noProof/>
            <w:webHidden/>
          </w:rPr>
        </w:r>
        <w:r>
          <w:rPr>
            <w:noProof/>
            <w:webHidden/>
          </w:rPr>
          <w:fldChar w:fldCharType="separate"/>
        </w:r>
        <w:r>
          <w:rPr>
            <w:noProof/>
            <w:webHidden/>
          </w:rPr>
          <w:t>15</w:t>
        </w:r>
        <w:r>
          <w:rPr>
            <w:noProof/>
            <w:webHidden/>
          </w:rPr>
          <w:fldChar w:fldCharType="end"/>
        </w:r>
      </w:hyperlink>
    </w:p>
    <w:p w14:paraId="643A4CA9" w14:textId="77777777" w:rsidR="00B177E7" w:rsidRDefault="00B177E7">
      <w:pPr>
        <w:pStyle w:val="TOC2"/>
        <w:rPr>
          <w:rFonts w:asciiTheme="minorHAnsi" w:eastAsiaTheme="minorEastAsia" w:hAnsiTheme="minorHAnsi" w:cstheme="minorBidi"/>
          <w:noProof/>
          <w:sz w:val="22"/>
          <w:szCs w:val="22"/>
        </w:rPr>
      </w:pPr>
      <w:hyperlink w:anchor="_Toc476262091" w:history="1">
        <w:r w:rsidRPr="00DD12A8">
          <w:rPr>
            <w:rStyle w:val="Hyperlink"/>
            <w:noProof/>
          </w:rPr>
          <w:t>X.2 SOLE Actor Options</w:t>
        </w:r>
        <w:r>
          <w:rPr>
            <w:noProof/>
            <w:webHidden/>
          </w:rPr>
          <w:tab/>
        </w:r>
        <w:r>
          <w:rPr>
            <w:noProof/>
            <w:webHidden/>
          </w:rPr>
          <w:fldChar w:fldCharType="begin"/>
        </w:r>
        <w:r>
          <w:rPr>
            <w:noProof/>
            <w:webHidden/>
          </w:rPr>
          <w:instrText xml:space="preserve"> PAGEREF _Toc476262091 \h </w:instrText>
        </w:r>
        <w:r>
          <w:rPr>
            <w:noProof/>
            <w:webHidden/>
          </w:rPr>
        </w:r>
        <w:r>
          <w:rPr>
            <w:noProof/>
            <w:webHidden/>
          </w:rPr>
          <w:fldChar w:fldCharType="separate"/>
        </w:r>
        <w:r>
          <w:rPr>
            <w:noProof/>
            <w:webHidden/>
          </w:rPr>
          <w:t>16</w:t>
        </w:r>
        <w:r>
          <w:rPr>
            <w:noProof/>
            <w:webHidden/>
          </w:rPr>
          <w:fldChar w:fldCharType="end"/>
        </w:r>
      </w:hyperlink>
    </w:p>
    <w:p w14:paraId="2B9BDDEA" w14:textId="77777777" w:rsidR="00B177E7" w:rsidRDefault="00B177E7">
      <w:pPr>
        <w:pStyle w:val="TOC3"/>
        <w:rPr>
          <w:rFonts w:asciiTheme="minorHAnsi" w:eastAsiaTheme="minorEastAsia" w:hAnsiTheme="minorHAnsi" w:cstheme="minorBidi"/>
          <w:noProof/>
          <w:sz w:val="22"/>
          <w:szCs w:val="22"/>
        </w:rPr>
      </w:pPr>
      <w:hyperlink w:anchor="_Toc476262092" w:history="1">
        <w:r w:rsidRPr="00DD12A8">
          <w:rPr>
            <w:rStyle w:val="Hyperlink"/>
            <w:noProof/>
          </w:rPr>
          <w:t>X.2.1 Multiple Event Option</w:t>
        </w:r>
        <w:r>
          <w:rPr>
            <w:noProof/>
            <w:webHidden/>
          </w:rPr>
          <w:tab/>
        </w:r>
        <w:r>
          <w:rPr>
            <w:noProof/>
            <w:webHidden/>
          </w:rPr>
          <w:fldChar w:fldCharType="begin"/>
        </w:r>
        <w:r>
          <w:rPr>
            <w:noProof/>
            <w:webHidden/>
          </w:rPr>
          <w:instrText xml:space="preserve"> PAGEREF _Toc476262092 \h </w:instrText>
        </w:r>
        <w:r>
          <w:rPr>
            <w:noProof/>
            <w:webHidden/>
          </w:rPr>
        </w:r>
        <w:r>
          <w:rPr>
            <w:noProof/>
            <w:webHidden/>
          </w:rPr>
          <w:fldChar w:fldCharType="separate"/>
        </w:r>
        <w:r>
          <w:rPr>
            <w:noProof/>
            <w:webHidden/>
          </w:rPr>
          <w:t>16</w:t>
        </w:r>
        <w:r>
          <w:rPr>
            <w:noProof/>
            <w:webHidden/>
          </w:rPr>
          <w:fldChar w:fldCharType="end"/>
        </w:r>
      </w:hyperlink>
    </w:p>
    <w:p w14:paraId="159D30C7" w14:textId="77777777" w:rsidR="00B177E7" w:rsidRDefault="00B177E7">
      <w:pPr>
        <w:pStyle w:val="TOC2"/>
        <w:rPr>
          <w:rFonts w:asciiTheme="minorHAnsi" w:eastAsiaTheme="minorEastAsia" w:hAnsiTheme="minorHAnsi" w:cstheme="minorBidi"/>
          <w:noProof/>
          <w:sz w:val="22"/>
          <w:szCs w:val="22"/>
        </w:rPr>
      </w:pPr>
      <w:hyperlink w:anchor="_Toc476262093" w:history="1">
        <w:r w:rsidRPr="00DD12A8">
          <w:rPr>
            <w:rStyle w:val="Hyperlink"/>
            <w:noProof/>
          </w:rPr>
          <w:t>X.3 SOLE Required Actor Groupings</w:t>
        </w:r>
        <w:r>
          <w:rPr>
            <w:noProof/>
            <w:webHidden/>
          </w:rPr>
          <w:tab/>
        </w:r>
        <w:r>
          <w:rPr>
            <w:noProof/>
            <w:webHidden/>
          </w:rPr>
          <w:fldChar w:fldCharType="begin"/>
        </w:r>
        <w:r>
          <w:rPr>
            <w:noProof/>
            <w:webHidden/>
          </w:rPr>
          <w:instrText xml:space="preserve"> PAGEREF _Toc476262093 \h </w:instrText>
        </w:r>
        <w:r>
          <w:rPr>
            <w:noProof/>
            <w:webHidden/>
          </w:rPr>
        </w:r>
        <w:r>
          <w:rPr>
            <w:noProof/>
            <w:webHidden/>
          </w:rPr>
          <w:fldChar w:fldCharType="separate"/>
        </w:r>
        <w:r>
          <w:rPr>
            <w:noProof/>
            <w:webHidden/>
          </w:rPr>
          <w:t>16</w:t>
        </w:r>
        <w:r>
          <w:rPr>
            <w:noProof/>
            <w:webHidden/>
          </w:rPr>
          <w:fldChar w:fldCharType="end"/>
        </w:r>
      </w:hyperlink>
    </w:p>
    <w:p w14:paraId="4A6502CE" w14:textId="77777777" w:rsidR="00B177E7" w:rsidRDefault="00B177E7">
      <w:pPr>
        <w:pStyle w:val="TOC2"/>
        <w:rPr>
          <w:rFonts w:asciiTheme="minorHAnsi" w:eastAsiaTheme="minorEastAsia" w:hAnsiTheme="minorHAnsi" w:cstheme="minorBidi"/>
          <w:noProof/>
          <w:sz w:val="22"/>
          <w:szCs w:val="22"/>
        </w:rPr>
      </w:pPr>
      <w:hyperlink w:anchor="_Toc476262094" w:history="1">
        <w:r w:rsidRPr="00DD12A8">
          <w:rPr>
            <w:rStyle w:val="Hyperlink"/>
            <w:noProof/>
          </w:rPr>
          <w:t>X.4 SOLE Overview</w:t>
        </w:r>
        <w:r>
          <w:rPr>
            <w:noProof/>
            <w:webHidden/>
          </w:rPr>
          <w:tab/>
        </w:r>
        <w:r>
          <w:rPr>
            <w:noProof/>
            <w:webHidden/>
          </w:rPr>
          <w:fldChar w:fldCharType="begin"/>
        </w:r>
        <w:r>
          <w:rPr>
            <w:noProof/>
            <w:webHidden/>
          </w:rPr>
          <w:instrText xml:space="preserve"> PAGEREF _Toc476262094 \h </w:instrText>
        </w:r>
        <w:r>
          <w:rPr>
            <w:noProof/>
            <w:webHidden/>
          </w:rPr>
        </w:r>
        <w:r>
          <w:rPr>
            <w:noProof/>
            <w:webHidden/>
          </w:rPr>
          <w:fldChar w:fldCharType="separate"/>
        </w:r>
        <w:r>
          <w:rPr>
            <w:noProof/>
            <w:webHidden/>
          </w:rPr>
          <w:t>16</w:t>
        </w:r>
        <w:r>
          <w:rPr>
            <w:noProof/>
            <w:webHidden/>
          </w:rPr>
          <w:fldChar w:fldCharType="end"/>
        </w:r>
      </w:hyperlink>
    </w:p>
    <w:p w14:paraId="202981BD" w14:textId="77777777" w:rsidR="00B177E7" w:rsidRDefault="00B177E7">
      <w:pPr>
        <w:pStyle w:val="TOC3"/>
        <w:rPr>
          <w:rFonts w:asciiTheme="minorHAnsi" w:eastAsiaTheme="minorEastAsia" w:hAnsiTheme="minorHAnsi" w:cstheme="minorBidi"/>
          <w:noProof/>
          <w:sz w:val="22"/>
          <w:szCs w:val="22"/>
        </w:rPr>
      </w:pPr>
      <w:hyperlink w:anchor="_Toc476262095" w:history="1">
        <w:r w:rsidRPr="00DD12A8">
          <w:rPr>
            <w:rStyle w:val="Hyperlink"/>
            <w:bCs/>
            <w:noProof/>
          </w:rPr>
          <w:t>X.4.1 Concepts</w:t>
        </w:r>
        <w:r>
          <w:rPr>
            <w:noProof/>
            <w:webHidden/>
          </w:rPr>
          <w:tab/>
        </w:r>
        <w:r>
          <w:rPr>
            <w:noProof/>
            <w:webHidden/>
          </w:rPr>
          <w:fldChar w:fldCharType="begin"/>
        </w:r>
        <w:r>
          <w:rPr>
            <w:noProof/>
            <w:webHidden/>
          </w:rPr>
          <w:instrText xml:space="preserve"> PAGEREF _Toc476262095 \h </w:instrText>
        </w:r>
        <w:r>
          <w:rPr>
            <w:noProof/>
            <w:webHidden/>
          </w:rPr>
        </w:r>
        <w:r>
          <w:rPr>
            <w:noProof/>
            <w:webHidden/>
          </w:rPr>
          <w:fldChar w:fldCharType="separate"/>
        </w:r>
        <w:r>
          <w:rPr>
            <w:noProof/>
            <w:webHidden/>
          </w:rPr>
          <w:t>16</w:t>
        </w:r>
        <w:r>
          <w:rPr>
            <w:noProof/>
            <w:webHidden/>
          </w:rPr>
          <w:fldChar w:fldCharType="end"/>
        </w:r>
      </w:hyperlink>
    </w:p>
    <w:p w14:paraId="7362EE86" w14:textId="77777777" w:rsidR="00B177E7" w:rsidRDefault="00B177E7">
      <w:pPr>
        <w:pStyle w:val="TOC4"/>
        <w:rPr>
          <w:rFonts w:asciiTheme="minorHAnsi" w:eastAsiaTheme="minorEastAsia" w:hAnsiTheme="minorHAnsi" w:cstheme="minorBidi"/>
          <w:noProof/>
          <w:sz w:val="22"/>
          <w:szCs w:val="22"/>
        </w:rPr>
      </w:pPr>
      <w:hyperlink w:anchor="_Toc476262096" w:history="1">
        <w:r w:rsidRPr="00DD12A8">
          <w:rPr>
            <w:rStyle w:val="Hyperlink"/>
            <w:noProof/>
          </w:rPr>
          <w:t>X.4.1.0 Events and extending events.</w:t>
        </w:r>
        <w:r>
          <w:rPr>
            <w:noProof/>
            <w:webHidden/>
          </w:rPr>
          <w:tab/>
        </w:r>
        <w:r>
          <w:rPr>
            <w:noProof/>
            <w:webHidden/>
          </w:rPr>
          <w:fldChar w:fldCharType="begin"/>
        </w:r>
        <w:r>
          <w:rPr>
            <w:noProof/>
            <w:webHidden/>
          </w:rPr>
          <w:instrText xml:space="preserve"> PAGEREF _Toc476262096 \h </w:instrText>
        </w:r>
        <w:r>
          <w:rPr>
            <w:noProof/>
            <w:webHidden/>
          </w:rPr>
        </w:r>
        <w:r>
          <w:rPr>
            <w:noProof/>
            <w:webHidden/>
          </w:rPr>
          <w:fldChar w:fldCharType="separate"/>
        </w:r>
        <w:r>
          <w:rPr>
            <w:noProof/>
            <w:webHidden/>
          </w:rPr>
          <w:t>17</w:t>
        </w:r>
        <w:r>
          <w:rPr>
            <w:noProof/>
            <w:webHidden/>
          </w:rPr>
          <w:fldChar w:fldCharType="end"/>
        </w:r>
      </w:hyperlink>
    </w:p>
    <w:p w14:paraId="356573BB" w14:textId="77777777" w:rsidR="00B177E7" w:rsidRDefault="00B177E7">
      <w:pPr>
        <w:pStyle w:val="TOC4"/>
        <w:rPr>
          <w:rFonts w:asciiTheme="minorHAnsi" w:eastAsiaTheme="minorEastAsia" w:hAnsiTheme="minorHAnsi" w:cstheme="minorBidi"/>
          <w:noProof/>
          <w:sz w:val="22"/>
          <w:szCs w:val="22"/>
        </w:rPr>
      </w:pPr>
      <w:hyperlink w:anchor="_Toc476262097" w:history="1">
        <w:r w:rsidRPr="00DD12A8">
          <w:rPr>
            <w:rStyle w:val="Hyperlink"/>
            <w:noProof/>
          </w:rPr>
          <w:t>X.4.1.2 Query</w:t>
        </w:r>
        <w:r>
          <w:rPr>
            <w:noProof/>
            <w:webHidden/>
          </w:rPr>
          <w:tab/>
        </w:r>
        <w:r>
          <w:rPr>
            <w:noProof/>
            <w:webHidden/>
          </w:rPr>
          <w:fldChar w:fldCharType="begin"/>
        </w:r>
        <w:r>
          <w:rPr>
            <w:noProof/>
            <w:webHidden/>
          </w:rPr>
          <w:instrText xml:space="preserve"> PAGEREF _Toc476262097 \h </w:instrText>
        </w:r>
        <w:r>
          <w:rPr>
            <w:noProof/>
            <w:webHidden/>
          </w:rPr>
        </w:r>
        <w:r>
          <w:rPr>
            <w:noProof/>
            <w:webHidden/>
          </w:rPr>
          <w:fldChar w:fldCharType="separate"/>
        </w:r>
        <w:r>
          <w:rPr>
            <w:noProof/>
            <w:webHidden/>
          </w:rPr>
          <w:t>17</w:t>
        </w:r>
        <w:r>
          <w:rPr>
            <w:noProof/>
            <w:webHidden/>
          </w:rPr>
          <w:fldChar w:fldCharType="end"/>
        </w:r>
      </w:hyperlink>
    </w:p>
    <w:p w14:paraId="101599E3" w14:textId="77777777" w:rsidR="00B177E7" w:rsidRDefault="00B177E7">
      <w:pPr>
        <w:pStyle w:val="TOC5"/>
        <w:rPr>
          <w:rFonts w:asciiTheme="minorHAnsi" w:eastAsiaTheme="minorEastAsia" w:hAnsiTheme="minorHAnsi" w:cstheme="minorBidi"/>
          <w:noProof/>
          <w:sz w:val="22"/>
          <w:szCs w:val="22"/>
        </w:rPr>
      </w:pPr>
      <w:hyperlink w:anchor="_Toc476262098" w:history="1">
        <w:r w:rsidRPr="00DD12A8">
          <w:rPr>
            <w:rStyle w:val="Hyperlink"/>
            <w:noProof/>
          </w:rPr>
          <w:t>X.4.1.2.1 Retrieve Syslog Message (ITI-82)</w:t>
        </w:r>
        <w:r>
          <w:rPr>
            <w:noProof/>
            <w:webHidden/>
          </w:rPr>
          <w:tab/>
        </w:r>
        <w:r>
          <w:rPr>
            <w:noProof/>
            <w:webHidden/>
          </w:rPr>
          <w:fldChar w:fldCharType="begin"/>
        </w:r>
        <w:r>
          <w:rPr>
            <w:noProof/>
            <w:webHidden/>
          </w:rPr>
          <w:instrText xml:space="preserve"> PAGEREF _Toc476262098 \h </w:instrText>
        </w:r>
        <w:r>
          <w:rPr>
            <w:noProof/>
            <w:webHidden/>
          </w:rPr>
        </w:r>
        <w:r>
          <w:rPr>
            <w:noProof/>
            <w:webHidden/>
          </w:rPr>
          <w:fldChar w:fldCharType="separate"/>
        </w:r>
        <w:r>
          <w:rPr>
            <w:noProof/>
            <w:webHidden/>
          </w:rPr>
          <w:t>17</w:t>
        </w:r>
        <w:r>
          <w:rPr>
            <w:noProof/>
            <w:webHidden/>
          </w:rPr>
          <w:fldChar w:fldCharType="end"/>
        </w:r>
      </w:hyperlink>
    </w:p>
    <w:p w14:paraId="27BD61D9" w14:textId="77777777" w:rsidR="00B177E7" w:rsidRDefault="00B177E7">
      <w:pPr>
        <w:pStyle w:val="TOC5"/>
        <w:rPr>
          <w:rFonts w:asciiTheme="minorHAnsi" w:eastAsiaTheme="minorEastAsia" w:hAnsiTheme="minorHAnsi" w:cstheme="minorBidi"/>
          <w:noProof/>
          <w:sz w:val="22"/>
          <w:szCs w:val="22"/>
        </w:rPr>
      </w:pPr>
      <w:hyperlink w:anchor="_Toc476262099" w:history="1">
        <w:r w:rsidRPr="00DD12A8">
          <w:rPr>
            <w:rStyle w:val="Hyperlink"/>
            <w:noProof/>
          </w:rPr>
          <w:t>X.4.1.2.2 Retrieve ATNA Audit Record (ITI-81)</w:t>
        </w:r>
        <w:r>
          <w:rPr>
            <w:noProof/>
            <w:webHidden/>
          </w:rPr>
          <w:tab/>
        </w:r>
        <w:r>
          <w:rPr>
            <w:noProof/>
            <w:webHidden/>
          </w:rPr>
          <w:fldChar w:fldCharType="begin"/>
        </w:r>
        <w:r>
          <w:rPr>
            <w:noProof/>
            <w:webHidden/>
          </w:rPr>
          <w:instrText xml:space="preserve"> PAGEREF _Toc476262099 \h </w:instrText>
        </w:r>
        <w:r>
          <w:rPr>
            <w:noProof/>
            <w:webHidden/>
          </w:rPr>
        </w:r>
        <w:r>
          <w:rPr>
            <w:noProof/>
            <w:webHidden/>
          </w:rPr>
          <w:fldChar w:fldCharType="separate"/>
        </w:r>
        <w:r>
          <w:rPr>
            <w:noProof/>
            <w:webHidden/>
          </w:rPr>
          <w:t>18</w:t>
        </w:r>
        <w:r>
          <w:rPr>
            <w:noProof/>
            <w:webHidden/>
          </w:rPr>
          <w:fldChar w:fldCharType="end"/>
        </w:r>
      </w:hyperlink>
    </w:p>
    <w:p w14:paraId="275F8724" w14:textId="77777777" w:rsidR="00B177E7" w:rsidRDefault="00B177E7">
      <w:pPr>
        <w:pStyle w:val="TOC4"/>
        <w:tabs>
          <w:tab w:val="left" w:pos="2160"/>
        </w:tabs>
        <w:rPr>
          <w:rFonts w:asciiTheme="minorHAnsi" w:eastAsiaTheme="minorEastAsia" w:hAnsiTheme="minorHAnsi" w:cstheme="minorBidi"/>
          <w:noProof/>
          <w:sz w:val="22"/>
          <w:szCs w:val="22"/>
        </w:rPr>
      </w:pPr>
      <w:hyperlink w:anchor="_Toc476262100" w:history="1">
        <w:r w:rsidRPr="00DD12A8">
          <w:rPr>
            <w:rStyle w:val="Hyperlink"/>
            <w:noProof/>
          </w:rPr>
          <w:t>X.4.1.3</w:t>
        </w:r>
        <w:r>
          <w:rPr>
            <w:rFonts w:asciiTheme="minorHAnsi" w:eastAsiaTheme="minorEastAsia" w:hAnsiTheme="minorHAnsi" w:cstheme="minorBidi"/>
            <w:noProof/>
            <w:sz w:val="22"/>
            <w:szCs w:val="22"/>
          </w:rPr>
          <w:tab/>
        </w:r>
        <w:r w:rsidRPr="00DD12A8">
          <w:rPr>
            <w:rStyle w:val="Hyperlink"/>
            <w:noProof/>
          </w:rPr>
          <w:t xml:space="preserve"> Filter and Forward</w:t>
        </w:r>
        <w:r>
          <w:rPr>
            <w:noProof/>
            <w:webHidden/>
          </w:rPr>
          <w:tab/>
        </w:r>
        <w:r>
          <w:rPr>
            <w:noProof/>
            <w:webHidden/>
          </w:rPr>
          <w:fldChar w:fldCharType="begin"/>
        </w:r>
        <w:r>
          <w:rPr>
            <w:noProof/>
            <w:webHidden/>
          </w:rPr>
          <w:instrText xml:space="preserve"> PAGEREF _Toc476262100 \h </w:instrText>
        </w:r>
        <w:r>
          <w:rPr>
            <w:noProof/>
            <w:webHidden/>
          </w:rPr>
        </w:r>
        <w:r>
          <w:rPr>
            <w:noProof/>
            <w:webHidden/>
          </w:rPr>
          <w:fldChar w:fldCharType="separate"/>
        </w:r>
        <w:r>
          <w:rPr>
            <w:noProof/>
            <w:webHidden/>
          </w:rPr>
          <w:t>19</w:t>
        </w:r>
        <w:r>
          <w:rPr>
            <w:noProof/>
            <w:webHidden/>
          </w:rPr>
          <w:fldChar w:fldCharType="end"/>
        </w:r>
      </w:hyperlink>
    </w:p>
    <w:p w14:paraId="16D04A98" w14:textId="77777777" w:rsidR="00B177E7" w:rsidRDefault="00B177E7">
      <w:pPr>
        <w:pStyle w:val="TOC4"/>
        <w:rPr>
          <w:rFonts w:asciiTheme="minorHAnsi" w:eastAsiaTheme="minorEastAsia" w:hAnsiTheme="minorHAnsi" w:cstheme="minorBidi"/>
          <w:noProof/>
          <w:sz w:val="22"/>
          <w:szCs w:val="22"/>
        </w:rPr>
      </w:pPr>
      <w:hyperlink w:anchor="_Toc476262101" w:history="1">
        <w:r w:rsidRPr="00DD12A8">
          <w:rPr>
            <w:rStyle w:val="Hyperlink"/>
            <w:noProof/>
          </w:rPr>
          <w:t>X.4.1.4 RESTful Delivery (mobile)</w:t>
        </w:r>
        <w:r>
          <w:rPr>
            <w:noProof/>
            <w:webHidden/>
          </w:rPr>
          <w:tab/>
        </w:r>
        <w:r>
          <w:rPr>
            <w:noProof/>
            <w:webHidden/>
          </w:rPr>
          <w:fldChar w:fldCharType="begin"/>
        </w:r>
        <w:r>
          <w:rPr>
            <w:noProof/>
            <w:webHidden/>
          </w:rPr>
          <w:instrText xml:space="preserve"> PAGEREF _Toc476262101 \h </w:instrText>
        </w:r>
        <w:r>
          <w:rPr>
            <w:noProof/>
            <w:webHidden/>
          </w:rPr>
        </w:r>
        <w:r>
          <w:rPr>
            <w:noProof/>
            <w:webHidden/>
          </w:rPr>
          <w:fldChar w:fldCharType="separate"/>
        </w:r>
        <w:r>
          <w:rPr>
            <w:noProof/>
            <w:webHidden/>
          </w:rPr>
          <w:t>19</w:t>
        </w:r>
        <w:r>
          <w:rPr>
            <w:noProof/>
            <w:webHidden/>
          </w:rPr>
          <w:fldChar w:fldCharType="end"/>
        </w:r>
      </w:hyperlink>
    </w:p>
    <w:p w14:paraId="4FCA6CE1" w14:textId="77777777" w:rsidR="00B177E7" w:rsidRDefault="00B177E7">
      <w:pPr>
        <w:pStyle w:val="TOC3"/>
        <w:rPr>
          <w:rFonts w:asciiTheme="minorHAnsi" w:eastAsiaTheme="minorEastAsia" w:hAnsiTheme="minorHAnsi" w:cstheme="minorBidi"/>
          <w:noProof/>
          <w:sz w:val="22"/>
          <w:szCs w:val="22"/>
        </w:rPr>
      </w:pPr>
      <w:hyperlink w:anchor="_Toc476262102" w:history="1">
        <w:r w:rsidRPr="00DD12A8">
          <w:rPr>
            <w:rStyle w:val="Hyperlink"/>
            <w:bCs/>
            <w:noProof/>
          </w:rPr>
          <w:t>X.4.2 Use Cases</w:t>
        </w:r>
        <w:r>
          <w:rPr>
            <w:noProof/>
            <w:webHidden/>
          </w:rPr>
          <w:tab/>
        </w:r>
        <w:r>
          <w:rPr>
            <w:noProof/>
            <w:webHidden/>
          </w:rPr>
          <w:fldChar w:fldCharType="begin"/>
        </w:r>
        <w:r>
          <w:rPr>
            <w:noProof/>
            <w:webHidden/>
          </w:rPr>
          <w:instrText xml:space="preserve"> PAGEREF _Toc476262102 \h </w:instrText>
        </w:r>
        <w:r>
          <w:rPr>
            <w:noProof/>
            <w:webHidden/>
          </w:rPr>
        </w:r>
        <w:r>
          <w:rPr>
            <w:noProof/>
            <w:webHidden/>
          </w:rPr>
          <w:fldChar w:fldCharType="separate"/>
        </w:r>
        <w:r>
          <w:rPr>
            <w:noProof/>
            <w:webHidden/>
          </w:rPr>
          <w:t>19</w:t>
        </w:r>
        <w:r>
          <w:rPr>
            <w:noProof/>
            <w:webHidden/>
          </w:rPr>
          <w:fldChar w:fldCharType="end"/>
        </w:r>
      </w:hyperlink>
    </w:p>
    <w:p w14:paraId="23BFCE67" w14:textId="77777777" w:rsidR="00B177E7" w:rsidRDefault="00B177E7">
      <w:pPr>
        <w:pStyle w:val="TOC4"/>
        <w:rPr>
          <w:rFonts w:asciiTheme="minorHAnsi" w:eastAsiaTheme="minorEastAsia" w:hAnsiTheme="minorHAnsi" w:cstheme="minorBidi"/>
          <w:noProof/>
          <w:sz w:val="22"/>
          <w:szCs w:val="22"/>
        </w:rPr>
      </w:pPr>
      <w:hyperlink w:anchor="_Toc476262103" w:history="1">
        <w:r w:rsidRPr="00DD12A8">
          <w:rPr>
            <w:rStyle w:val="Hyperlink"/>
            <w:noProof/>
          </w:rPr>
          <w:t>X.4.2.1 Use Case #1: Track Study Reading Activities</w:t>
        </w:r>
        <w:r>
          <w:rPr>
            <w:noProof/>
            <w:webHidden/>
          </w:rPr>
          <w:tab/>
        </w:r>
        <w:r>
          <w:rPr>
            <w:noProof/>
            <w:webHidden/>
          </w:rPr>
          <w:fldChar w:fldCharType="begin"/>
        </w:r>
        <w:r>
          <w:rPr>
            <w:noProof/>
            <w:webHidden/>
          </w:rPr>
          <w:instrText xml:space="preserve"> PAGEREF _Toc476262103 \h </w:instrText>
        </w:r>
        <w:r>
          <w:rPr>
            <w:noProof/>
            <w:webHidden/>
          </w:rPr>
        </w:r>
        <w:r>
          <w:rPr>
            <w:noProof/>
            <w:webHidden/>
          </w:rPr>
          <w:fldChar w:fldCharType="separate"/>
        </w:r>
        <w:r>
          <w:rPr>
            <w:noProof/>
            <w:webHidden/>
          </w:rPr>
          <w:t>19</w:t>
        </w:r>
        <w:r>
          <w:rPr>
            <w:noProof/>
            <w:webHidden/>
          </w:rPr>
          <w:fldChar w:fldCharType="end"/>
        </w:r>
      </w:hyperlink>
    </w:p>
    <w:p w14:paraId="105E1705" w14:textId="77777777" w:rsidR="00B177E7" w:rsidRDefault="00B177E7">
      <w:pPr>
        <w:pStyle w:val="TOC4"/>
        <w:rPr>
          <w:rFonts w:asciiTheme="minorHAnsi" w:eastAsiaTheme="minorEastAsia" w:hAnsiTheme="minorHAnsi" w:cstheme="minorBidi"/>
          <w:noProof/>
          <w:sz w:val="22"/>
          <w:szCs w:val="22"/>
        </w:rPr>
      </w:pPr>
      <w:hyperlink w:anchor="_Toc476262104" w:history="1">
        <w:r w:rsidRPr="00DD12A8">
          <w:rPr>
            <w:rStyle w:val="Hyperlink"/>
            <w:noProof/>
          </w:rPr>
          <w:t>X.4.2.2 SOLE Event Analysis</w:t>
        </w:r>
        <w:r>
          <w:rPr>
            <w:noProof/>
            <w:webHidden/>
          </w:rPr>
          <w:tab/>
        </w:r>
        <w:r>
          <w:rPr>
            <w:noProof/>
            <w:webHidden/>
          </w:rPr>
          <w:fldChar w:fldCharType="begin"/>
        </w:r>
        <w:r>
          <w:rPr>
            <w:noProof/>
            <w:webHidden/>
          </w:rPr>
          <w:instrText xml:space="preserve"> PAGEREF _Toc476262104 \h </w:instrText>
        </w:r>
        <w:r>
          <w:rPr>
            <w:noProof/>
            <w:webHidden/>
          </w:rPr>
        </w:r>
        <w:r>
          <w:rPr>
            <w:noProof/>
            <w:webHidden/>
          </w:rPr>
          <w:fldChar w:fldCharType="separate"/>
        </w:r>
        <w:r>
          <w:rPr>
            <w:noProof/>
            <w:webHidden/>
          </w:rPr>
          <w:t>22</w:t>
        </w:r>
        <w:r>
          <w:rPr>
            <w:noProof/>
            <w:webHidden/>
          </w:rPr>
          <w:fldChar w:fldCharType="end"/>
        </w:r>
      </w:hyperlink>
    </w:p>
    <w:p w14:paraId="04A5C6E1" w14:textId="77777777" w:rsidR="00B177E7" w:rsidRDefault="00B177E7">
      <w:pPr>
        <w:pStyle w:val="TOC4"/>
        <w:rPr>
          <w:rFonts w:asciiTheme="minorHAnsi" w:eastAsiaTheme="minorEastAsia" w:hAnsiTheme="minorHAnsi" w:cstheme="minorBidi"/>
          <w:noProof/>
          <w:sz w:val="22"/>
          <w:szCs w:val="22"/>
        </w:rPr>
      </w:pPr>
      <w:hyperlink w:anchor="_Toc476262105" w:history="1">
        <w:r w:rsidRPr="00DD12A8">
          <w:rPr>
            <w:rStyle w:val="Hyperlink"/>
            <w:noProof/>
          </w:rPr>
          <w:t>X.4.2.3 Delayed Event Delivery (mobile)</w:t>
        </w:r>
        <w:r>
          <w:rPr>
            <w:noProof/>
            <w:webHidden/>
          </w:rPr>
          <w:tab/>
        </w:r>
        <w:r>
          <w:rPr>
            <w:noProof/>
            <w:webHidden/>
          </w:rPr>
          <w:fldChar w:fldCharType="begin"/>
        </w:r>
        <w:r>
          <w:rPr>
            <w:noProof/>
            <w:webHidden/>
          </w:rPr>
          <w:instrText xml:space="preserve"> PAGEREF _Toc476262105 \h </w:instrText>
        </w:r>
        <w:r>
          <w:rPr>
            <w:noProof/>
            <w:webHidden/>
          </w:rPr>
        </w:r>
        <w:r>
          <w:rPr>
            <w:noProof/>
            <w:webHidden/>
          </w:rPr>
          <w:fldChar w:fldCharType="separate"/>
        </w:r>
        <w:r>
          <w:rPr>
            <w:noProof/>
            <w:webHidden/>
          </w:rPr>
          <w:t>23</w:t>
        </w:r>
        <w:r>
          <w:rPr>
            <w:noProof/>
            <w:webHidden/>
          </w:rPr>
          <w:fldChar w:fldCharType="end"/>
        </w:r>
      </w:hyperlink>
    </w:p>
    <w:p w14:paraId="66CB51B8" w14:textId="77777777" w:rsidR="00B177E7" w:rsidRDefault="00B177E7">
      <w:pPr>
        <w:pStyle w:val="TOC4"/>
        <w:rPr>
          <w:rFonts w:asciiTheme="minorHAnsi" w:eastAsiaTheme="minorEastAsia" w:hAnsiTheme="minorHAnsi" w:cstheme="minorBidi"/>
          <w:noProof/>
          <w:sz w:val="22"/>
          <w:szCs w:val="22"/>
        </w:rPr>
      </w:pPr>
      <w:hyperlink w:anchor="_Toc476262106" w:history="1">
        <w:r w:rsidRPr="00DD12A8">
          <w:rPr>
            <w:rStyle w:val="Hyperlink"/>
            <w:noProof/>
          </w:rPr>
          <w:t>X.4.2.4 Dashboard</w:t>
        </w:r>
        <w:r>
          <w:rPr>
            <w:noProof/>
            <w:webHidden/>
          </w:rPr>
          <w:tab/>
        </w:r>
        <w:r>
          <w:rPr>
            <w:noProof/>
            <w:webHidden/>
          </w:rPr>
          <w:fldChar w:fldCharType="begin"/>
        </w:r>
        <w:r>
          <w:rPr>
            <w:noProof/>
            <w:webHidden/>
          </w:rPr>
          <w:instrText xml:space="preserve"> PAGEREF _Toc476262106 \h </w:instrText>
        </w:r>
        <w:r>
          <w:rPr>
            <w:noProof/>
            <w:webHidden/>
          </w:rPr>
        </w:r>
        <w:r>
          <w:rPr>
            <w:noProof/>
            <w:webHidden/>
          </w:rPr>
          <w:fldChar w:fldCharType="separate"/>
        </w:r>
        <w:r>
          <w:rPr>
            <w:noProof/>
            <w:webHidden/>
          </w:rPr>
          <w:t>24</w:t>
        </w:r>
        <w:r>
          <w:rPr>
            <w:noProof/>
            <w:webHidden/>
          </w:rPr>
          <w:fldChar w:fldCharType="end"/>
        </w:r>
      </w:hyperlink>
    </w:p>
    <w:p w14:paraId="210AF196" w14:textId="77777777" w:rsidR="00B177E7" w:rsidRDefault="00B177E7">
      <w:pPr>
        <w:pStyle w:val="TOC4"/>
        <w:rPr>
          <w:rFonts w:asciiTheme="minorHAnsi" w:eastAsiaTheme="minorEastAsia" w:hAnsiTheme="minorHAnsi" w:cstheme="minorBidi"/>
          <w:noProof/>
          <w:sz w:val="22"/>
          <w:szCs w:val="22"/>
        </w:rPr>
      </w:pPr>
      <w:hyperlink w:anchor="_Toc476262107" w:history="1">
        <w:r w:rsidRPr="00DD12A8">
          <w:rPr>
            <w:rStyle w:val="Hyperlink"/>
            <w:noProof/>
          </w:rPr>
          <w:t>X.4.1.4 RESTful Delivery (outside analysis)</w:t>
        </w:r>
        <w:r>
          <w:rPr>
            <w:noProof/>
            <w:webHidden/>
          </w:rPr>
          <w:tab/>
        </w:r>
        <w:r>
          <w:rPr>
            <w:noProof/>
            <w:webHidden/>
          </w:rPr>
          <w:fldChar w:fldCharType="begin"/>
        </w:r>
        <w:r>
          <w:rPr>
            <w:noProof/>
            <w:webHidden/>
          </w:rPr>
          <w:instrText xml:space="preserve"> PAGEREF _Toc476262107 \h </w:instrText>
        </w:r>
        <w:r>
          <w:rPr>
            <w:noProof/>
            <w:webHidden/>
          </w:rPr>
        </w:r>
        <w:r>
          <w:rPr>
            <w:noProof/>
            <w:webHidden/>
          </w:rPr>
          <w:fldChar w:fldCharType="separate"/>
        </w:r>
        <w:r>
          <w:rPr>
            <w:noProof/>
            <w:webHidden/>
          </w:rPr>
          <w:t>25</w:t>
        </w:r>
        <w:r>
          <w:rPr>
            <w:noProof/>
            <w:webHidden/>
          </w:rPr>
          <w:fldChar w:fldCharType="end"/>
        </w:r>
      </w:hyperlink>
    </w:p>
    <w:p w14:paraId="3BE2D6FE" w14:textId="77777777" w:rsidR="00B177E7" w:rsidRDefault="00B177E7">
      <w:pPr>
        <w:pStyle w:val="TOC3"/>
        <w:tabs>
          <w:tab w:val="left" w:pos="1584"/>
        </w:tabs>
        <w:rPr>
          <w:rFonts w:asciiTheme="minorHAnsi" w:eastAsiaTheme="minorEastAsia" w:hAnsiTheme="minorHAnsi" w:cstheme="minorBidi"/>
          <w:noProof/>
          <w:sz w:val="22"/>
          <w:szCs w:val="22"/>
        </w:rPr>
      </w:pPr>
      <w:hyperlink w:anchor="_Toc476262108" w:history="1">
        <w:r w:rsidRPr="00DD12A8">
          <w:rPr>
            <w:rStyle w:val="Hyperlink"/>
            <w:noProof/>
          </w:rPr>
          <w:t>X.4.3</w:t>
        </w:r>
        <w:r>
          <w:rPr>
            <w:rFonts w:asciiTheme="minorHAnsi" w:eastAsiaTheme="minorEastAsia" w:hAnsiTheme="minorHAnsi" w:cstheme="minorBidi"/>
            <w:noProof/>
            <w:sz w:val="22"/>
            <w:szCs w:val="22"/>
          </w:rPr>
          <w:tab/>
        </w:r>
        <w:r w:rsidRPr="00DD12A8">
          <w:rPr>
            <w:rStyle w:val="Hyperlink"/>
            <w:noProof/>
          </w:rPr>
          <w:t>Contents of SOLE messages</w:t>
        </w:r>
        <w:r>
          <w:rPr>
            <w:noProof/>
            <w:webHidden/>
          </w:rPr>
          <w:tab/>
        </w:r>
        <w:r>
          <w:rPr>
            <w:noProof/>
            <w:webHidden/>
          </w:rPr>
          <w:fldChar w:fldCharType="begin"/>
        </w:r>
        <w:r>
          <w:rPr>
            <w:noProof/>
            <w:webHidden/>
          </w:rPr>
          <w:instrText xml:space="preserve"> PAGEREF _Toc476262108 \h </w:instrText>
        </w:r>
        <w:r>
          <w:rPr>
            <w:noProof/>
            <w:webHidden/>
          </w:rPr>
        </w:r>
        <w:r>
          <w:rPr>
            <w:noProof/>
            <w:webHidden/>
          </w:rPr>
          <w:fldChar w:fldCharType="separate"/>
        </w:r>
        <w:r>
          <w:rPr>
            <w:noProof/>
            <w:webHidden/>
          </w:rPr>
          <w:t>26</w:t>
        </w:r>
        <w:r>
          <w:rPr>
            <w:noProof/>
            <w:webHidden/>
          </w:rPr>
          <w:fldChar w:fldCharType="end"/>
        </w:r>
      </w:hyperlink>
    </w:p>
    <w:p w14:paraId="085E9D67" w14:textId="77777777" w:rsidR="00B177E7" w:rsidRDefault="00B177E7">
      <w:pPr>
        <w:pStyle w:val="TOC2"/>
        <w:rPr>
          <w:rFonts w:asciiTheme="minorHAnsi" w:eastAsiaTheme="minorEastAsia" w:hAnsiTheme="minorHAnsi" w:cstheme="minorBidi"/>
          <w:noProof/>
          <w:sz w:val="22"/>
          <w:szCs w:val="22"/>
        </w:rPr>
      </w:pPr>
      <w:hyperlink w:anchor="_Toc476262109" w:history="1">
        <w:r w:rsidRPr="00DD12A8">
          <w:rPr>
            <w:rStyle w:val="Hyperlink"/>
            <w:noProof/>
          </w:rPr>
          <w:t>X.5 SOLE Security Considerations</w:t>
        </w:r>
        <w:r>
          <w:rPr>
            <w:noProof/>
            <w:webHidden/>
          </w:rPr>
          <w:tab/>
        </w:r>
        <w:r>
          <w:rPr>
            <w:noProof/>
            <w:webHidden/>
          </w:rPr>
          <w:fldChar w:fldCharType="begin"/>
        </w:r>
        <w:r>
          <w:rPr>
            <w:noProof/>
            <w:webHidden/>
          </w:rPr>
          <w:instrText xml:space="preserve"> PAGEREF _Toc476262109 \h </w:instrText>
        </w:r>
        <w:r>
          <w:rPr>
            <w:noProof/>
            <w:webHidden/>
          </w:rPr>
        </w:r>
        <w:r>
          <w:rPr>
            <w:noProof/>
            <w:webHidden/>
          </w:rPr>
          <w:fldChar w:fldCharType="separate"/>
        </w:r>
        <w:r>
          <w:rPr>
            <w:noProof/>
            <w:webHidden/>
          </w:rPr>
          <w:t>26</w:t>
        </w:r>
        <w:r>
          <w:rPr>
            <w:noProof/>
            <w:webHidden/>
          </w:rPr>
          <w:fldChar w:fldCharType="end"/>
        </w:r>
      </w:hyperlink>
    </w:p>
    <w:p w14:paraId="30C924B4" w14:textId="77777777" w:rsidR="00B177E7" w:rsidRDefault="00B177E7">
      <w:pPr>
        <w:pStyle w:val="TOC2"/>
        <w:rPr>
          <w:rFonts w:asciiTheme="minorHAnsi" w:eastAsiaTheme="minorEastAsia" w:hAnsiTheme="minorHAnsi" w:cstheme="minorBidi"/>
          <w:noProof/>
          <w:sz w:val="22"/>
          <w:szCs w:val="22"/>
        </w:rPr>
      </w:pPr>
      <w:hyperlink w:anchor="_Toc476262110" w:history="1">
        <w:r w:rsidRPr="00DD12A8">
          <w:rPr>
            <w:rStyle w:val="Hyperlink"/>
            <w:noProof/>
          </w:rPr>
          <w:t>X.5.1 Security Considerations for Actors</w:t>
        </w:r>
        <w:r>
          <w:rPr>
            <w:noProof/>
            <w:webHidden/>
          </w:rPr>
          <w:tab/>
        </w:r>
        <w:r>
          <w:rPr>
            <w:noProof/>
            <w:webHidden/>
          </w:rPr>
          <w:fldChar w:fldCharType="begin"/>
        </w:r>
        <w:r>
          <w:rPr>
            <w:noProof/>
            <w:webHidden/>
          </w:rPr>
          <w:instrText xml:space="preserve"> PAGEREF _Toc476262110 \h </w:instrText>
        </w:r>
        <w:r>
          <w:rPr>
            <w:noProof/>
            <w:webHidden/>
          </w:rPr>
        </w:r>
        <w:r>
          <w:rPr>
            <w:noProof/>
            <w:webHidden/>
          </w:rPr>
          <w:fldChar w:fldCharType="separate"/>
        </w:r>
        <w:r>
          <w:rPr>
            <w:noProof/>
            <w:webHidden/>
          </w:rPr>
          <w:t>26</w:t>
        </w:r>
        <w:r>
          <w:rPr>
            <w:noProof/>
            <w:webHidden/>
          </w:rPr>
          <w:fldChar w:fldCharType="end"/>
        </w:r>
      </w:hyperlink>
    </w:p>
    <w:p w14:paraId="2F91CE48" w14:textId="77777777" w:rsidR="00B177E7" w:rsidRDefault="00B177E7">
      <w:pPr>
        <w:pStyle w:val="TOC3"/>
        <w:rPr>
          <w:rFonts w:asciiTheme="minorHAnsi" w:eastAsiaTheme="minorEastAsia" w:hAnsiTheme="minorHAnsi" w:cstheme="minorBidi"/>
          <w:noProof/>
          <w:sz w:val="22"/>
          <w:szCs w:val="22"/>
        </w:rPr>
      </w:pPr>
      <w:hyperlink w:anchor="_Toc476262111" w:history="1">
        <w:r w:rsidRPr="00DD12A8">
          <w:rPr>
            <w:rStyle w:val="Hyperlink"/>
            <w:noProof/>
          </w:rPr>
          <w:t>X.5.2 Security Considerations for Event Reports</w:t>
        </w:r>
        <w:r>
          <w:rPr>
            <w:noProof/>
            <w:webHidden/>
          </w:rPr>
          <w:tab/>
        </w:r>
        <w:r>
          <w:rPr>
            <w:noProof/>
            <w:webHidden/>
          </w:rPr>
          <w:fldChar w:fldCharType="begin"/>
        </w:r>
        <w:r>
          <w:rPr>
            <w:noProof/>
            <w:webHidden/>
          </w:rPr>
          <w:instrText xml:space="preserve"> PAGEREF _Toc476262111 \h </w:instrText>
        </w:r>
        <w:r>
          <w:rPr>
            <w:noProof/>
            <w:webHidden/>
          </w:rPr>
        </w:r>
        <w:r>
          <w:rPr>
            <w:noProof/>
            <w:webHidden/>
          </w:rPr>
          <w:fldChar w:fldCharType="separate"/>
        </w:r>
        <w:r>
          <w:rPr>
            <w:noProof/>
            <w:webHidden/>
          </w:rPr>
          <w:t>26</w:t>
        </w:r>
        <w:r>
          <w:rPr>
            <w:noProof/>
            <w:webHidden/>
          </w:rPr>
          <w:fldChar w:fldCharType="end"/>
        </w:r>
      </w:hyperlink>
    </w:p>
    <w:p w14:paraId="07A35F2D" w14:textId="77777777" w:rsidR="00B177E7" w:rsidRDefault="00B177E7">
      <w:pPr>
        <w:pStyle w:val="TOC2"/>
        <w:rPr>
          <w:rFonts w:asciiTheme="minorHAnsi" w:eastAsiaTheme="minorEastAsia" w:hAnsiTheme="minorHAnsi" w:cstheme="minorBidi"/>
          <w:noProof/>
          <w:sz w:val="22"/>
          <w:szCs w:val="22"/>
        </w:rPr>
      </w:pPr>
      <w:hyperlink w:anchor="_Toc476262112" w:history="1">
        <w:r w:rsidRPr="00DD12A8">
          <w:rPr>
            <w:rStyle w:val="Hyperlink"/>
            <w:noProof/>
          </w:rPr>
          <w:t>X.6 SOLE Cross Profile Considerations</w:t>
        </w:r>
        <w:r>
          <w:rPr>
            <w:noProof/>
            <w:webHidden/>
          </w:rPr>
          <w:tab/>
        </w:r>
        <w:r>
          <w:rPr>
            <w:noProof/>
            <w:webHidden/>
          </w:rPr>
          <w:fldChar w:fldCharType="begin"/>
        </w:r>
        <w:r>
          <w:rPr>
            <w:noProof/>
            <w:webHidden/>
          </w:rPr>
          <w:instrText xml:space="preserve"> PAGEREF _Toc476262112 \h </w:instrText>
        </w:r>
        <w:r>
          <w:rPr>
            <w:noProof/>
            <w:webHidden/>
          </w:rPr>
        </w:r>
        <w:r>
          <w:rPr>
            <w:noProof/>
            <w:webHidden/>
          </w:rPr>
          <w:fldChar w:fldCharType="separate"/>
        </w:r>
        <w:r>
          <w:rPr>
            <w:noProof/>
            <w:webHidden/>
          </w:rPr>
          <w:t>26</w:t>
        </w:r>
        <w:r>
          <w:rPr>
            <w:noProof/>
            <w:webHidden/>
          </w:rPr>
          <w:fldChar w:fldCharType="end"/>
        </w:r>
      </w:hyperlink>
    </w:p>
    <w:p w14:paraId="2186EB9C" w14:textId="77777777" w:rsidR="00B177E7" w:rsidRDefault="00B177E7">
      <w:pPr>
        <w:pStyle w:val="TOC1"/>
        <w:rPr>
          <w:rFonts w:asciiTheme="minorHAnsi" w:eastAsiaTheme="minorEastAsia" w:hAnsiTheme="minorHAnsi" w:cstheme="minorBidi"/>
          <w:noProof/>
          <w:sz w:val="22"/>
          <w:szCs w:val="22"/>
        </w:rPr>
      </w:pPr>
      <w:hyperlink w:anchor="_Toc476262113" w:history="1">
        <w:r w:rsidRPr="00DD12A8">
          <w:rPr>
            <w:rStyle w:val="Hyperlink"/>
            <w:noProof/>
          </w:rPr>
          <w:t>Volume 2 – Transactions</w:t>
        </w:r>
        <w:r>
          <w:rPr>
            <w:noProof/>
            <w:webHidden/>
          </w:rPr>
          <w:tab/>
        </w:r>
        <w:r>
          <w:rPr>
            <w:noProof/>
            <w:webHidden/>
          </w:rPr>
          <w:fldChar w:fldCharType="begin"/>
        </w:r>
        <w:r>
          <w:rPr>
            <w:noProof/>
            <w:webHidden/>
          </w:rPr>
          <w:instrText xml:space="preserve"> PAGEREF _Toc476262113 \h </w:instrText>
        </w:r>
        <w:r>
          <w:rPr>
            <w:noProof/>
            <w:webHidden/>
          </w:rPr>
        </w:r>
        <w:r>
          <w:rPr>
            <w:noProof/>
            <w:webHidden/>
          </w:rPr>
          <w:fldChar w:fldCharType="separate"/>
        </w:r>
        <w:r>
          <w:rPr>
            <w:noProof/>
            <w:webHidden/>
          </w:rPr>
          <w:t>28</w:t>
        </w:r>
        <w:r>
          <w:rPr>
            <w:noProof/>
            <w:webHidden/>
          </w:rPr>
          <w:fldChar w:fldCharType="end"/>
        </w:r>
      </w:hyperlink>
    </w:p>
    <w:p w14:paraId="5009843B" w14:textId="77777777" w:rsidR="00B177E7" w:rsidRDefault="00B177E7">
      <w:pPr>
        <w:pStyle w:val="TOC2"/>
        <w:rPr>
          <w:rFonts w:asciiTheme="minorHAnsi" w:eastAsiaTheme="minorEastAsia" w:hAnsiTheme="minorHAnsi" w:cstheme="minorBidi"/>
          <w:noProof/>
          <w:sz w:val="22"/>
          <w:szCs w:val="22"/>
        </w:rPr>
      </w:pPr>
      <w:hyperlink w:anchor="_Toc476262114" w:history="1">
        <w:r w:rsidRPr="00DD12A8">
          <w:rPr>
            <w:rStyle w:val="Hyperlink"/>
            <w:noProof/>
          </w:rPr>
          <w:t>3.Y Transfer Multiple Event Reports [RAD-XX]</w:t>
        </w:r>
        <w:r>
          <w:rPr>
            <w:noProof/>
            <w:webHidden/>
          </w:rPr>
          <w:tab/>
        </w:r>
        <w:r>
          <w:rPr>
            <w:noProof/>
            <w:webHidden/>
          </w:rPr>
          <w:fldChar w:fldCharType="begin"/>
        </w:r>
        <w:r>
          <w:rPr>
            <w:noProof/>
            <w:webHidden/>
          </w:rPr>
          <w:instrText xml:space="preserve"> PAGEREF _Toc476262114 \h </w:instrText>
        </w:r>
        <w:r>
          <w:rPr>
            <w:noProof/>
            <w:webHidden/>
          </w:rPr>
        </w:r>
        <w:r>
          <w:rPr>
            <w:noProof/>
            <w:webHidden/>
          </w:rPr>
          <w:fldChar w:fldCharType="separate"/>
        </w:r>
        <w:r>
          <w:rPr>
            <w:noProof/>
            <w:webHidden/>
          </w:rPr>
          <w:t>28</w:t>
        </w:r>
        <w:r>
          <w:rPr>
            <w:noProof/>
            <w:webHidden/>
          </w:rPr>
          <w:fldChar w:fldCharType="end"/>
        </w:r>
      </w:hyperlink>
    </w:p>
    <w:p w14:paraId="1822ACFE" w14:textId="77777777" w:rsidR="00B177E7" w:rsidRDefault="00B177E7">
      <w:pPr>
        <w:pStyle w:val="TOC3"/>
        <w:rPr>
          <w:rFonts w:asciiTheme="minorHAnsi" w:eastAsiaTheme="minorEastAsia" w:hAnsiTheme="minorHAnsi" w:cstheme="minorBidi"/>
          <w:noProof/>
          <w:sz w:val="22"/>
          <w:szCs w:val="22"/>
        </w:rPr>
      </w:pPr>
      <w:hyperlink w:anchor="_Toc476262115" w:history="1">
        <w:r w:rsidRPr="00DD12A8">
          <w:rPr>
            <w:rStyle w:val="Hyperlink"/>
            <w:noProof/>
          </w:rPr>
          <w:t>3.Y.1 Scope</w:t>
        </w:r>
        <w:r>
          <w:rPr>
            <w:noProof/>
            <w:webHidden/>
          </w:rPr>
          <w:tab/>
        </w:r>
        <w:r>
          <w:rPr>
            <w:noProof/>
            <w:webHidden/>
          </w:rPr>
          <w:fldChar w:fldCharType="begin"/>
        </w:r>
        <w:r>
          <w:rPr>
            <w:noProof/>
            <w:webHidden/>
          </w:rPr>
          <w:instrText xml:space="preserve"> PAGEREF _Toc476262115 \h </w:instrText>
        </w:r>
        <w:r>
          <w:rPr>
            <w:noProof/>
            <w:webHidden/>
          </w:rPr>
        </w:r>
        <w:r>
          <w:rPr>
            <w:noProof/>
            <w:webHidden/>
          </w:rPr>
          <w:fldChar w:fldCharType="separate"/>
        </w:r>
        <w:r>
          <w:rPr>
            <w:noProof/>
            <w:webHidden/>
          </w:rPr>
          <w:t>28</w:t>
        </w:r>
        <w:r>
          <w:rPr>
            <w:noProof/>
            <w:webHidden/>
          </w:rPr>
          <w:fldChar w:fldCharType="end"/>
        </w:r>
      </w:hyperlink>
    </w:p>
    <w:p w14:paraId="055352C9" w14:textId="77777777" w:rsidR="00B177E7" w:rsidRDefault="00B177E7">
      <w:pPr>
        <w:pStyle w:val="TOC3"/>
        <w:rPr>
          <w:rFonts w:asciiTheme="minorHAnsi" w:eastAsiaTheme="minorEastAsia" w:hAnsiTheme="minorHAnsi" w:cstheme="minorBidi"/>
          <w:noProof/>
          <w:sz w:val="22"/>
          <w:szCs w:val="22"/>
        </w:rPr>
      </w:pPr>
      <w:hyperlink w:anchor="_Toc476262116" w:history="1">
        <w:r w:rsidRPr="00DD12A8">
          <w:rPr>
            <w:rStyle w:val="Hyperlink"/>
            <w:noProof/>
          </w:rPr>
          <w:t>3.Y.2 Actor Roles</w:t>
        </w:r>
        <w:r>
          <w:rPr>
            <w:noProof/>
            <w:webHidden/>
          </w:rPr>
          <w:tab/>
        </w:r>
        <w:r>
          <w:rPr>
            <w:noProof/>
            <w:webHidden/>
          </w:rPr>
          <w:fldChar w:fldCharType="begin"/>
        </w:r>
        <w:r>
          <w:rPr>
            <w:noProof/>
            <w:webHidden/>
          </w:rPr>
          <w:instrText xml:space="preserve"> PAGEREF _Toc476262116 \h </w:instrText>
        </w:r>
        <w:r>
          <w:rPr>
            <w:noProof/>
            <w:webHidden/>
          </w:rPr>
        </w:r>
        <w:r>
          <w:rPr>
            <w:noProof/>
            <w:webHidden/>
          </w:rPr>
          <w:fldChar w:fldCharType="separate"/>
        </w:r>
        <w:r>
          <w:rPr>
            <w:noProof/>
            <w:webHidden/>
          </w:rPr>
          <w:t>28</w:t>
        </w:r>
        <w:r>
          <w:rPr>
            <w:noProof/>
            <w:webHidden/>
          </w:rPr>
          <w:fldChar w:fldCharType="end"/>
        </w:r>
      </w:hyperlink>
    </w:p>
    <w:p w14:paraId="689B9992" w14:textId="77777777" w:rsidR="00B177E7" w:rsidRDefault="00B177E7">
      <w:pPr>
        <w:pStyle w:val="TOC3"/>
        <w:rPr>
          <w:rFonts w:asciiTheme="minorHAnsi" w:eastAsiaTheme="minorEastAsia" w:hAnsiTheme="minorHAnsi" w:cstheme="minorBidi"/>
          <w:noProof/>
          <w:sz w:val="22"/>
          <w:szCs w:val="22"/>
        </w:rPr>
      </w:pPr>
      <w:hyperlink w:anchor="_Toc476262117" w:history="1">
        <w:r w:rsidRPr="00DD12A8">
          <w:rPr>
            <w:rStyle w:val="Hyperlink"/>
            <w:noProof/>
          </w:rPr>
          <w:t>3.Y.3 Referenced Standards</w:t>
        </w:r>
        <w:r>
          <w:rPr>
            <w:noProof/>
            <w:webHidden/>
          </w:rPr>
          <w:tab/>
        </w:r>
        <w:r>
          <w:rPr>
            <w:noProof/>
            <w:webHidden/>
          </w:rPr>
          <w:fldChar w:fldCharType="begin"/>
        </w:r>
        <w:r>
          <w:rPr>
            <w:noProof/>
            <w:webHidden/>
          </w:rPr>
          <w:instrText xml:space="preserve"> PAGEREF _Toc476262117 \h </w:instrText>
        </w:r>
        <w:r>
          <w:rPr>
            <w:noProof/>
            <w:webHidden/>
          </w:rPr>
        </w:r>
        <w:r>
          <w:rPr>
            <w:noProof/>
            <w:webHidden/>
          </w:rPr>
          <w:fldChar w:fldCharType="separate"/>
        </w:r>
        <w:r>
          <w:rPr>
            <w:noProof/>
            <w:webHidden/>
          </w:rPr>
          <w:t>28</w:t>
        </w:r>
        <w:r>
          <w:rPr>
            <w:noProof/>
            <w:webHidden/>
          </w:rPr>
          <w:fldChar w:fldCharType="end"/>
        </w:r>
      </w:hyperlink>
    </w:p>
    <w:p w14:paraId="345F6ADA" w14:textId="77777777" w:rsidR="00B177E7" w:rsidRDefault="00B177E7">
      <w:pPr>
        <w:pStyle w:val="TOC3"/>
        <w:rPr>
          <w:rFonts w:asciiTheme="minorHAnsi" w:eastAsiaTheme="minorEastAsia" w:hAnsiTheme="minorHAnsi" w:cstheme="minorBidi"/>
          <w:noProof/>
          <w:sz w:val="22"/>
          <w:szCs w:val="22"/>
        </w:rPr>
      </w:pPr>
      <w:hyperlink w:anchor="_Toc476262118" w:history="1">
        <w:r w:rsidRPr="00DD12A8">
          <w:rPr>
            <w:rStyle w:val="Hyperlink"/>
            <w:noProof/>
          </w:rPr>
          <w:t>3.Y.4 Interaction Diagram</w:t>
        </w:r>
        <w:r>
          <w:rPr>
            <w:noProof/>
            <w:webHidden/>
          </w:rPr>
          <w:tab/>
        </w:r>
        <w:r>
          <w:rPr>
            <w:noProof/>
            <w:webHidden/>
          </w:rPr>
          <w:fldChar w:fldCharType="begin"/>
        </w:r>
        <w:r>
          <w:rPr>
            <w:noProof/>
            <w:webHidden/>
          </w:rPr>
          <w:instrText xml:space="preserve"> PAGEREF _Toc476262118 \h </w:instrText>
        </w:r>
        <w:r>
          <w:rPr>
            <w:noProof/>
            <w:webHidden/>
          </w:rPr>
        </w:r>
        <w:r>
          <w:rPr>
            <w:noProof/>
            <w:webHidden/>
          </w:rPr>
          <w:fldChar w:fldCharType="separate"/>
        </w:r>
        <w:r>
          <w:rPr>
            <w:noProof/>
            <w:webHidden/>
          </w:rPr>
          <w:t>29</w:t>
        </w:r>
        <w:r>
          <w:rPr>
            <w:noProof/>
            <w:webHidden/>
          </w:rPr>
          <w:fldChar w:fldCharType="end"/>
        </w:r>
      </w:hyperlink>
    </w:p>
    <w:p w14:paraId="4B930DDA" w14:textId="77777777" w:rsidR="00B177E7" w:rsidRDefault="00B177E7">
      <w:pPr>
        <w:pStyle w:val="TOC4"/>
        <w:rPr>
          <w:rFonts w:asciiTheme="minorHAnsi" w:eastAsiaTheme="minorEastAsia" w:hAnsiTheme="minorHAnsi" w:cstheme="minorBidi"/>
          <w:noProof/>
          <w:sz w:val="22"/>
          <w:szCs w:val="22"/>
        </w:rPr>
      </w:pPr>
      <w:hyperlink w:anchor="_Toc476262119" w:history="1">
        <w:r w:rsidRPr="00DD12A8">
          <w:rPr>
            <w:rStyle w:val="Hyperlink"/>
            <w:noProof/>
          </w:rPr>
          <w:t>3.Y.4.1 HTTP POST Request</w:t>
        </w:r>
        <w:r>
          <w:rPr>
            <w:noProof/>
            <w:webHidden/>
          </w:rPr>
          <w:tab/>
        </w:r>
        <w:r>
          <w:rPr>
            <w:noProof/>
            <w:webHidden/>
          </w:rPr>
          <w:fldChar w:fldCharType="begin"/>
        </w:r>
        <w:r>
          <w:rPr>
            <w:noProof/>
            <w:webHidden/>
          </w:rPr>
          <w:instrText xml:space="preserve"> PAGEREF _Toc476262119 \h </w:instrText>
        </w:r>
        <w:r>
          <w:rPr>
            <w:noProof/>
            <w:webHidden/>
          </w:rPr>
        </w:r>
        <w:r>
          <w:rPr>
            <w:noProof/>
            <w:webHidden/>
          </w:rPr>
          <w:fldChar w:fldCharType="separate"/>
        </w:r>
        <w:r>
          <w:rPr>
            <w:noProof/>
            <w:webHidden/>
          </w:rPr>
          <w:t>30</w:t>
        </w:r>
        <w:r>
          <w:rPr>
            <w:noProof/>
            <w:webHidden/>
          </w:rPr>
          <w:fldChar w:fldCharType="end"/>
        </w:r>
      </w:hyperlink>
    </w:p>
    <w:p w14:paraId="63874A2C" w14:textId="77777777" w:rsidR="00B177E7" w:rsidRDefault="00B177E7">
      <w:pPr>
        <w:pStyle w:val="TOC5"/>
        <w:rPr>
          <w:rFonts w:asciiTheme="minorHAnsi" w:eastAsiaTheme="minorEastAsia" w:hAnsiTheme="minorHAnsi" w:cstheme="minorBidi"/>
          <w:noProof/>
          <w:sz w:val="22"/>
          <w:szCs w:val="22"/>
        </w:rPr>
      </w:pPr>
      <w:hyperlink w:anchor="_Toc476262120" w:history="1">
        <w:r w:rsidRPr="00DD12A8">
          <w:rPr>
            <w:rStyle w:val="Hyperlink"/>
            <w:noProof/>
          </w:rPr>
          <w:t>3.Y.4.1.1 Trigger Events</w:t>
        </w:r>
        <w:r>
          <w:rPr>
            <w:noProof/>
            <w:webHidden/>
          </w:rPr>
          <w:tab/>
        </w:r>
        <w:r>
          <w:rPr>
            <w:noProof/>
            <w:webHidden/>
          </w:rPr>
          <w:fldChar w:fldCharType="begin"/>
        </w:r>
        <w:r>
          <w:rPr>
            <w:noProof/>
            <w:webHidden/>
          </w:rPr>
          <w:instrText xml:space="preserve"> PAGEREF _Toc476262120 \h </w:instrText>
        </w:r>
        <w:r>
          <w:rPr>
            <w:noProof/>
            <w:webHidden/>
          </w:rPr>
        </w:r>
        <w:r>
          <w:rPr>
            <w:noProof/>
            <w:webHidden/>
          </w:rPr>
          <w:fldChar w:fldCharType="separate"/>
        </w:r>
        <w:r>
          <w:rPr>
            <w:noProof/>
            <w:webHidden/>
          </w:rPr>
          <w:t>30</w:t>
        </w:r>
        <w:r>
          <w:rPr>
            <w:noProof/>
            <w:webHidden/>
          </w:rPr>
          <w:fldChar w:fldCharType="end"/>
        </w:r>
      </w:hyperlink>
    </w:p>
    <w:p w14:paraId="58355BFD" w14:textId="77777777" w:rsidR="00B177E7" w:rsidRDefault="00B177E7">
      <w:pPr>
        <w:pStyle w:val="TOC5"/>
        <w:tabs>
          <w:tab w:val="left" w:pos="2592"/>
        </w:tabs>
        <w:rPr>
          <w:rFonts w:asciiTheme="minorHAnsi" w:eastAsiaTheme="minorEastAsia" w:hAnsiTheme="minorHAnsi" w:cstheme="minorBidi"/>
          <w:noProof/>
          <w:sz w:val="22"/>
          <w:szCs w:val="22"/>
        </w:rPr>
      </w:pPr>
      <w:hyperlink w:anchor="_Toc476262121" w:history="1">
        <w:r w:rsidRPr="00DD12A8">
          <w:rPr>
            <w:rStyle w:val="Hyperlink"/>
            <w:noProof/>
          </w:rPr>
          <w:t>3.Y.4.1.2</w:t>
        </w:r>
        <w:r>
          <w:rPr>
            <w:rFonts w:asciiTheme="minorHAnsi" w:eastAsiaTheme="minorEastAsia" w:hAnsiTheme="minorHAnsi" w:cstheme="minorBidi"/>
            <w:noProof/>
            <w:sz w:val="22"/>
            <w:szCs w:val="22"/>
          </w:rPr>
          <w:tab/>
        </w:r>
        <w:r w:rsidRPr="00DD12A8">
          <w:rPr>
            <w:rStyle w:val="Hyperlink"/>
            <w:noProof/>
          </w:rPr>
          <w:t>Message Semantics</w:t>
        </w:r>
        <w:r>
          <w:rPr>
            <w:noProof/>
            <w:webHidden/>
          </w:rPr>
          <w:tab/>
        </w:r>
        <w:r>
          <w:rPr>
            <w:noProof/>
            <w:webHidden/>
          </w:rPr>
          <w:fldChar w:fldCharType="begin"/>
        </w:r>
        <w:r>
          <w:rPr>
            <w:noProof/>
            <w:webHidden/>
          </w:rPr>
          <w:instrText xml:space="preserve"> PAGEREF _Toc476262121 \h </w:instrText>
        </w:r>
        <w:r>
          <w:rPr>
            <w:noProof/>
            <w:webHidden/>
          </w:rPr>
        </w:r>
        <w:r>
          <w:rPr>
            <w:noProof/>
            <w:webHidden/>
          </w:rPr>
          <w:fldChar w:fldCharType="separate"/>
        </w:r>
        <w:r>
          <w:rPr>
            <w:noProof/>
            <w:webHidden/>
          </w:rPr>
          <w:t>30</w:t>
        </w:r>
        <w:r>
          <w:rPr>
            <w:noProof/>
            <w:webHidden/>
          </w:rPr>
          <w:fldChar w:fldCharType="end"/>
        </w:r>
      </w:hyperlink>
    </w:p>
    <w:p w14:paraId="1216E93B"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22" w:history="1">
        <w:r w:rsidRPr="00DD12A8">
          <w:rPr>
            <w:rStyle w:val="Hyperlink"/>
            <w:noProof/>
          </w:rPr>
          <w:t>3.Y.4.1.2.1</w:t>
        </w:r>
        <w:r>
          <w:rPr>
            <w:rFonts w:asciiTheme="minorHAnsi" w:eastAsiaTheme="minorEastAsia" w:hAnsiTheme="minorHAnsi" w:cstheme="minorBidi"/>
            <w:noProof/>
            <w:sz w:val="22"/>
            <w:szCs w:val="22"/>
          </w:rPr>
          <w:tab/>
        </w:r>
        <w:r w:rsidRPr="00DD12A8">
          <w:rPr>
            <w:rStyle w:val="Hyperlink"/>
            <w:noProof/>
          </w:rPr>
          <w:t>Resource</w:t>
        </w:r>
        <w:r>
          <w:rPr>
            <w:noProof/>
            <w:webHidden/>
          </w:rPr>
          <w:tab/>
        </w:r>
        <w:r>
          <w:rPr>
            <w:noProof/>
            <w:webHidden/>
          </w:rPr>
          <w:fldChar w:fldCharType="begin"/>
        </w:r>
        <w:r>
          <w:rPr>
            <w:noProof/>
            <w:webHidden/>
          </w:rPr>
          <w:instrText xml:space="preserve"> PAGEREF _Toc476262122 \h </w:instrText>
        </w:r>
        <w:r>
          <w:rPr>
            <w:noProof/>
            <w:webHidden/>
          </w:rPr>
        </w:r>
        <w:r>
          <w:rPr>
            <w:noProof/>
            <w:webHidden/>
          </w:rPr>
          <w:fldChar w:fldCharType="separate"/>
        </w:r>
        <w:r>
          <w:rPr>
            <w:noProof/>
            <w:webHidden/>
          </w:rPr>
          <w:t>30</w:t>
        </w:r>
        <w:r>
          <w:rPr>
            <w:noProof/>
            <w:webHidden/>
          </w:rPr>
          <w:fldChar w:fldCharType="end"/>
        </w:r>
      </w:hyperlink>
    </w:p>
    <w:p w14:paraId="13FE3AA1"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23" w:history="1">
        <w:r w:rsidRPr="00DD12A8">
          <w:rPr>
            <w:rStyle w:val="Hyperlink"/>
            <w:noProof/>
          </w:rPr>
          <w:t>3.Y.4.1.2.2</w:t>
        </w:r>
        <w:r>
          <w:rPr>
            <w:rFonts w:asciiTheme="minorHAnsi" w:eastAsiaTheme="minorEastAsia" w:hAnsiTheme="minorHAnsi" w:cstheme="minorBidi"/>
            <w:noProof/>
            <w:sz w:val="22"/>
            <w:szCs w:val="22"/>
          </w:rPr>
          <w:tab/>
        </w:r>
        <w:r w:rsidRPr="00DD12A8">
          <w:rPr>
            <w:rStyle w:val="Hyperlink"/>
            <w:noProof/>
          </w:rPr>
          <w:t>Query Parameters</w:t>
        </w:r>
        <w:r>
          <w:rPr>
            <w:noProof/>
            <w:webHidden/>
          </w:rPr>
          <w:tab/>
        </w:r>
        <w:r>
          <w:rPr>
            <w:noProof/>
            <w:webHidden/>
          </w:rPr>
          <w:fldChar w:fldCharType="begin"/>
        </w:r>
        <w:r>
          <w:rPr>
            <w:noProof/>
            <w:webHidden/>
          </w:rPr>
          <w:instrText xml:space="preserve"> PAGEREF _Toc476262123 \h </w:instrText>
        </w:r>
        <w:r>
          <w:rPr>
            <w:noProof/>
            <w:webHidden/>
          </w:rPr>
        </w:r>
        <w:r>
          <w:rPr>
            <w:noProof/>
            <w:webHidden/>
          </w:rPr>
          <w:fldChar w:fldCharType="separate"/>
        </w:r>
        <w:r>
          <w:rPr>
            <w:noProof/>
            <w:webHidden/>
          </w:rPr>
          <w:t>30</w:t>
        </w:r>
        <w:r>
          <w:rPr>
            <w:noProof/>
            <w:webHidden/>
          </w:rPr>
          <w:fldChar w:fldCharType="end"/>
        </w:r>
      </w:hyperlink>
    </w:p>
    <w:p w14:paraId="1B1BDCD3"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24" w:history="1">
        <w:r w:rsidRPr="00DD12A8">
          <w:rPr>
            <w:rStyle w:val="Hyperlink"/>
            <w:noProof/>
          </w:rPr>
          <w:t>3.Y.4.1.2.3</w:t>
        </w:r>
        <w:r>
          <w:rPr>
            <w:rFonts w:asciiTheme="minorHAnsi" w:eastAsiaTheme="minorEastAsia" w:hAnsiTheme="minorHAnsi" w:cstheme="minorBidi"/>
            <w:noProof/>
            <w:sz w:val="22"/>
            <w:szCs w:val="22"/>
          </w:rPr>
          <w:tab/>
        </w:r>
        <w:r w:rsidRPr="00DD12A8">
          <w:rPr>
            <w:rStyle w:val="Hyperlink"/>
            <w:noProof/>
          </w:rPr>
          <w:t>Request Header Fields</w:t>
        </w:r>
        <w:r>
          <w:rPr>
            <w:noProof/>
            <w:webHidden/>
          </w:rPr>
          <w:tab/>
        </w:r>
        <w:r>
          <w:rPr>
            <w:noProof/>
            <w:webHidden/>
          </w:rPr>
          <w:fldChar w:fldCharType="begin"/>
        </w:r>
        <w:r>
          <w:rPr>
            <w:noProof/>
            <w:webHidden/>
          </w:rPr>
          <w:instrText xml:space="preserve"> PAGEREF _Toc476262124 \h </w:instrText>
        </w:r>
        <w:r>
          <w:rPr>
            <w:noProof/>
            <w:webHidden/>
          </w:rPr>
        </w:r>
        <w:r>
          <w:rPr>
            <w:noProof/>
            <w:webHidden/>
          </w:rPr>
          <w:fldChar w:fldCharType="separate"/>
        </w:r>
        <w:r>
          <w:rPr>
            <w:noProof/>
            <w:webHidden/>
          </w:rPr>
          <w:t>30</w:t>
        </w:r>
        <w:r>
          <w:rPr>
            <w:noProof/>
            <w:webHidden/>
          </w:rPr>
          <w:fldChar w:fldCharType="end"/>
        </w:r>
      </w:hyperlink>
    </w:p>
    <w:p w14:paraId="16F3562F"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25" w:history="1">
        <w:r w:rsidRPr="00DD12A8">
          <w:rPr>
            <w:rStyle w:val="Hyperlink"/>
            <w:noProof/>
          </w:rPr>
          <w:t>3.Y.4.1.2.4</w:t>
        </w:r>
        <w:r>
          <w:rPr>
            <w:rFonts w:asciiTheme="minorHAnsi" w:eastAsiaTheme="minorEastAsia" w:hAnsiTheme="minorHAnsi" w:cstheme="minorBidi"/>
            <w:noProof/>
            <w:sz w:val="22"/>
            <w:szCs w:val="22"/>
          </w:rPr>
          <w:tab/>
        </w:r>
        <w:r w:rsidRPr="00DD12A8">
          <w:rPr>
            <w:rStyle w:val="Hyperlink"/>
            <w:noProof/>
          </w:rPr>
          <w:t>Request Payload</w:t>
        </w:r>
        <w:r>
          <w:rPr>
            <w:noProof/>
            <w:webHidden/>
          </w:rPr>
          <w:tab/>
        </w:r>
        <w:r>
          <w:rPr>
            <w:noProof/>
            <w:webHidden/>
          </w:rPr>
          <w:fldChar w:fldCharType="begin"/>
        </w:r>
        <w:r>
          <w:rPr>
            <w:noProof/>
            <w:webHidden/>
          </w:rPr>
          <w:instrText xml:space="preserve"> PAGEREF _Toc476262125 \h </w:instrText>
        </w:r>
        <w:r>
          <w:rPr>
            <w:noProof/>
            <w:webHidden/>
          </w:rPr>
        </w:r>
        <w:r>
          <w:rPr>
            <w:noProof/>
            <w:webHidden/>
          </w:rPr>
          <w:fldChar w:fldCharType="separate"/>
        </w:r>
        <w:r>
          <w:rPr>
            <w:noProof/>
            <w:webHidden/>
          </w:rPr>
          <w:t>30</w:t>
        </w:r>
        <w:r>
          <w:rPr>
            <w:noProof/>
            <w:webHidden/>
          </w:rPr>
          <w:fldChar w:fldCharType="end"/>
        </w:r>
      </w:hyperlink>
    </w:p>
    <w:p w14:paraId="103E0026"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26" w:history="1">
        <w:r w:rsidRPr="00DD12A8">
          <w:rPr>
            <w:rStyle w:val="Hyperlink"/>
            <w:noProof/>
          </w:rPr>
          <w:t>3.Y.4.1.2.4.1</w:t>
        </w:r>
        <w:r>
          <w:rPr>
            <w:rFonts w:asciiTheme="minorHAnsi" w:eastAsiaTheme="minorEastAsia" w:hAnsiTheme="minorHAnsi" w:cstheme="minorBidi"/>
            <w:noProof/>
            <w:sz w:val="22"/>
            <w:szCs w:val="22"/>
          </w:rPr>
          <w:tab/>
        </w:r>
        <w:r w:rsidRPr="00DD12A8">
          <w:rPr>
            <w:rStyle w:val="Hyperlink"/>
            <w:noProof/>
          </w:rPr>
          <w:t>Example JSON encoding</w:t>
        </w:r>
        <w:r>
          <w:rPr>
            <w:noProof/>
            <w:webHidden/>
          </w:rPr>
          <w:tab/>
        </w:r>
        <w:r>
          <w:rPr>
            <w:noProof/>
            <w:webHidden/>
          </w:rPr>
          <w:fldChar w:fldCharType="begin"/>
        </w:r>
        <w:r>
          <w:rPr>
            <w:noProof/>
            <w:webHidden/>
          </w:rPr>
          <w:instrText xml:space="preserve"> PAGEREF _Toc476262126 \h </w:instrText>
        </w:r>
        <w:r>
          <w:rPr>
            <w:noProof/>
            <w:webHidden/>
          </w:rPr>
        </w:r>
        <w:r>
          <w:rPr>
            <w:noProof/>
            <w:webHidden/>
          </w:rPr>
          <w:fldChar w:fldCharType="separate"/>
        </w:r>
        <w:r>
          <w:rPr>
            <w:noProof/>
            <w:webHidden/>
          </w:rPr>
          <w:t>31</w:t>
        </w:r>
        <w:r>
          <w:rPr>
            <w:noProof/>
            <w:webHidden/>
          </w:rPr>
          <w:fldChar w:fldCharType="end"/>
        </w:r>
      </w:hyperlink>
    </w:p>
    <w:p w14:paraId="359878B0" w14:textId="77777777" w:rsidR="00B177E7" w:rsidRDefault="00B177E7">
      <w:pPr>
        <w:pStyle w:val="TOC5"/>
        <w:tabs>
          <w:tab w:val="left" w:pos="2592"/>
        </w:tabs>
        <w:rPr>
          <w:rFonts w:asciiTheme="minorHAnsi" w:eastAsiaTheme="minorEastAsia" w:hAnsiTheme="minorHAnsi" w:cstheme="minorBidi"/>
          <w:noProof/>
          <w:sz w:val="22"/>
          <w:szCs w:val="22"/>
        </w:rPr>
      </w:pPr>
      <w:hyperlink w:anchor="_Toc476262127" w:history="1">
        <w:r w:rsidRPr="00DD12A8">
          <w:rPr>
            <w:rStyle w:val="Hyperlink"/>
            <w:noProof/>
          </w:rPr>
          <w:t>3.Y.4.1.3</w:t>
        </w:r>
        <w:r>
          <w:rPr>
            <w:rFonts w:asciiTheme="minorHAnsi" w:eastAsiaTheme="minorEastAsia" w:hAnsiTheme="minorHAnsi" w:cstheme="minorBidi"/>
            <w:noProof/>
            <w:sz w:val="22"/>
            <w:szCs w:val="22"/>
          </w:rPr>
          <w:tab/>
        </w:r>
        <w:r w:rsidRPr="00DD12A8">
          <w:rPr>
            <w:rStyle w:val="Hyperlink"/>
            <w:noProof/>
          </w:rPr>
          <w:t>Expected Actions</w:t>
        </w:r>
        <w:r>
          <w:rPr>
            <w:noProof/>
            <w:webHidden/>
          </w:rPr>
          <w:tab/>
        </w:r>
        <w:r>
          <w:rPr>
            <w:noProof/>
            <w:webHidden/>
          </w:rPr>
          <w:fldChar w:fldCharType="begin"/>
        </w:r>
        <w:r>
          <w:rPr>
            <w:noProof/>
            <w:webHidden/>
          </w:rPr>
          <w:instrText xml:space="preserve"> PAGEREF _Toc476262127 \h </w:instrText>
        </w:r>
        <w:r>
          <w:rPr>
            <w:noProof/>
            <w:webHidden/>
          </w:rPr>
        </w:r>
        <w:r>
          <w:rPr>
            <w:noProof/>
            <w:webHidden/>
          </w:rPr>
          <w:fldChar w:fldCharType="separate"/>
        </w:r>
        <w:r>
          <w:rPr>
            <w:noProof/>
            <w:webHidden/>
          </w:rPr>
          <w:t>31</w:t>
        </w:r>
        <w:r>
          <w:rPr>
            <w:noProof/>
            <w:webHidden/>
          </w:rPr>
          <w:fldChar w:fldCharType="end"/>
        </w:r>
      </w:hyperlink>
    </w:p>
    <w:p w14:paraId="355ACB55" w14:textId="77777777" w:rsidR="00B177E7" w:rsidRDefault="00B177E7">
      <w:pPr>
        <w:pStyle w:val="TOC4"/>
        <w:tabs>
          <w:tab w:val="left" w:pos="2160"/>
        </w:tabs>
        <w:rPr>
          <w:rFonts w:asciiTheme="minorHAnsi" w:eastAsiaTheme="minorEastAsia" w:hAnsiTheme="minorHAnsi" w:cstheme="minorBidi"/>
          <w:noProof/>
          <w:sz w:val="22"/>
          <w:szCs w:val="22"/>
        </w:rPr>
      </w:pPr>
      <w:hyperlink w:anchor="_Toc476262128" w:history="1">
        <w:r w:rsidRPr="00DD12A8">
          <w:rPr>
            <w:rStyle w:val="Hyperlink"/>
            <w:noProof/>
          </w:rPr>
          <w:t>3.y.4.2</w:t>
        </w:r>
        <w:r>
          <w:rPr>
            <w:rFonts w:asciiTheme="minorHAnsi" w:eastAsiaTheme="minorEastAsia" w:hAnsiTheme="minorHAnsi" w:cstheme="minorBidi"/>
            <w:noProof/>
            <w:sz w:val="22"/>
            <w:szCs w:val="22"/>
          </w:rPr>
          <w:tab/>
        </w:r>
        <w:r w:rsidRPr="00DD12A8">
          <w:rPr>
            <w:rStyle w:val="Hyperlink"/>
            <w:noProof/>
          </w:rPr>
          <w:t>HTTP Post Response</w:t>
        </w:r>
        <w:r>
          <w:rPr>
            <w:noProof/>
            <w:webHidden/>
          </w:rPr>
          <w:tab/>
        </w:r>
        <w:r>
          <w:rPr>
            <w:noProof/>
            <w:webHidden/>
          </w:rPr>
          <w:fldChar w:fldCharType="begin"/>
        </w:r>
        <w:r>
          <w:rPr>
            <w:noProof/>
            <w:webHidden/>
          </w:rPr>
          <w:instrText xml:space="preserve"> PAGEREF _Toc476262128 \h </w:instrText>
        </w:r>
        <w:r>
          <w:rPr>
            <w:noProof/>
            <w:webHidden/>
          </w:rPr>
        </w:r>
        <w:r>
          <w:rPr>
            <w:noProof/>
            <w:webHidden/>
          </w:rPr>
          <w:fldChar w:fldCharType="separate"/>
        </w:r>
        <w:r>
          <w:rPr>
            <w:noProof/>
            <w:webHidden/>
          </w:rPr>
          <w:t>32</w:t>
        </w:r>
        <w:r>
          <w:rPr>
            <w:noProof/>
            <w:webHidden/>
          </w:rPr>
          <w:fldChar w:fldCharType="end"/>
        </w:r>
      </w:hyperlink>
    </w:p>
    <w:p w14:paraId="77375C15" w14:textId="77777777" w:rsidR="00B177E7" w:rsidRDefault="00B177E7">
      <w:pPr>
        <w:pStyle w:val="TOC5"/>
        <w:tabs>
          <w:tab w:val="left" w:pos="2592"/>
        </w:tabs>
        <w:rPr>
          <w:rFonts w:asciiTheme="minorHAnsi" w:eastAsiaTheme="minorEastAsia" w:hAnsiTheme="minorHAnsi" w:cstheme="minorBidi"/>
          <w:noProof/>
          <w:sz w:val="22"/>
          <w:szCs w:val="22"/>
        </w:rPr>
      </w:pPr>
      <w:hyperlink w:anchor="_Toc476262129" w:history="1">
        <w:r w:rsidRPr="00DD12A8">
          <w:rPr>
            <w:rStyle w:val="Hyperlink"/>
            <w:noProof/>
          </w:rPr>
          <w:t>3.y.4.2.1</w:t>
        </w:r>
        <w:r>
          <w:rPr>
            <w:rFonts w:asciiTheme="minorHAnsi" w:eastAsiaTheme="minorEastAsia" w:hAnsiTheme="minorHAnsi" w:cstheme="minorBidi"/>
            <w:noProof/>
            <w:sz w:val="22"/>
            <w:szCs w:val="22"/>
          </w:rPr>
          <w:tab/>
        </w:r>
        <w:r w:rsidRPr="00DD12A8">
          <w:rPr>
            <w:rStyle w:val="Hyperlink"/>
            <w:noProof/>
          </w:rPr>
          <w:t>Trigger Events</w:t>
        </w:r>
        <w:r>
          <w:rPr>
            <w:noProof/>
            <w:webHidden/>
          </w:rPr>
          <w:tab/>
        </w:r>
        <w:r>
          <w:rPr>
            <w:noProof/>
            <w:webHidden/>
          </w:rPr>
          <w:fldChar w:fldCharType="begin"/>
        </w:r>
        <w:r>
          <w:rPr>
            <w:noProof/>
            <w:webHidden/>
          </w:rPr>
          <w:instrText xml:space="preserve"> PAGEREF _Toc476262129 \h </w:instrText>
        </w:r>
        <w:r>
          <w:rPr>
            <w:noProof/>
            <w:webHidden/>
          </w:rPr>
        </w:r>
        <w:r>
          <w:rPr>
            <w:noProof/>
            <w:webHidden/>
          </w:rPr>
          <w:fldChar w:fldCharType="separate"/>
        </w:r>
        <w:r>
          <w:rPr>
            <w:noProof/>
            <w:webHidden/>
          </w:rPr>
          <w:t>32</w:t>
        </w:r>
        <w:r>
          <w:rPr>
            <w:noProof/>
            <w:webHidden/>
          </w:rPr>
          <w:fldChar w:fldCharType="end"/>
        </w:r>
      </w:hyperlink>
    </w:p>
    <w:p w14:paraId="21D49A86" w14:textId="77777777" w:rsidR="00B177E7" w:rsidRDefault="00B177E7">
      <w:pPr>
        <w:pStyle w:val="TOC5"/>
        <w:tabs>
          <w:tab w:val="left" w:pos="2592"/>
        </w:tabs>
        <w:rPr>
          <w:rFonts w:asciiTheme="minorHAnsi" w:eastAsiaTheme="minorEastAsia" w:hAnsiTheme="minorHAnsi" w:cstheme="minorBidi"/>
          <w:noProof/>
          <w:sz w:val="22"/>
          <w:szCs w:val="22"/>
        </w:rPr>
      </w:pPr>
      <w:hyperlink w:anchor="_Toc476262130" w:history="1">
        <w:r w:rsidRPr="00DD12A8">
          <w:rPr>
            <w:rStyle w:val="Hyperlink"/>
            <w:noProof/>
          </w:rPr>
          <w:t>3.Y.4.2.2</w:t>
        </w:r>
        <w:r>
          <w:rPr>
            <w:rFonts w:asciiTheme="minorHAnsi" w:eastAsiaTheme="minorEastAsia" w:hAnsiTheme="minorHAnsi" w:cstheme="minorBidi"/>
            <w:noProof/>
            <w:sz w:val="22"/>
            <w:szCs w:val="22"/>
          </w:rPr>
          <w:tab/>
        </w:r>
        <w:r w:rsidRPr="00DD12A8">
          <w:rPr>
            <w:rStyle w:val="Hyperlink"/>
            <w:noProof/>
          </w:rPr>
          <w:t>Message Semantics</w:t>
        </w:r>
        <w:r>
          <w:rPr>
            <w:noProof/>
            <w:webHidden/>
          </w:rPr>
          <w:tab/>
        </w:r>
        <w:r>
          <w:rPr>
            <w:noProof/>
            <w:webHidden/>
          </w:rPr>
          <w:fldChar w:fldCharType="begin"/>
        </w:r>
        <w:r>
          <w:rPr>
            <w:noProof/>
            <w:webHidden/>
          </w:rPr>
          <w:instrText xml:space="preserve"> PAGEREF _Toc476262130 \h </w:instrText>
        </w:r>
        <w:r>
          <w:rPr>
            <w:noProof/>
            <w:webHidden/>
          </w:rPr>
        </w:r>
        <w:r>
          <w:rPr>
            <w:noProof/>
            <w:webHidden/>
          </w:rPr>
          <w:fldChar w:fldCharType="separate"/>
        </w:r>
        <w:r>
          <w:rPr>
            <w:noProof/>
            <w:webHidden/>
          </w:rPr>
          <w:t>32</w:t>
        </w:r>
        <w:r>
          <w:rPr>
            <w:noProof/>
            <w:webHidden/>
          </w:rPr>
          <w:fldChar w:fldCharType="end"/>
        </w:r>
      </w:hyperlink>
    </w:p>
    <w:p w14:paraId="7438DB1F"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31" w:history="1">
        <w:r w:rsidRPr="00DD12A8">
          <w:rPr>
            <w:rStyle w:val="Hyperlink"/>
            <w:noProof/>
          </w:rPr>
          <w:t>3.Y.4.2.2.1</w:t>
        </w:r>
        <w:r>
          <w:rPr>
            <w:rFonts w:asciiTheme="minorHAnsi" w:eastAsiaTheme="minorEastAsia" w:hAnsiTheme="minorHAnsi" w:cstheme="minorBidi"/>
            <w:noProof/>
            <w:sz w:val="22"/>
            <w:szCs w:val="22"/>
          </w:rPr>
          <w:tab/>
        </w:r>
        <w:r w:rsidRPr="00DD12A8">
          <w:rPr>
            <w:rStyle w:val="Hyperlink"/>
            <w:noProof/>
          </w:rPr>
          <w:t>Status Codes</w:t>
        </w:r>
        <w:r>
          <w:rPr>
            <w:noProof/>
            <w:webHidden/>
          </w:rPr>
          <w:tab/>
        </w:r>
        <w:r>
          <w:rPr>
            <w:noProof/>
            <w:webHidden/>
          </w:rPr>
          <w:fldChar w:fldCharType="begin"/>
        </w:r>
        <w:r>
          <w:rPr>
            <w:noProof/>
            <w:webHidden/>
          </w:rPr>
          <w:instrText xml:space="preserve"> PAGEREF _Toc476262131 \h </w:instrText>
        </w:r>
        <w:r>
          <w:rPr>
            <w:noProof/>
            <w:webHidden/>
          </w:rPr>
        </w:r>
        <w:r>
          <w:rPr>
            <w:noProof/>
            <w:webHidden/>
          </w:rPr>
          <w:fldChar w:fldCharType="separate"/>
        </w:r>
        <w:r>
          <w:rPr>
            <w:noProof/>
            <w:webHidden/>
          </w:rPr>
          <w:t>32</w:t>
        </w:r>
        <w:r>
          <w:rPr>
            <w:noProof/>
            <w:webHidden/>
          </w:rPr>
          <w:fldChar w:fldCharType="end"/>
        </w:r>
      </w:hyperlink>
    </w:p>
    <w:p w14:paraId="443B294D"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32" w:history="1">
        <w:r w:rsidRPr="00DD12A8">
          <w:rPr>
            <w:rStyle w:val="Hyperlink"/>
            <w:noProof/>
          </w:rPr>
          <w:t>3.Y.4.2.2.2</w:t>
        </w:r>
        <w:r>
          <w:rPr>
            <w:rFonts w:asciiTheme="minorHAnsi" w:eastAsiaTheme="minorEastAsia" w:hAnsiTheme="minorHAnsi" w:cstheme="minorBidi"/>
            <w:noProof/>
            <w:sz w:val="22"/>
            <w:szCs w:val="22"/>
          </w:rPr>
          <w:tab/>
        </w:r>
        <w:r w:rsidRPr="00DD12A8">
          <w:rPr>
            <w:rStyle w:val="Hyperlink"/>
            <w:noProof/>
          </w:rPr>
          <w:t>Response Header Fields</w:t>
        </w:r>
        <w:r>
          <w:rPr>
            <w:noProof/>
            <w:webHidden/>
          </w:rPr>
          <w:tab/>
        </w:r>
        <w:r>
          <w:rPr>
            <w:noProof/>
            <w:webHidden/>
          </w:rPr>
          <w:fldChar w:fldCharType="begin"/>
        </w:r>
        <w:r>
          <w:rPr>
            <w:noProof/>
            <w:webHidden/>
          </w:rPr>
          <w:instrText xml:space="preserve"> PAGEREF _Toc476262132 \h </w:instrText>
        </w:r>
        <w:r>
          <w:rPr>
            <w:noProof/>
            <w:webHidden/>
          </w:rPr>
        </w:r>
        <w:r>
          <w:rPr>
            <w:noProof/>
            <w:webHidden/>
          </w:rPr>
          <w:fldChar w:fldCharType="separate"/>
        </w:r>
        <w:r>
          <w:rPr>
            <w:noProof/>
            <w:webHidden/>
          </w:rPr>
          <w:t>32</w:t>
        </w:r>
        <w:r>
          <w:rPr>
            <w:noProof/>
            <w:webHidden/>
          </w:rPr>
          <w:fldChar w:fldCharType="end"/>
        </w:r>
      </w:hyperlink>
    </w:p>
    <w:p w14:paraId="2CAC3E53" w14:textId="77777777" w:rsidR="00B177E7" w:rsidRDefault="00B177E7">
      <w:pPr>
        <w:pStyle w:val="TOC6"/>
        <w:tabs>
          <w:tab w:val="left" w:pos="3024"/>
        </w:tabs>
        <w:rPr>
          <w:rFonts w:asciiTheme="minorHAnsi" w:eastAsiaTheme="minorEastAsia" w:hAnsiTheme="minorHAnsi" w:cstheme="minorBidi"/>
          <w:noProof/>
          <w:sz w:val="22"/>
          <w:szCs w:val="22"/>
        </w:rPr>
      </w:pPr>
      <w:hyperlink w:anchor="_Toc476262133" w:history="1">
        <w:r w:rsidRPr="00DD12A8">
          <w:rPr>
            <w:rStyle w:val="Hyperlink"/>
            <w:noProof/>
          </w:rPr>
          <w:t>3.Y.4.2.2.3</w:t>
        </w:r>
        <w:r>
          <w:rPr>
            <w:rFonts w:asciiTheme="minorHAnsi" w:eastAsiaTheme="minorEastAsia" w:hAnsiTheme="minorHAnsi" w:cstheme="minorBidi"/>
            <w:noProof/>
            <w:sz w:val="22"/>
            <w:szCs w:val="22"/>
          </w:rPr>
          <w:tab/>
        </w:r>
        <w:r w:rsidRPr="00DD12A8">
          <w:rPr>
            <w:rStyle w:val="Hyperlink"/>
            <w:noProof/>
          </w:rPr>
          <w:t>Response Payload</w:t>
        </w:r>
        <w:r>
          <w:rPr>
            <w:noProof/>
            <w:webHidden/>
          </w:rPr>
          <w:tab/>
        </w:r>
        <w:r>
          <w:rPr>
            <w:noProof/>
            <w:webHidden/>
          </w:rPr>
          <w:fldChar w:fldCharType="begin"/>
        </w:r>
        <w:r>
          <w:rPr>
            <w:noProof/>
            <w:webHidden/>
          </w:rPr>
          <w:instrText xml:space="preserve"> PAGEREF _Toc476262133 \h </w:instrText>
        </w:r>
        <w:r>
          <w:rPr>
            <w:noProof/>
            <w:webHidden/>
          </w:rPr>
        </w:r>
        <w:r>
          <w:rPr>
            <w:noProof/>
            <w:webHidden/>
          </w:rPr>
          <w:fldChar w:fldCharType="separate"/>
        </w:r>
        <w:r>
          <w:rPr>
            <w:noProof/>
            <w:webHidden/>
          </w:rPr>
          <w:t>33</w:t>
        </w:r>
        <w:r>
          <w:rPr>
            <w:noProof/>
            <w:webHidden/>
          </w:rPr>
          <w:fldChar w:fldCharType="end"/>
        </w:r>
      </w:hyperlink>
    </w:p>
    <w:p w14:paraId="66DFB757" w14:textId="77777777" w:rsidR="00B177E7" w:rsidRDefault="00B177E7">
      <w:pPr>
        <w:pStyle w:val="TOC5"/>
        <w:rPr>
          <w:rFonts w:asciiTheme="minorHAnsi" w:eastAsiaTheme="minorEastAsia" w:hAnsiTheme="minorHAnsi" w:cstheme="minorBidi"/>
          <w:noProof/>
          <w:sz w:val="22"/>
          <w:szCs w:val="22"/>
        </w:rPr>
      </w:pPr>
      <w:hyperlink w:anchor="_Toc476262134" w:history="1">
        <w:r w:rsidRPr="00DD12A8">
          <w:rPr>
            <w:rStyle w:val="Hyperlink"/>
            <w:noProof/>
          </w:rPr>
          <w:t>3.Y.4.2.3 Expected Actions</w:t>
        </w:r>
        <w:r>
          <w:rPr>
            <w:noProof/>
            <w:webHidden/>
          </w:rPr>
          <w:tab/>
        </w:r>
        <w:r>
          <w:rPr>
            <w:noProof/>
            <w:webHidden/>
          </w:rPr>
          <w:fldChar w:fldCharType="begin"/>
        </w:r>
        <w:r>
          <w:rPr>
            <w:noProof/>
            <w:webHidden/>
          </w:rPr>
          <w:instrText xml:space="preserve"> PAGEREF _Toc476262134 \h </w:instrText>
        </w:r>
        <w:r>
          <w:rPr>
            <w:noProof/>
            <w:webHidden/>
          </w:rPr>
        </w:r>
        <w:r>
          <w:rPr>
            <w:noProof/>
            <w:webHidden/>
          </w:rPr>
          <w:fldChar w:fldCharType="separate"/>
        </w:r>
        <w:r>
          <w:rPr>
            <w:noProof/>
            <w:webHidden/>
          </w:rPr>
          <w:t>33</w:t>
        </w:r>
        <w:r>
          <w:rPr>
            <w:noProof/>
            <w:webHidden/>
          </w:rPr>
          <w:fldChar w:fldCharType="end"/>
        </w:r>
      </w:hyperlink>
    </w:p>
    <w:p w14:paraId="2F895F7F" w14:textId="77777777" w:rsidR="00B177E7" w:rsidRDefault="00B177E7">
      <w:pPr>
        <w:pStyle w:val="TOC3"/>
        <w:rPr>
          <w:rFonts w:asciiTheme="minorHAnsi" w:eastAsiaTheme="minorEastAsia" w:hAnsiTheme="minorHAnsi" w:cstheme="minorBidi"/>
          <w:noProof/>
          <w:sz w:val="22"/>
          <w:szCs w:val="22"/>
        </w:rPr>
      </w:pPr>
      <w:hyperlink w:anchor="_Toc476262135" w:history="1">
        <w:r w:rsidRPr="00DD12A8">
          <w:rPr>
            <w:rStyle w:val="Hyperlink"/>
            <w:noProof/>
          </w:rPr>
          <w:t>3.Y.5 Security Considerations</w:t>
        </w:r>
        <w:r>
          <w:rPr>
            <w:noProof/>
            <w:webHidden/>
          </w:rPr>
          <w:tab/>
        </w:r>
        <w:r>
          <w:rPr>
            <w:noProof/>
            <w:webHidden/>
          </w:rPr>
          <w:fldChar w:fldCharType="begin"/>
        </w:r>
        <w:r>
          <w:rPr>
            <w:noProof/>
            <w:webHidden/>
          </w:rPr>
          <w:instrText xml:space="preserve"> PAGEREF _Toc476262135 \h </w:instrText>
        </w:r>
        <w:r>
          <w:rPr>
            <w:noProof/>
            <w:webHidden/>
          </w:rPr>
        </w:r>
        <w:r>
          <w:rPr>
            <w:noProof/>
            <w:webHidden/>
          </w:rPr>
          <w:fldChar w:fldCharType="separate"/>
        </w:r>
        <w:r>
          <w:rPr>
            <w:noProof/>
            <w:webHidden/>
          </w:rPr>
          <w:t>33</w:t>
        </w:r>
        <w:r>
          <w:rPr>
            <w:noProof/>
            <w:webHidden/>
          </w:rPr>
          <w:fldChar w:fldCharType="end"/>
        </w:r>
      </w:hyperlink>
    </w:p>
    <w:p w14:paraId="44214B47" w14:textId="77777777" w:rsidR="00B177E7" w:rsidRDefault="00B177E7">
      <w:pPr>
        <w:pStyle w:val="TOC4"/>
        <w:rPr>
          <w:rFonts w:asciiTheme="minorHAnsi" w:eastAsiaTheme="minorEastAsia" w:hAnsiTheme="minorHAnsi" w:cstheme="minorBidi"/>
          <w:noProof/>
          <w:sz w:val="22"/>
          <w:szCs w:val="22"/>
        </w:rPr>
      </w:pPr>
      <w:hyperlink w:anchor="_Toc476262136" w:history="1">
        <w:r w:rsidRPr="00DD12A8">
          <w:rPr>
            <w:rStyle w:val="Hyperlink"/>
            <w:noProof/>
          </w:rPr>
          <w:t>3.Y.5.1 Security Audit Considerations</w:t>
        </w:r>
        <w:r>
          <w:rPr>
            <w:noProof/>
            <w:webHidden/>
          </w:rPr>
          <w:tab/>
        </w:r>
        <w:r>
          <w:rPr>
            <w:noProof/>
            <w:webHidden/>
          </w:rPr>
          <w:fldChar w:fldCharType="begin"/>
        </w:r>
        <w:r>
          <w:rPr>
            <w:noProof/>
            <w:webHidden/>
          </w:rPr>
          <w:instrText xml:space="preserve"> PAGEREF _Toc476262136 \h </w:instrText>
        </w:r>
        <w:r>
          <w:rPr>
            <w:noProof/>
            <w:webHidden/>
          </w:rPr>
        </w:r>
        <w:r>
          <w:rPr>
            <w:noProof/>
            <w:webHidden/>
          </w:rPr>
          <w:fldChar w:fldCharType="separate"/>
        </w:r>
        <w:r>
          <w:rPr>
            <w:noProof/>
            <w:webHidden/>
          </w:rPr>
          <w:t>33</w:t>
        </w:r>
        <w:r>
          <w:rPr>
            <w:noProof/>
            <w:webHidden/>
          </w:rPr>
          <w:fldChar w:fldCharType="end"/>
        </w:r>
      </w:hyperlink>
    </w:p>
    <w:p w14:paraId="4C51A8DA" w14:textId="77777777" w:rsidR="00B177E7" w:rsidRDefault="00B177E7">
      <w:pPr>
        <w:pStyle w:val="TOC1"/>
        <w:rPr>
          <w:rFonts w:asciiTheme="minorHAnsi" w:eastAsiaTheme="minorEastAsia" w:hAnsiTheme="minorHAnsi" w:cstheme="minorBidi"/>
          <w:noProof/>
          <w:sz w:val="22"/>
          <w:szCs w:val="22"/>
        </w:rPr>
      </w:pPr>
      <w:hyperlink w:anchor="_Toc476262137" w:history="1">
        <w:r w:rsidRPr="00DD12A8">
          <w:rPr>
            <w:rStyle w:val="Hyperlink"/>
            <w:noProof/>
          </w:rPr>
          <w:t>Volume 3 – Content Modules</w:t>
        </w:r>
        <w:r>
          <w:rPr>
            <w:noProof/>
            <w:webHidden/>
          </w:rPr>
          <w:tab/>
        </w:r>
        <w:r>
          <w:rPr>
            <w:noProof/>
            <w:webHidden/>
          </w:rPr>
          <w:fldChar w:fldCharType="begin"/>
        </w:r>
        <w:r>
          <w:rPr>
            <w:noProof/>
            <w:webHidden/>
          </w:rPr>
          <w:instrText xml:space="preserve"> PAGEREF _Toc476262137 \h </w:instrText>
        </w:r>
        <w:r>
          <w:rPr>
            <w:noProof/>
            <w:webHidden/>
          </w:rPr>
        </w:r>
        <w:r>
          <w:rPr>
            <w:noProof/>
            <w:webHidden/>
          </w:rPr>
          <w:fldChar w:fldCharType="separate"/>
        </w:r>
        <w:r>
          <w:rPr>
            <w:noProof/>
            <w:webHidden/>
          </w:rPr>
          <w:t>34</w:t>
        </w:r>
        <w:r>
          <w:rPr>
            <w:noProof/>
            <w:webHidden/>
          </w:rPr>
          <w:fldChar w:fldCharType="end"/>
        </w:r>
      </w:hyperlink>
    </w:p>
    <w:p w14:paraId="73C786AA" w14:textId="77777777" w:rsidR="00B177E7" w:rsidRDefault="00B177E7">
      <w:pPr>
        <w:pStyle w:val="TOC1"/>
        <w:rPr>
          <w:rFonts w:asciiTheme="minorHAnsi" w:eastAsiaTheme="minorEastAsia" w:hAnsiTheme="minorHAnsi" w:cstheme="minorBidi"/>
          <w:noProof/>
          <w:sz w:val="22"/>
          <w:szCs w:val="22"/>
        </w:rPr>
      </w:pPr>
      <w:hyperlink w:anchor="_Toc476262138" w:history="1">
        <w:r w:rsidRPr="00DD12A8">
          <w:rPr>
            <w:rStyle w:val="Hyperlink"/>
            <w:noProof/>
          </w:rPr>
          <w:t>5 Namespaces and Vocabularies</w:t>
        </w:r>
        <w:r>
          <w:rPr>
            <w:noProof/>
            <w:webHidden/>
          </w:rPr>
          <w:tab/>
        </w:r>
        <w:r>
          <w:rPr>
            <w:noProof/>
            <w:webHidden/>
          </w:rPr>
          <w:fldChar w:fldCharType="begin"/>
        </w:r>
        <w:r>
          <w:rPr>
            <w:noProof/>
            <w:webHidden/>
          </w:rPr>
          <w:instrText xml:space="preserve"> PAGEREF _Toc476262138 \h </w:instrText>
        </w:r>
        <w:r>
          <w:rPr>
            <w:noProof/>
            <w:webHidden/>
          </w:rPr>
        </w:r>
        <w:r>
          <w:rPr>
            <w:noProof/>
            <w:webHidden/>
          </w:rPr>
          <w:fldChar w:fldCharType="separate"/>
        </w:r>
        <w:r>
          <w:rPr>
            <w:noProof/>
            <w:webHidden/>
          </w:rPr>
          <w:t>35</w:t>
        </w:r>
        <w:r>
          <w:rPr>
            <w:noProof/>
            <w:webHidden/>
          </w:rPr>
          <w:fldChar w:fldCharType="end"/>
        </w:r>
      </w:hyperlink>
    </w:p>
    <w:p w14:paraId="48860EEF" w14:textId="77777777" w:rsidR="00B177E7" w:rsidRDefault="00B177E7">
      <w:pPr>
        <w:pStyle w:val="TOC1"/>
        <w:rPr>
          <w:rFonts w:asciiTheme="minorHAnsi" w:eastAsiaTheme="minorEastAsia" w:hAnsiTheme="minorHAnsi" w:cstheme="minorBidi"/>
          <w:noProof/>
          <w:sz w:val="22"/>
          <w:szCs w:val="22"/>
        </w:rPr>
      </w:pPr>
      <w:hyperlink w:anchor="_Toc476262139" w:history="1">
        <w:r w:rsidRPr="00DD12A8">
          <w:rPr>
            <w:rStyle w:val="Hyperlink"/>
            <w:noProof/>
          </w:rPr>
          <w:t>6 Content Modules</w:t>
        </w:r>
        <w:r>
          <w:rPr>
            <w:noProof/>
            <w:webHidden/>
          </w:rPr>
          <w:tab/>
        </w:r>
        <w:r>
          <w:rPr>
            <w:noProof/>
            <w:webHidden/>
          </w:rPr>
          <w:fldChar w:fldCharType="begin"/>
        </w:r>
        <w:r>
          <w:rPr>
            <w:noProof/>
            <w:webHidden/>
          </w:rPr>
          <w:instrText xml:space="preserve"> PAGEREF _Toc476262139 \h </w:instrText>
        </w:r>
        <w:r>
          <w:rPr>
            <w:noProof/>
            <w:webHidden/>
          </w:rPr>
        </w:r>
        <w:r>
          <w:rPr>
            <w:noProof/>
            <w:webHidden/>
          </w:rPr>
          <w:fldChar w:fldCharType="separate"/>
        </w:r>
        <w:r>
          <w:rPr>
            <w:noProof/>
            <w:webHidden/>
          </w:rPr>
          <w:t>36</w:t>
        </w:r>
        <w:r>
          <w:rPr>
            <w:noProof/>
            <w:webHidden/>
          </w:rPr>
          <w:fldChar w:fldCharType="end"/>
        </w:r>
      </w:hyperlink>
    </w:p>
    <w:p w14:paraId="59F7C54F" w14:textId="77777777" w:rsidR="00B177E7" w:rsidRDefault="00B177E7">
      <w:pPr>
        <w:pStyle w:val="TOC2"/>
        <w:rPr>
          <w:rFonts w:asciiTheme="minorHAnsi" w:eastAsiaTheme="minorEastAsia" w:hAnsiTheme="minorHAnsi" w:cstheme="minorBidi"/>
          <w:noProof/>
          <w:sz w:val="22"/>
          <w:szCs w:val="22"/>
        </w:rPr>
      </w:pPr>
      <w:hyperlink w:anchor="_Toc476262140" w:history="1">
        <w:r w:rsidRPr="00DD12A8">
          <w:rPr>
            <w:rStyle w:val="Hyperlink"/>
            <w:noProof/>
          </w:rPr>
          <w:t>6.X SOLE Event Definitions</w:t>
        </w:r>
        <w:r>
          <w:rPr>
            <w:noProof/>
            <w:webHidden/>
          </w:rPr>
          <w:tab/>
        </w:r>
        <w:r>
          <w:rPr>
            <w:noProof/>
            <w:webHidden/>
          </w:rPr>
          <w:fldChar w:fldCharType="begin"/>
        </w:r>
        <w:r>
          <w:rPr>
            <w:noProof/>
            <w:webHidden/>
          </w:rPr>
          <w:instrText xml:space="preserve"> PAGEREF _Toc476262140 \h </w:instrText>
        </w:r>
        <w:r>
          <w:rPr>
            <w:noProof/>
            <w:webHidden/>
          </w:rPr>
        </w:r>
        <w:r>
          <w:rPr>
            <w:noProof/>
            <w:webHidden/>
          </w:rPr>
          <w:fldChar w:fldCharType="separate"/>
        </w:r>
        <w:r>
          <w:rPr>
            <w:noProof/>
            <w:webHidden/>
          </w:rPr>
          <w:t>36</w:t>
        </w:r>
        <w:r>
          <w:rPr>
            <w:noProof/>
            <w:webHidden/>
          </w:rPr>
          <w:fldChar w:fldCharType="end"/>
        </w:r>
      </w:hyperlink>
    </w:p>
    <w:p w14:paraId="1159436A" w14:textId="77777777" w:rsidR="00B177E7" w:rsidRDefault="00B177E7">
      <w:pPr>
        <w:pStyle w:val="TOC3"/>
        <w:rPr>
          <w:rFonts w:asciiTheme="minorHAnsi" w:eastAsiaTheme="minorEastAsia" w:hAnsiTheme="minorHAnsi" w:cstheme="minorBidi"/>
          <w:noProof/>
          <w:sz w:val="22"/>
          <w:szCs w:val="22"/>
        </w:rPr>
      </w:pPr>
      <w:hyperlink w:anchor="_Toc476262141" w:history="1">
        <w:r w:rsidRPr="00DD12A8">
          <w:rPr>
            <w:rStyle w:val="Hyperlink"/>
            <w:bCs/>
            <w:noProof/>
          </w:rPr>
          <w:t>6.X.1 SWIM and SOLE Event selection</w:t>
        </w:r>
        <w:r>
          <w:rPr>
            <w:noProof/>
            <w:webHidden/>
          </w:rPr>
          <w:tab/>
        </w:r>
        <w:r>
          <w:rPr>
            <w:noProof/>
            <w:webHidden/>
          </w:rPr>
          <w:fldChar w:fldCharType="begin"/>
        </w:r>
        <w:r>
          <w:rPr>
            <w:noProof/>
            <w:webHidden/>
          </w:rPr>
          <w:instrText xml:space="preserve"> PAGEREF _Toc476262141 \h </w:instrText>
        </w:r>
        <w:r>
          <w:rPr>
            <w:noProof/>
            <w:webHidden/>
          </w:rPr>
        </w:r>
        <w:r>
          <w:rPr>
            <w:noProof/>
            <w:webHidden/>
          </w:rPr>
          <w:fldChar w:fldCharType="separate"/>
        </w:r>
        <w:r>
          <w:rPr>
            <w:noProof/>
            <w:webHidden/>
          </w:rPr>
          <w:t>36</w:t>
        </w:r>
        <w:r>
          <w:rPr>
            <w:noProof/>
            <w:webHidden/>
          </w:rPr>
          <w:fldChar w:fldCharType="end"/>
        </w:r>
      </w:hyperlink>
    </w:p>
    <w:p w14:paraId="287BF993" w14:textId="77777777" w:rsidR="00B177E7" w:rsidRDefault="00B177E7">
      <w:pPr>
        <w:pStyle w:val="TOC3"/>
        <w:rPr>
          <w:rFonts w:asciiTheme="minorHAnsi" w:eastAsiaTheme="minorEastAsia" w:hAnsiTheme="minorHAnsi" w:cstheme="minorBidi"/>
          <w:noProof/>
          <w:sz w:val="22"/>
          <w:szCs w:val="22"/>
        </w:rPr>
      </w:pPr>
      <w:hyperlink w:anchor="_Toc476262142" w:history="1">
        <w:r w:rsidRPr="00DD12A8">
          <w:rPr>
            <w:rStyle w:val="Hyperlink"/>
            <w:noProof/>
          </w:rPr>
          <w:t>6.X.2 Event Semantics</w:t>
        </w:r>
        <w:r>
          <w:rPr>
            <w:noProof/>
            <w:webHidden/>
          </w:rPr>
          <w:tab/>
        </w:r>
        <w:r>
          <w:rPr>
            <w:noProof/>
            <w:webHidden/>
          </w:rPr>
          <w:fldChar w:fldCharType="begin"/>
        </w:r>
        <w:r>
          <w:rPr>
            <w:noProof/>
            <w:webHidden/>
          </w:rPr>
          <w:instrText xml:space="preserve"> PAGEREF _Toc476262142 \h </w:instrText>
        </w:r>
        <w:r>
          <w:rPr>
            <w:noProof/>
            <w:webHidden/>
          </w:rPr>
        </w:r>
        <w:r>
          <w:rPr>
            <w:noProof/>
            <w:webHidden/>
          </w:rPr>
          <w:fldChar w:fldCharType="separate"/>
        </w:r>
        <w:r>
          <w:rPr>
            <w:noProof/>
            <w:webHidden/>
          </w:rPr>
          <w:t>36</w:t>
        </w:r>
        <w:r>
          <w:rPr>
            <w:noProof/>
            <w:webHidden/>
          </w:rPr>
          <w:fldChar w:fldCharType="end"/>
        </w:r>
      </w:hyperlink>
    </w:p>
    <w:p w14:paraId="37223B7E" w14:textId="77777777" w:rsidR="00B177E7" w:rsidRDefault="00B177E7">
      <w:pPr>
        <w:pStyle w:val="TOC3"/>
        <w:rPr>
          <w:rFonts w:asciiTheme="minorHAnsi" w:eastAsiaTheme="minorEastAsia" w:hAnsiTheme="minorHAnsi" w:cstheme="minorBidi"/>
          <w:noProof/>
          <w:sz w:val="22"/>
          <w:szCs w:val="22"/>
        </w:rPr>
      </w:pPr>
      <w:hyperlink w:anchor="_Toc476262143" w:history="1">
        <w:r w:rsidRPr="00DD12A8">
          <w:rPr>
            <w:rStyle w:val="Hyperlink"/>
            <w:noProof/>
          </w:rPr>
          <w:t>6.X.3 Event Reports.</w:t>
        </w:r>
        <w:r>
          <w:rPr>
            <w:noProof/>
            <w:webHidden/>
          </w:rPr>
          <w:tab/>
        </w:r>
        <w:r>
          <w:rPr>
            <w:noProof/>
            <w:webHidden/>
          </w:rPr>
          <w:fldChar w:fldCharType="begin"/>
        </w:r>
        <w:r>
          <w:rPr>
            <w:noProof/>
            <w:webHidden/>
          </w:rPr>
          <w:instrText xml:space="preserve"> PAGEREF _Toc476262143 \h </w:instrText>
        </w:r>
        <w:r>
          <w:rPr>
            <w:noProof/>
            <w:webHidden/>
          </w:rPr>
        </w:r>
        <w:r>
          <w:rPr>
            <w:noProof/>
            <w:webHidden/>
          </w:rPr>
          <w:fldChar w:fldCharType="separate"/>
        </w:r>
        <w:r>
          <w:rPr>
            <w:noProof/>
            <w:webHidden/>
          </w:rPr>
          <w:t>39</w:t>
        </w:r>
        <w:r>
          <w:rPr>
            <w:noProof/>
            <w:webHidden/>
          </w:rPr>
          <w:fldChar w:fldCharType="end"/>
        </w:r>
      </w:hyperlink>
    </w:p>
    <w:p w14:paraId="3751285E" w14:textId="77777777" w:rsidR="00B177E7" w:rsidRDefault="00B177E7">
      <w:pPr>
        <w:pStyle w:val="TOC3"/>
        <w:rPr>
          <w:rFonts w:asciiTheme="minorHAnsi" w:eastAsiaTheme="minorEastAsia" w:hAnsiTheme="minorHAnsi" w:cstheme="minorBidi"/>
          <w:noProof/>
          <w:sz w:val="22"/>
          <w:szCs w:val="22"/>
        </w:rPr>
      </w:pPr>
      <w:hyperlink w:anchor="_Toc476262144" w:history="1">
        <w:r w:rsidRPr="00DD12A8">
          <w:rPr>
            <w:rStyle w:val="Hyperlink"/>
            <w:noProof/>
          </w:rPr>
          <w:t>6.x.4 encoding an event</w:t>
        </w:r>
        <w:r>
          <w:rPr>
            <w:noProof/>
            <w:webHidden/>
          </w:rPr>
          <w:tab/>
        </w:r>
        <w:r>
          <w:rPr>
            <w:noProof/>
            <w:webHidden/>
          </w:rPr>
          <w:fldChar w:fldCharType="begin"/>
        </w:r>
        <w:r>
          <w:rPr>
            <w:noProof/>
            <w:webHidden/>
          </w:rPr>
          <w:instrText xml:space="preserve"> PAGEREF _Toc476262144 \h </w:instrText>
        </w:r>
        <w:r>
          <w:rPr>
            <w:noProof/>
            <w:webHidden/>
          </w:rPr>
        </w:r>
        <w:r>
          <w:rPr>
            <w:noProof/>
            <w:webHidden/>
          </w:rPr>
          <w:fldChar w:fldCharType="separate"/>
        </w:r>
        <w:r>
          <w:rPr>
            <w:noProof/>
            <w:webHidden/>
          </w:rPr>
          <w:t>39</w:t>
        </w:r>
        <w:r>
          <w:rPr>
            <w:noProof/>
            <w:webHidden/>
          </w:rPr>
          <w:fldChar w:fldCharType="end"/>
        </w:r>
      </w:hyperlink>
    </w:p>
    <w:p w14:paraId="3F865E96" w14:textId="77777777" w:rsidR="00B177E7" w:rsidRDefault="00B177E7">
      <w:pPr>
        <w:pStyle w:val="TOC3"/>
        <w:tabs>
          <w:tab w:val="left" w:pos="1584"/>
        </w:tabs>
        <w:rPr>
          <w:rFonts w:asciiTheme="minorHAnsi" w:eastAsiaTheme="minorEastAsia" w:hAnsiTheme="minorHAnsi" w:cstheme="minorBidi"/>
          <w:noProof/>
          <w:sz w:val="22"/>
          <w:szCs w:val="22"/>
        </w:rPr>
      </w:pPr>
      <w:hyperlink w:anchor="_Toc476262145" w:history="1">
        <w:r w:rsidRPr="00DD12A8">
          <w:rPr>
            <w:rStyle w:val="Hyperlink"/>
            <w:noProof/>
          </w:rPr>
          <w:t>6.x.5</w:t>
        </w:r>
        <w:r>
          <w:rPr>
            <w:rFonts w:asciiTheme="minorHAnsi" w:eastAsiaTheme="minorEastAsia" w:hAnsiTheme="minorHAnsi" w:cstheme="minorBidi"/>
            <w:noProof/>
            <w:sz w:val="22"/>
            <w:szCs w:val="22"/>
          </w:rPr>
          <w:tab/>
        </w:r>
        <w:r w:rsidRPr="00DD12A8">
          <w:rPr>
            <w:rStyle w:val="Hyperlink"/>
            <w:noProof/>
          </w:rPr>
          <w:t>Coded Terminologies</w:t>
        </w:r>
        <w:r>
          <w:rPr>
            <w:noProof/>
            <w:webHidden/>
          </w:rPr>
          <w:tab/>
        </w:r>
        <w:r>
          <w:rPr>
            <w:noProof/>
            <w:webHidden/>
          </w:rPr>
          <w:fldChar w:fldCharType="begin"/>
        </w:r>
        <w:r>
          <w:rPr>
            <w:noProof/>
            <w:webHidden/>
          </w:rPr>
          <w:instrText xml:space="preserve"> PAGEREF _Toc476262145 \h </w:instrText>
        </w:r>
        <w:r>
          <w:rPr>
            <w:noProof/>
            <w:webHidden/>
          </w:rPr>
        </w:r>
        <w:r>
          <w:rPr>
            <w:noProof/>
            <w:webHidden/>
          </w:rPr>
          <w:fldChar w:fldCharType="separate"/>
        </w:r>
        <w:r>
          <w:rPr>
            <w:noProof/>
            <w:webHidden/>
          </w:rPr>
          <w:t>42</w:t>
        </w:r>
        <w:r>
          <w:rPr>
            <w:noProof/>
            <w:webHidden/>
          </w:rPr>
          <w:fldChar w:fldCharType="end"/>
        </w:r>
      </w:hyperlink>
    </w:p>
    <w:p w14:paraId="20E7826D" w14:textId="77777777" w:rsidR="00B177E7" w:rsidRDefault="00B177E7">
      <w:pPr>
        <w:pStyle w:val="TOC4"/>
        <w:tabs>
          <w:tab w:val="left" w:pos="2160"/>
        </w:tabs>
        <w:rPr>
          <w:rFonts w:asciiTheme="minorHAnsi" w:eastAsiaTheme="minorEastAsia" w:hAnsiTheme="minorHAnsi" w:cstheme="minorBidi"/>
          <w:noProof/>
          <w:sz w:val="22"/>
          <w:szCs w:val="22"/>
        </w:rPr>
      </w:pPr>
      <w:hyperlink w:anchor="_Toc476262146" w:history="1">
        <w:r w:rsidRPr="00DD12A8">
          <w:rPr>
            <w:rStyle w:val="Hyperlink"/>
            <w:noProof/>
          </w:rPr>
          <w:t>6.x.5.1</w:t>
        </w:r>
        <w:r>
          <w:rPr>
            <w:rFonts w:asciiTheme="minorHAnsi" w:eastAsiaTheme="minorEastAsia" w:hAnsiTheme="minorHAnsi" w:cstheme="minorBidi"/>
            <w:noProof/>
            <w:sz w:val="22"/>
            <w:szCs w:val="22"/>
          </w:rPr>
          <w:tab/>
        </w:r>
        <w:r w:rsidRPr="00DD12A8">
          <w:rPr>
            <w:rStyle w:val="Hyperlink"/>
            <w:noProof/>
          </w:rPr>
          <w:t>Person roles</w:t>
        </w:r>
        <w:r>
          <w:rPr>
            <w:noProof/>
            <w:webHidden/>
          </w:rPr>
          <w:tab/>
        </w:r>
        <w:r>
          <w:rPr>
            <w:noProof/>
            <w:webHidden/>
          </w:rPr>
          <w:fldChar w:fldCharType="begin"/>
        </w:r>
        <w:r>
          <w:rPr>
            <w:noProof/>
            <w:webHidden/>
          </w:rPr>
          <w:instrText xml:space="preserve"> PAGEREF _Toc476262146 \h </w:instrText>
        </w:r>
        <w:r>
          <w:rPr>
            <w:noProof/>
            <w:webHidden/>
          </w:rPr>
        </w:r>
        <w:r>
          <w:rPr>
            <w:noProof/>
            <w:webHidden/>
          </w:rPr>
          <w:fldChar w:fldCharType="separate"/>
        </w:r>
        <w:r>
          <w:rPr>
            <w:noProof/>
            <w:webHidden/>
          </w:rPr>
          <w:t>42</w:t>
        </w:r>
        <w:r>
          <w:rPr>
            <w:noProof/>
            <w:webHidden/>
          </w:rPr>
          <w:fldChar w:fldCharType="end"/>
        </w:r>
      </w:hyperlink>
    </w:p>
    <w:p w14:paraId="6C835295" w14:textId="77777777" w:rsidR="00B177E7" w:rsidRDefault="00B177E7">
      <w:pPr>
        <w:pStyle w:val="TOC5"/>
        <w:tabs>
          <w:tab w:val="left" w:pos="2592"/>
        </w:tabs>
        <w:rPr>
          <w:rFonts w:asciiTheme="minorHAnsi" w:eastAsiaTheme="minorEastAsia" w:hAnsiTheme="minorHAnsi" w:cstheme="minorBidi"/>
          <w:noProof/>
          <w:sz w:val="22"/>
          <w:szCs w:val="22"/>
        </w:rPr>
      </w:pPr>
      <w:hyperlink w:anchor="_Toc476262147" w:history="1">
        <w:r w:rsidRPr="00DD12A8">
          <w:rPr>
            <w:rStyle w:val="Hyperlink"/>
            <w:noProof/>
          </w:rPr>
          <w:t>6.x.5.1.1</w:t>
        </w:r>
        <w:r>
          <w:rPr>
            <w:rFonts w:asciiTheme="minorHAnsi" w:eastAsiaTheme="minorEastAsia" w:hAnsiTheme="minorHAnsi" w:cstheme="minorBidi"/>
            <w:noProof/>
            <w:sz w:val="22"/>
            <w:szCs w:val="22"/>
          </w:rPr>
          <w:tab/>
        </w:r>
        <w:r w:rsidRPr="00DD12A8">
          <w:rPr>
            <w:rStyle w:val="Hyperlink"/>
            <w:noProof/>
          </w:rPr>
          <w:t>DICOM CID 7450</w:t>
        </w:r>
        <w:r>
          <w:rPr>
            <w:noProof/>
            <w:webHidden/>
          </w:rPr>
          <w:tab/>
        </w:r>
        <w:r>
          <w:rPr>
            <w:noProof/>
            <w:webHidden/>
          </w:rPr>
          <w:fldChar w:fldCharType="begin"/>
        </w:r>
        <w:r>
          <w:rPr>
            <w:noProof/>
            <w:webHidden/>
          </w:rPr>
          <w:instrText xml:space="preserve"> PAGEREF _Toc476262147 \h </w:instrText>
        </w:r>
        <w:r>
          <w:rPr>
            <w:noProof/>
            <w:webHidden/>
          </w:rPr>
        </w:r>
        <w:r>
          <w:rPr>
            <w:noProof/>
            <w:webHidden/>
          </w:rPr>
          <w:fldChar w:fldCharType="separate"/>
        </w:r>
        <w:r>
          <w:rPr>
            <w:noProof/>
            <w:webHidden/>
          </w:rPr>
          <w:t>42</w:t>
        </w:r>
        <w:r>
          <w:rPr>
            <w:noProof/>
            <w:webHidden/>
          </w:rPr>
          <w:fldChar w:fldCharType="end"/>
        </w:r>
      </w:hyperlink>
    </w:p>
    <w:p w14:paraId="050406CF" w14:textId="77777777" w:rsidR="00B177E7" w:rsidRDefault="00B177E7">
      <w:pPr>
        <w:pStyle w:val="TOC5"/>
        <w:rPr>
          <w:rFonts w:asciiTheme="minorHAnsi" w:eastAsiaTheme="minorEastAsia" w:hAnsiTheme="minorHAnsi" w:cstheme="minorBidi"/>
          <w:noProof/>
          <w:sz w:val="22"/>
          <w:szCs w:val="22"/>
        </w:rPr>
      </w:pPr>
      <w:hyperlink w:anchor="_Toc476262148" w:history="1">
        <w:r w:rsidRPr="00DD12A8">
          <w:rPr>
            <w:rStyle w:val="Hyperlink"/>
            <w:noProof/>
          </w:rPr>
          <w:t>6.x.5.1.2 Additional Roles</w:t>
        </w:r>
        <w:r>
          <w:rPr>
            <w:noProof/>
            <w:webHidden/>
          </w:rPr>
          <w:tab/>
        </w:r>
        <w:r>
          <w:rPr>
            <w:noProof/>
            <w:webHidden/>
          </w:rPr>
          <w:fldChar w:fldCharType="begin"/>
        </w:r>
        <w:r>
          <w:rPr>
            <w:noProof/>
            <w:webHidden/>
          </w:rPr>
          <w:instrText xml:space="preserve"> PAGEREF _Toc476262148 \h </w:instrText>
        </w:r>
        <w:r>
          <w:rPr>
            <w:noProof/>
            <w:webHidden/>
          </w:rPr>
        </w:r>
        <w:r>
          <w:rPr>
            <w:noProof/>
            <w:webHidden/>
          </w:rPr>
          <w:fldChar w:fldCharType="separate"/>
        </w:r>
        <w:r>
          <w:rPr>
            <w:noProof/>
            <w:webHidden/>
          </w:rPr>
          <w:t>43</w:t>
        </w:r>
        <w:r>
          <w:rPr>
            <w:noProof/>
            <w:webHidden/>
          </w:rPr>
          <w:fldChar w:fldCharType="end"/>
        </w:r>
      </w:hyperlink>
    </w:p>
    <w:p w14:paraId="0685DD3D" w14:textId="77777777" w:rsidR="00B177E7" w:rsidRDefault="00B177E7">
      <w:pPr>
        <w:pStyle w:val="TOC4"/>
        <w:rPr>
          <w:rFonts w:asciiTheme="minorHAnsi" w:eastAsiaTheme="minorEastAsia" w:hAnsiTheme="minorHAnsi" w:cstheme="minorBidi"/>
          <w:noProof/>
          <w:sz w:val="22"/>
          <w:szCs w:val="22"/>
        </w:rPr>
      </w:pPr>
      <w:hyperlink w:anchor="_Toc476262149" w:history="1">
        <w:r w:rsidRPr="00DD12A8">
          <w:rPr>
            <w:rStyle w:val="Hyperlink"/>
            <w:noProof/>
          </w:rPr>
          <w:t>6.x.5.2 Machine Roles</w:t>
        </w:r>
        <w:r>
          <w:rPr>
            <w:noProof/>
            <w:webHidden/>
          </w:rPr>
          <w:tab/>
        </w:r>
        <w:r>
          <w:rPr>
            <w:noProof/>
            <w:webHidden/>
          </w:rPr>
          <w:fldChar w:fldCharType="begin"/>
        </w:r>
        <w:r>
          <w:rPr>
            <w:noProof/>
            <w:webHidden/>
          </w:rPr>
          <w:instrText xml:space="preserve"> PAGEREF _Toc476262149 \h </w:instrText>
        </w:r>
        <w:r>
          <w:rPr>
            <w:noProof/>
            <w:webHidden/>
          </w:rPr>
        </w:r>
        <w:r>
          <w:rPr>
            <w:noProof/>
            <w:webHidden/>
          </w:rPr>
          <w:fldChar w:fldCharType="separate"/>
        </w:r>
        <w:r>
          <w:rPr>
            <w:noProof/>
            <w:webHidden/>
          </w:rPr>
          <w:t>43</w:t>
        </w:r>
        <w:r>
          <w:rPr>
            <w:noProof/>
            <w:webHidden/>
          </w:rPr>
          <w:fldChar w:fldCharType="end"/>
        </w:r>
      </w:hyperlink>
    </w:p>
    <w:p w14:paraId="58851CD0" w14:textId="77777777" w:rsidR="00B177E7" w:rsidRDefault="00B177E7">
      <w:pPr>
        <w:pStyle w:val="TOC4"/>
        <w:tabs>
          <w:tab w:val="left" w:pos="2160"/>
        </w:tabs>
        <w:rPr>
          <w:rFonts w:asciiTheme="minorHAnsi" w:eastAsiaTheme="minorEastAsia" w:hAnsiTheme="minorHAnsi" w:cstheme="minorBidi"/>
          <w:noProof/>
          <w:sz w:val="22"/>
          <w:szCs w:val="22"/>
        </w:rPr>
      </w:pPr>
      <w:hyperlink w:anchor="_Toc476262150" w:history="1">
        <w:r w:rsidRPr="00DD12A8">
          <w:rPr>
            <w:rStyle w:val="Hyperlink"/>
            <w:noProof/>
          </w:rPr>
          <w:t>6.x.5.3</w:t>
        </w:r>
        <w:r>
          <w:rPr>
            <w:rFonts w:asciiTheme="minorHAnsi" w:eastAsiaTheme="minorEastAsia" w:hAnsiTheme="minorHAnsi" w:cstheme="minorBidi"/>
            <w:noProof/>
            <w:sz w:val="22"/>
            <w:szCs w:val="22"/>
          </w:rPr>
          <w:tab/>
        </w:r>
        <w:r w:rsidRPr="00DD12A8">
          <w:rPr>
            <w:rStyle w:val="Hyperlink"/>
            <w:noProof/>
          </w:rPr>
          <w:t>Participating Object Roles</w:t>
        </w:r>
        <w:r>
          <w:rPr>
            <w:noProof/>
            <w:webHidden/>
          </w:rPr>
          <w:tab/>
        </w:r>
        <w:r>
          <w:rPr>
            <w:noProof/>
            <w:webHidden/>
          </w:rPr>
          <w:fldChar w:fldCharType="begin"/>
        </w:r>
        <w:r>
          <w:rPr>
            <w:noProof/>
            <w:webHidden/>
          </w:rPr>
          <w:instrText xml:space="preserve"> PAGEREF _Toc476262150 \h </w:instrText>
        </w:r>
        <w:r>
          <w:rPr>
            <w:noProof/>
            <w:webHidden/>
          </w:rPr>
        </w:r>
        <w:r>
          <w:rPr>
            <w:noProof/>
            <w:webHidden/>
          </w:rPr>
          <w:fldChar w:fldCharType="separate"/>
        </w:r>
        <w:r>
          <w:rPr>
            <w:noProof/>
            <w:webHidden/>
          </w:rPr>
          <w:t>43</w:t>
        </w:r>
        <w:r>
          <w:rPr>
            <w:noProof/>
            <w:webHidden/>
          </w:rPr>
          <w:fldChar w:fldCharType="end"/>
        </w:r>
      </w:hyperlink>
    </w:p>
    <w:p w14:paraId="05AF457C" w14:textId="77777777" w:rsidR="00B177E7" w:rsidRDefault="00B177E7">
      <w:pPr>
        <w:pStyle w:val="TOC4"/>
        <w:tabs>
          <w:tab w:val="left" w:pos="2160"/>
        </w:tabs>
        <w:rPr>
          <w:rFonts w:asciiTheme="minorHAnsi" w:eastAsiaTheme="minorEastAsia" w:hAnsiTheme="minorHAnsi" w:cstheme="minorBidi"/>
          <w:noProof/>
          <w:sz w:val="22"/>
          <w:szCs w:val="22"/>
        </w:rPr>
      </w:pPr>
      <w:hyperlink w:anchor="_Toc476262151" w:history="1">
        <w:r w:rsidRPr="00DD12A8">
          <w:rPr>
            <w:rStyle w:val="Hyperlink"/>
            <w:noProof/>
          </w:rPr>
          <w:t>6.x.5.4</w:t>
        </w:r>
        <w:r>
          <w:rPr>
            <w:rFonts w:asciiTheme="minorHAnsi" w:eastAsiaTheme="minorEastAsia" w:hAnsiTheme="minorHAnsi" w:cstheme="minorBidi"/>
            <w:noProof/>
            <w:sz w:val="22"/>
            <w:szCs w:val="22"/>
          </w:rPr>
          <w:tab/>
        </w:r>
        <w:r w:rsidRPr="00DD12A8">
          <w:rPr>
            <w:rStyle w:val="Hyperlink"/>
            <w:noProof/>
          </w:rPr>
          <w:t>Location Roles</w:t>
        </w:r>
        <w:r>
          <w:rPr>
            <w:noProof/>
            <w:webHidden/>
          </w:rPr>
          <w:tab/>
        </w:r>
        <w:r>
          <w:rPr>
            <w:noProof/>
            <w:webHidden/>
          </w:rPr>
          <w:fldChar w:fldCharType="begin"/>
        </w:r>
        <w:r>
          <w:rPr>
            <w:noProof/>
            <w:webHidden/>
          </w:rPr>
          <w:instrText xml:space="preserve"> PAGEREF _Toc476262151 \h </w:instrText>
        </w:r>
        <w:r>
          <w:rPr>
            <w:noProof/>
            <w:webHidden/>
          </w:rPr>
        </w:r>
        <w:r>
          <w:rPr>
            <w:noProof/>
            <w:webHidden/>
          </w:rPr>
          <w:fldChar w:fldCharType="separate"/>
        </w:r>
        <w:r>
          <w:rPr>
            <w:noProof/>
            <w:webHidden/>
          </w:rPr>
          <w:t>44</w:t>
        </w:r>
        <w:r>
          <w:rPr>
            <w:noProof/>
            <w:webHidden/>
          </w:rPr>
          <w:fldChar w:fldCharType="end"/>
        </w:r>
      </w:hyperlink>
    </w:p>
    <w:p w14:paraId="30096B6F" w14:textId="77777777" w:rsidR="00B177E7" w:rsidRDefault="00B177E7">
      <w:pPr>
        <w:pStyle w:val="TOC3"/>
        <w:tabs>
          <w:tab w:val="left" w:pos="1584"/>
        </w:tabs>
        <w:rPr>
          <w:rFonts w:asciiTheme="minorHAnsi" w:eastAsiaTheme="minorEastAsia" w:hAnsiTheme="minorHAnsi" w:cstheme="minorBidi"/>
          <w:noProof/>
          <w:sz w:val="22"/>
          <w:szCs w:val="22"/>
        </w:rPr>
      </w:pPr>
      <w:hyperlink w:anchor="_Toc476262152" w:history="1">
        <w:r w:rsidRPr="00DD12A8">
          <w:rPr>
            <w:rStyle w:val="Hyperlink"/>
            <w:noProof/>
          </w:rPr>
          <w:t>6.x.6</w:t>
        </w:r>
        <w:r>
          <w:rPr>
            <w:rFonts w:asciiTheme="minorHAnsi" w:eastAsiaTheme="minorEastAsia" w:hAnsiTheme="minorHAnsi" w:cstheme="minorBidi"/>
            <w:noProof/>
            <w:sz w:val="22"/>
            <w:szCs w:val="22"/>
          </w:rPr>
          <w:tab/>
        </w:r>
        <w:r w:rsidRPr="00DD12A8">
          <w:rPr>
            <w:rStyle w:val="Hyperlink"/>
            <w:noProof/>
          </w:rPr>
          <w:t>Examples</w:t>
        </w:r>
        <w:r>
          <w:rPr>
            <w:noProof/>
            <w:webHidden/>
          </w:rPr>
          <w:tab/>
        </w:r>
        <w:r>
          <w:rPr>
            <w:noProof/>
            <w:webHidden/>
          </w:rPr>
          <w:fldChar w:fldCharType="begin"/>
        </w:r>
        <w:r>
          <w:rPr>
            <w:noProof/>
            <w:webHidden/>
          </w:rPr>
          <w:instrText xml:space="preserve"> PAGEREF _Toc476262152 \h </w:instrText>
        </w:r>
        <w:r>
          <w:rPr>
            <w:noProof/>
            <w:webHidden/>
          </w:rPr>
        </w:r>
        <w:r>
          <w:rPr>
            <w:noProof/>
            <w:webHidden/>
          </w:rPr>
          <w:fldChar w:fldCharType="separate"/>
        </w:r>
        <w:r>
          <w:rPr>
            <w:noProof/>
            <w:webHidden/>
          </w:rPr>
          <w:t>44</w:t>
        </w:r>
        <w:r>
          <w:rPr>
            <w:noProof/>
            <w:webHidden/>
          </w:rPr>
          <w:fldChar w:fldCharType="end"/>
        </w:r>
      </w:hyperlink>
    </w:p>
    <w:p w14:paraId="746B3C71" w14:textId="77777777" w:rsidR="00B177E7" w:rsidRDefault="00B177E7">
      <w:pPr>
        <w:pStyle w:val="TOC4"/>
        <w:rPr>
          <w:rFonts w:asciiTheme="minorHAnsi" w:eastAsiaTheme="minorEastAsia" w:hAnsiTheme="minorHAnsi" w:cstheme="minorBidi"/>
          <w:noProof/>
          <w:sz w:val="22"/>
          <w:szCs w:val="22"/>
        </w:rPr>
      </w:pPr>
      <w:hyperlink w:anchor="_Toc476262153" w:history="1">
        <w:r w:rsidRPr="00DD12A8">
          <w:rPr>
            <w:rStyle w:val="Hyperlink"/>
            <w:noProof/>
          </w:rPr>
          <w:t>6.x.6.1 OrderEntered example</w:t>
        </w:r>
        <w:r>
          <w:rPr>
            <w:noProof/>
            <w:webHidden/>
          </w:rPr>
          <w:tab/>
        </w:r>
        <w:r>
          <w:rPr>
            <w:noProof/>
            <w:webHidden/>
          </w:rPr>
          <w:fldChar w:fldCharType="begin"/>
        </w:r>
        <w:r>
          <w:rPr>
            <w:noProof/>
            <w:webHidden/>
          </w:rPr>
          <w:instrText xml:space="preserve"> PAGEREF _Toc476262153 \h </w:instrText>
        </w:r>
        <w:r>
          <w:rPr>
            <w:noProof/>
            <w:webHidden/>
          </w:rPr>
        </w:r>
        <w:r>
          <w:rPr>
            <w:noProof/>
            <w:webHidden/>
          </w:rPr>
          <w:fldChar w:fldCharType="separate"/>
        </w:r>
        <w:r>
          <w:rPr>
            <w:noProof/>
            <w:webHidden/>
          </w:rPr>
          <w:t>44</w:t>
        </w:r>
        <w:r>
          <w:rPr>
            <w:noProof/>
            <w:webHidden/>
          </w:rPr>
          <w:fldChar w:fldCharType="end"/>
        </w:r>
      </w:hyperlink>
    </w:p>
    <w:p w14:paraId="50FAA0F4" w14:textId="77777777" w:rsidR="00B177E7" w:rsidRDefault="00B177E7">
      <w:pPr>
        <w:pStyle w:val="TOC4"/>
        <w:rPr>
          <w:rFonts w:asciiTheme="minorHAnsi" w:eastAsiaTheme="minorEastAsia" w:hAnsiTheme="minorHAnsi" w:cstheme="minorBidi"/>
          <w:noProof/>
          <w:sz w:val="22"/>
          <w:szCs w:val="22"/>
        </w:rPr>
      </w:pPr>
      <w:hyperlink w:anchor="_Toc476262154" w:history="1">
        <w:r w:rsidRPr="00DD12A8">
          <w:rPr>
            <w:rStyle w:val="Hyperlink"/>
            <w:noProof/>
          </w:rPr>
          <w:t>6.x.6.2 PatientArrived example</w:t>
        </w:r>
        <w:r>
          <w:rPr>
            <w:noProof/>
            <w:webHidden/>
          </w:rPr>
          <w:tab/>
        </w:r>
        <w:r>
          <w:rPr>
            <w:noProof/>
            <w:webHidden/>
          </w:rPr>
          <w:fldChar w:fldCharType="begin"/>
        </w:r>
        <w:r>
          <w:rPr>
            <w:noProof/>
            <w:webHidden/>
          </w:rPr>
          <w:instrText xml:space="preserve"> PAGEREF _Toc476262154 \h </w:instrText>
        </w:r>
        <w:r>
          <w:rPr>
            <w:noProof/>
            <w:webHidden/>
          </w:rPr>
        </w:r>
        <w:r>
          <w:rPr>
            <w:noProof/>
            <w:webHidden/>
          </w:rPr>
          <w:fldChar w:fldCharType="separate"/>
        </w:r>
        <w:r>
          <w:rPr>
            <w:noProof/>
            <w:webHidden/>
          </w:rPr>
          <w:t>46</w:t>
        </w:r>
        <w:r>
          <w:rPr>
            <w:noProof/>
            <w:webHidden/>
          </w:rPr>
          <w:fldChar w:fldCharType="end"/>
        </w:r>
      </w:hyperlink>
    </w:p>
    <w:p w14:paraId="39FD8BAE" w14:textId="77777777" w:rsidR="00B177E7" w:rsidRDefault="00B177E7">
      <w:pPr>
        <w:pStyle w:val="TOC1"/>
        <w:rPr>
          <w:rFonts w:asciiTheme="minorHAnsi" w:eastAsiaTheme="minorEastAsia" w:hAnsiTheme="minorHAnsi" w:cstheme="minorBidi"/>
          <w:noProof/>
          <w:sz w:val="22"/>
          <w:szCs w:val="22"/>
        </w:rPr>
      </w:pPr>
      <w:hyperlink w:anchor="_Toc476262155" w:history="1">
        <w:r w:rsidRPr="00DD12A8">
          <w:rPr>
            <w:rStyle w:val="Hyperlink"/>
            <w:noProof/>
          </w:rPr>
          <w:t>Volume 4 – National Extensions</w:t>
        </w:r>
        <w:r>
          <w:rPr>
            <w:noProof/>
            <w:webHidden/>
          </w:rPr>
          <w:tab/>
        </w:r>
        <w:r>
          <w:rPr>
            <w:noProof/>
            <w:webHidden/>
          </w:rPr>
          <w:fldChar w:fldCharType="begin"/>
        </w:r>
        <w:r>
          <w:rPr>
            <w:noProof/>
            <w:webHidden/>
          </w:rPr>
          <w:instrText xml:space="preserve"> PAGEREF _Toc476262155 \h </w:instrText>
        </w:r>
        <w:r>
          <w:rPr>
            <w:noProof/>
            <w:webHidden/>
          </w:rPr>
        </w:r>
        <w:r>
          <w:rPr>
            <w:noProof/>
            <w:webHidden/>
          </w:rPr>
          <w:fldChar w:fldCharType="separate"/>
        </w:r>
        <w:r>
          <w:rPr>
            <w:noProof/>
            <w:webHidden/>
          </w:rPr>
          <w:t>48</w:t>
        </w:r>
        <w:r>
          <w:rPr>
            <w:noProof/>
            <w:webHidden/>
          </w:rPr>
          <w:fldChar w:fldCharType="end"/>
        </w:r>
      </w:hyperlink>
    </w:p>
    <w:p w14:paraId="4EE46049" w14:textId="77777777" w:rsidR="00B177E7" w:rsidRDefault="00B177E7">
      <w:pPr>
        <w:pStyle w:val="TOC1"/>
        <w:rPr>
          <w:rFonts w:asciiTheme="minorHAnsi" w:eastAsiaTheme="minorEastAsia" w:hAnsiTheme="minorHAnsi" w:cstheme="minorBidi"/>
          <w:noProof/>
          <w:sz w:val="22"/>
          <w:szCs w:val="22"/>
        </w:rPr>
      </w:pPr>
      <w:hyperlink w:anchor="_Toc476262156" w:history="1">
        <w:r w:rsidRPr="00DD12A8">
          <w:rPr>
            <w:rStyle w:val="Hyperlink"/>
            <w:noProof/>
          </w:rPr>
          <w:t>4 National Extensions</w:t>
        </w:r>
        <w:r>
          <w:rPr>
            <w:noProof/>
            <w:webHidden/>
          </w:rPr>
          <w:tab/>
        </w:r>
        <w:r>
          <w:rPr>
            <w:noProof/>
            <w:webHidden/>
          </w:rPr>
          <w:fldChar w:fldCharType="begin"/>
        </w:r>
        <w:r>
          <w:rPr>
            <w:noProof/>
            <w:webHidden/>
          </w:rPr>
          <w:instrText xml:space="preserve"> PAGEREF _Toc476262156 \h </w:instrText>
        </w:r>
        <w:r>
          <w:rPr>
            <w:noProof/>
            <w:webHidden/>
          </w:rPr>
        </w:r>
        <w:r>
          <w:rPr>
            <w:noProof/>
            <w:webHidden/>
          </w:rPr>
          <w:fldChar w:fldCharType="separate"/>
        </w:r>
        <w:r>
          <w:rPr>
            <w:noProof/>
            <w:webHidden/>
          </w:rPr>
          <w:t>48</w:t>
        </w:r>
        <w:r>
          <w:rPr>
            <w:noProof/>
            <w:webHidden/>
          </w:rPr>
          <w:fldChar w:fldCharType="end"/>
        </w:r>
      </w:hyperlink>
    </w:p>
    <w:p w14:paraId="4F857C12" w14:textId="77777777" w:rsidR="00CF283F" w:rsidRPr="003651D9" w:rsidRDefault="00CF508D" w:rsidP="007D65FD">
      <w:pPr>
        <w:pStyle w:val="BodyText"/>
        <w:tabs>
          <w:tab w:val="center" w:pos="4680"/>
        </w:tabs>
      </w:pPr>
      <w:r w:rsidRPr="003651D9">
        <w:lastRenderedPageBreak/>
        <w:fldChar w:fldCharType="end"/>
      </w:r>
      <w:r w:rsidR="00692B37" w:rsidRPr="003651D9">
        <w:t xml:space="preserve"> </w:t>
      </w:r>
      <w:r w:rsidR="007D65FD">
        <w:tab/>
      </w:r>
    </w:p>
    <w:p w14:paraId="4EF58C2A" w14:textId="77777777" w:rsidR="00CF283F" w:rsidRPr="003651D9" w:rsidRDefault="00C10561" w:rsidP="00D0449D">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476262075"/>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14:paraId="3D0F07FE"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04B261DC" w14:textId="77777777" w:rsidR="00CF283F" w:rsidRPr="003651D9" w:rsidRDefault="00CF283F" w:rsidP="00D0449D">
      <w:pPr>
        <w:pStyle w:val="Heading2"/>
        <w:numPr>
          <w:ilvl w:val="0"/>
          <w:numId w:val="0"/>
        </w:numPr>
        <w:rPr>
          <w:noProof w:val="0"/>
        </w:rPr>
      </w:pPr>
      <w:bookmarkStart w:id="10" w:name="_Toc476262076"/>
      <w:r w:rsidRPr="003651D9">
        <w:rPr>
          <w:noProof w:val="0"/>
        </w:rPr>
        <w:t>Open Issues and Questions</w:t>
      </w:r>
      <w:bookmarkEnd w:id="10"/>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8460"/>
      </w:tblGrid>
      <w:tr w:rsidR="009E357E" w14:paraId="1BE16FD5" w14:textId="77777777" w:rsidTr="009E357E">
        <w:tc>
          <w:tcPr>
            <w:tcW w:w="1116" w:type="dxa"/>
            <w:shd w:val="clear" w:color="auto" w:fill="auto"/>
          </w:tcPr>
          <w:p w14:paraId="7F1EF550" w14:textId="77777777" w:rsidR="009E357E" w:rsidRDefault="009E357E" w:rsidP="000600C6">
            <w:pPr>
              <w:pStyle w:val="TableEntryHeader"/>
            </w:pPr>
            <w:r>
              <w:t>Number</w:t>
            </w:r>
          </w:p>
        </w:tc>
        <w:tc>
          <w:tcPr>
            <w:tcW w:w="8460" w:type="dxa"/>
            <w:shd w:val="clear" w:color="auto" w:fill="auto"/>
          </w:tcPr>
          <w:p w14:paraId="61B5F0BD" w14:textId="77777777" w:rsidR="009E357E" w:rsidRDefault="009E357E" w:rsidP="000600C6">
            <w:pPr>
              <w:pStyle w:val="TableEntryHeader"/>
            </w:pPr>
            <w:r>
              <w:t>Issue</w:t>
            </w:r>
          </w:p>
        </w:tc>
      </w:tr>
      <w:tr w:rsidR="009E357E" w14:paraId="1966CF9A" w14:textId="77777777" w:rsidTr="009E357E">
        <w:tc>
          <w:tcPr>
            <w:tcW w:w="1116" w:type="dxa"/>
            <w:shd w:val="clear" w:color="auto" w:fill="auto"/>
          </w:tcPr>
          <w:p w14:paraId="328C0ACF" w14:textId="77777777" w:rsidR="009E357E" w:rsidRDefault="009E357E" w:rsidP="000600C6">
            <w:pPr>
              <w:pStyle w:val="TableEntry"/>
            </w:pPr>
            <w:r>
              <w:t>2</w:t>
            </w:r>
          </w:p>
        </w:tc>
        <w:tc>
          <w:tcPr>
            <w:tcW w:w="8460" w:type="dxa"/>
            <w:shd w:val="clear" w:color="auto" w:fill="auto"/>
          </w:tcPr>
          <w:p w14:paraId="4187652A" w14:textId="77777777" w:rsidR="009E357E" w:rsidRDefault="009E357E" w:rsidP="000600C6">
            <w:pPr>
              <w:pStyle w:val="TableEntry"/>
            </w:pPr>
            <w:r>
              <w:t>Are there additional events in SWIM that should be required in the profile? Are there other events that should be in the profile (and added to SWIM)?  The intention is to harmonize additional events with SWIM.</w:t>
            </w:r>
          </w:p>
          <w:p w14:paraId="0240DE6B" w14:textId="77777777" w:rsidR="009E357E" w:rsidRPr="00C54472" w:rsidRDefault="009E357E" w:rsidP="000600C6">
            <w:pPr>
              <w:pStyle w:val="TableEntry"/>
              <w:rPr>
                <w:b/>
                <w:bCs/>
                <w:i/>
                <w:iCs/>
              </w:rPr>
            </w:pPr>
            <w:r w:rsidRPr="00C54472">
              <w:rPr>
                <w:b/>
                <w:bCs/>
                <w:i/>
                <w:iCs/>
              </w:rPr>
              <w:t>Preliminary list selection done in F2F number one.  See section  6.X (volume 3)</w:t>
            </w:r>
          </w:p>
          <w:p w14:paraId="0DA16067" w14:textId="77777777" w:rsidR="009E357E" w:rsidRDefault="009E357E" w:rsidP="000600C6">
            <w:pPr>
              <w:pStyle w:val="TableEntry"/>
              <w:rPr>
                <w:b/>
                <w:bCs/>
                <w:i/>
                <w:iCs/>
              </w:rPr>
            </w:pPr>
            <w:r w:rsidRPr="00C54472">
              <w:rPr>
                <w:b/>
                <w:bCs/>
                <w:i/>
                <w:iCs/>
              </w:rPr>
              <w:t>(17 Feb) Critical Result discovered added to the list.</w:t>
            </w:r>
          </w:p>
          <w:p w14:paraId="02FC055F" w14:textId="77777777" w:rsidR="009E357E" w:rsidRPr="00F75314" w:rsidRDefault="009E357E" w:rsidP="000600C6">
            <w:pPr>
              <w:pStyle w:val="TableEntry"/>
              <w:rPr>
                <w:b/>
                <w:bCs/>
                <w:i/>
                <w:iCs/>
              </w:rPr>
            </w:pPr>
          </w:p>
        </w:tc>
      </w:tr>
      <w:tr w:rsidR="009E357E" w14:paraId="7E1A1587" w14:textId="77777777" w:rsidTr="009E357E">
        <w:tc>
          <w:tcPr>
            <w:tcW w:w="1116" w:type="dxa"/>
            <w:shd w:val="clear" w:color="auto" w:fill="auto"/>
          </w:tcPr>
          <w:p w14:paraId="1837025E" w14:textId="77777777" w:rsidR="009E357E" w:rsidRDefault="009E357E" w:rsidP="000600C6">
            <w:pPr>
              <w:pStyle w:val="TableEntry"/>
            </w:pPr>
            <w:r>
              <w:t>5</w:t>
            </w:r>
          </w:p>
        </w:tc>
        <w:tc>
          <w:tcPr>
            <w:tcW w:w="8460" w:type="dxa"/>
            <w:shd w:val="clear" w:color="auto" w:fill="auto"/>
          </w:tcPr>
          <w:p w14:paraId="11629C34" w14:textId="77777777" w:rsidR="009E357E" w:rsidRDefault="009E357E" w:rsidP="000600C6">
            <w:pPr>
              <w:pStyle w:val="TableEntry"/>
            </w:pPr>
            <w:r>
              <w:t>Should this profile add the RESTful POST of syslog messages that was proposed for ITI this year.  It wasn’t ranked high enough for ITI, and was thought small enough that perhaps a CP was the right approach rather than a supplement. This has two potential uses:</w:t>
            </w:r>
          </w:p>
          <w:p w14:paraId="0F0F3862" w14:textId="36753E3D" w:rsidR="009E357E" w:rsidRDefault="009E357E" w:rsidP="000600C6">
            <w:pPr>
              <w:pStyle w:val="TableEntry"/>
              <w:numPr>
                <w:ilvl w:val="0"/>
                <w:numId w:val="20"/>
              </w:numPr>
            </w:pPr>
            <w:r>
              <w:t xml:space="preserve">A </w:t>
            </w:r>
            <w:r w:rsidR="00162EF6">
              <w:t>"</w:t>
            </w:r>
            <w:r>
              <w:t>push</w:t>
            </w:r>
            <w:r w:rsidR="00162EF6">
              <w:t>"</w:t>
            </w:r>
            <w:r>
              <w:t xml:space="preserve"> mode for delivering a selection of reports from an Event Record Repository to an Event Consumer.  Field experience with security audits is that there is often a need to deliver a subset of the events to a consumer for analysis.  Defining this subset in terms of queries can be very complex.  It is often much easier for the Repository to select the set of events to be analyzed and send them in a single transaction for analysis.  This could also be done by configuring the repository as an event reporter and sending them by means of Syslog.  This is very inconvenient for both repository and consumer.  A simple RESTful PUT of the set of event reports is preferred.</w:t>
            </w:r>
          </w:p>
          <w:p w14:paraId="55F2B1A3" w14:textId="4A15D436" w:rsidR="009E357E" w:rsidRDefault="009E357E" w:rsidP="000600C6">
            <w:pPr>
              <w:pStyle w:val="ListNumber2"/>
              <w:numPr>
                <w:ilvl w:val="0"/>
                <w:numId w:val="20"/>
              </w:numPr>
              <w:rPr>
                <w:sz w:val="18"/>
              </w:rPr>
            </w:pPr>
            <w:r w:rsidRPr="00C54472">
              <w:rPr>
                <w:sz w:val="18"/>
              </w:rPr>
              <w:t xml:space="preserve">A </w:t>
            </w:r>
            <w:r w:rsidR="00162EF6">
              <w:rPr>
                <w:sz w:val="18"/>
              </w:rPr>
              <w:t>"</w:t>
            </w:r>
            <w:r w:rsidRPr="00C54472">
              <w:rPr>
                <w:sz w:val="18"/>
              </w:rPr>
              <w:t>bulk push</w:t>
            </w:r>
            <w:r w:rsidR="00162EF6">
              <w:rPr>
                <w:sz w:val="18"/>
              </w:rPr>
              <w:t>"</w:t>
            </w:r>
            <w:r w:rsidRPr="00C54472">
              <w:rPr>
                <w:sz w:val="18"/>
              </w:rPr>
              <w:t xml:space="preserve"> mode for delivering event reports that have been saved locally for later delivery from an Event Reporter to an Event Record Repository.  This may be more efficient or convenient for the Event Reporter, especially for mobile reporters that do not have a native Syslog capability.</w:t>
            </w:r>
          </w:p>
          <w:p w14:paraId="5A95903B" w14:textId="77777777" w:rsidR="009E357E" w:rsidRPr="00F75314" w:rsidRDefault="009E357E" w:rsidP="000600C6">
            <w:pPr>
              <w:pStyle w:val="ListNumber2"/>
              <w:numPr>
                <w:ilvl w:val="0"/>
                <w:numId w:val="0"/>
              </w:numPr>
              <w:ind w:left="72"/>
              <w:rPr>
                <w:sz w:val="18"/>
              </w:rPr>
            </w:pPr>
            <w:r w:rsidRPr="00F75314">
              <w:rPr>
                <w:sz w:val="18"/>
              </w:rPr>
              <w:t>The alternative is to set up and then take down syslog connections.</w:t>
            </w:r>
          </w:p>
          <w:p w14:paraId="36CB155B" w14:textId="77777777" w:rsidR="009E357E" w:rsidRDefault="009E357E" w:rsidP="000600C6">
            <w:pPr>
              <w:pStyle w:val="TableEntry"/>
              <w:rPr>
                <w:b/>
                <w:bCs/>
                <w:i/>
                <w:iCs/>
              </w:rPr>
            </w:pPr>
            <w:r w:rsidRPr="00C54472">
              <w:rPr>
                <w:b/>
                <w:bCs/>
                <w:i/>
                <w:iCs/>
              </w:rPr>
              <w:t>Iincluded for PC and decide then.  It addresses the issue that Apple and Android both have highly performance optimized (battery, storage, et</w:t>
            </w:r>
            <w:bookmarkStart w:id="11" w:name="_GoBack"/>
            <w:bookmarkEnd w:id="11"/>
            <w:r w:rsidRPr="00C54472">
              <w:rPr>
                <w:b/>
                <w:bCs/>
                <w:i/>
                <w:iCs/>
              </w:rPr>
              <w:t>c.) proprietary logging systems.  A mobile device can operate offline or with limited connectivity using the proprietary logging system and then offload the accumulated SOLE log to a repository when the device has good power and connectivity.</w:t>
            </w:r>
          </w:p>
          <w:p w14:paraId="27FF0972" w14:textId="77777777" w:rsidR="009E357E" w:rsidRPr="00C54472" w:rsidRDefault="009E357E" w:rsidP="000600C6">
            <w:pPr>
              <w:pStyle w:val="TableEntry"/>
              <w:rPr>
                <w:b/>
                <w:bCs/>
                <w:i/>
                <w:iCs/>
              </w:rPr>
            </w:pPr>
            <w:r>
              <w:rPr>
                <w:b/>
                <w:bCs/>
                <w:i/>
                <w:iCs/>
              </w:rPr>
              <w:t>We need feedback from ITI as part of PC.</w:t>
            </w:r>
          </w:p>
        </w:tc>
      </w:tr>
      <w:tr w:rsidR="009E357E" w14:paraId="41C6317A" w14:textId="77777777" w:rsidTr="009E357E">
        <w:tc>
          <w:tcPr>
            <w:tcW w:w="1116" w:type="dxa"/>
            <w:shd w:val="clear" w:color="auto" w:fill="auto"/>
          </w:tcPr>
          <w:p w14:paraId="49B8E84F" w14:textId="77777777" w:rsidR="009E357E" w:rsidRDefault="009E357E" w:rsidP="000600C6">
            <w:pPr>
              <w:pStyle w:val="TableEntry"/>
            </w:pPr>
            <w:r>
              <w:t>7</w:t>
            </w:r>
          </w:p>
        </w:tc>
        <w:tc>
          <w:tcPr>
            <w:tcW w:w="8460" w:type="dxa"/>
            <w:shd w:val="clear" w:color="auto" w:fill="auto"/>
          </w:tcPr>
          <w:p w14:paraId="55B4F9BC" w14:textId="77777777" w:rsidR="009E357E" w:rsidRDefault="009E357E" w:rsidP="000600C6">
            <w:pPr>
              <w:pStyle w:val="TableEntry"/>
            </w:pPr>
            <w:r>
              <w:t>Are events defined so that total event flow remains acceptable for traffic limits of syslog?</w:t>
            </w:r>
          </w:p>
          <w:p w14:paraId="1ADD95BD" w14:textId="77777777" w:rsidR="009E357E" w:rsidRPr="00632354" w:rsidRDefault="009E357E" w:rsidP="000600C6">
            <w:pPr>
              <w:pStyle w:val="TableEntry"/>
            </w:pPr>
            <w:r w:rsidRPr="00632354">
              <w:t>Review list in section 6.X and consider what the volume will be like in realistic large environments.</w:t>
            </w:r>
          </w:p>
        </w:tc>
      </w:tr>
      <w:tr w:rsidR="009E357E" w14:paraId="5D705010" w14:textId="77777777" w:rsidTr="009E357E">
        <w:tc>
          <w:tcPr>
            <w:tcW w:w="1116" w:type="dxa"/>
            <w:shd w:val="clear" w:color="auto" w:fill="auto"/>
          </w:tcPr>
          <w:p w14:paraId="6B64E98A" w14:textId="77777777" w:rsidR="009E357E" w:rsidRDefault="009E357E" w:rsidP="000600C6">
            <w:pPr>
              <w:pStyle w:val="TableEntry"/>
            </w:pPr>
            <w:r>
              <w:t>8</w:t>
            </w:r>
          </w:p>
        </w:tc>
        <w:tc>
          <w:tcPr>
            <w:tcW w:w="8460" w:type="dxa"/>
            <w:shd w:val="clear" w:color="auto" w:fill="auto"/>
          </w:tcPr>
          <w:p w14:paraId="19603345" w14:textId="77777777" w:rsidR="009E357E" w:rsidRDefault="009E357E" w:rsidP="000600C6">
            <w:pPr>
              <w:pStyle w:val="TableEntry"/>
            </w:pPr>
            <w:r>
              <w:t>Should mobile sources be supported in first round using RAD-XX transaction?  Eliminates need to establish solution for the mobile devices that will not support syslog.</w:t>
            </w:r>
          </w:p>
          <w:p w14:paraId="1A9B9358" w14:textId="77777777" w:rsidR="009E357E" w:rsidRPr="00F75314" w:rsidRDefault="009E357E" w:rsidP="000600C6">
            <w:pPr>
              <w:pStyle w:val="TableEntry"/>
              <w:rPr>
                <w:b/>
              </w:rPr>
            </w:pPr>
            <w:r>
              <w:rPr>
                <w:b/>
              </w:rPr>
              <w:t>YES – If ITI concurs with the approach and is likely to use this for ATNA.</w:t>
            </w:r>
          </w:p>
        </w:tc>
      </w:tr>
      <w:tr w:rsidR="009E357E" w14:paraId="3F540C71" w14:textId="77777777" w:rsidTr="009E357E">
        <w:tc>
          <w:tcPr>
            <w:tcW w:w="1116" w:type="dxa"/>
            <w:shd w:val="clear" w:color="auto" w:fill="auto"/>
          </w:tcPr>
          <w:p w14:paraId="38BC5F63" w14:textId="77777777" w:rsidR="009E357E" w:rsidRDefault="009E357E" w:rsidP="000600C6">
            <w:pPr>
              <w:pStyle w:val="TableEntry"/>
            </w:pPr>
            <w:r>
              <w:t>12</w:t>
            </w:r>
          </w:p>
        </w:tc>
        <w:tc>
          <w:tcPr>
            <w:tcW w:w="8460" w:type="dxa"/>
            <w:shd w:val="clear" w:color="auto" w:fill="auto"/>
          </w:tcPr>
          <w:p w14:paraId="2DA4302F" w14:textId="77777777" w:rsidR="009E357E" w:rsidRDefault="009E357E" w:rsidP="000600C6">
            <w:pPr>
              <w:pStyle w:val="TableEntry"/>
            </w:pPr>
            <w:r>
              <w:t xml:space="preserve">(To be answered within IHE after discussion).  How do we document compliance and grouping?  This is similar to the issues with supporting SOPs, specific CDA formats, etc.  The Event Reporter as a generic actor can be documented as complying with the SOLE profile.  That is how this supplement is written.  </w:t>
            </w:r>
          </w:p>
          <w:p w14:paraId="0ED93F0A" w14:textId="77777777" w:rsidR="009E357E" w:rsidRDefault="009E357E" w:rsidP="000600C6">
            <w:pPr>
              <w:pStyle w:val="TableEntry"/>
            </w:pPr>
            <w:r>
              <w:t>An alternative is to have specific options for various kinds of events.</w:t>
            </w:r>
          </w:p>
        </w:tc>
      </w:tr>
      <w:tr w:rsidR="009E357E" w14:paraId="65F145FE" w14:textId="77777777" w:rsidTr="009E357E">
        <w:tc>
          <w:tcPr>
            <w:tcW w:w="1116" w:type="dxa"/>
            <w:shd w:val="clear" w:color="auto" w:fill="auto"/>
          </w:tcPr>
          <w:p w14:paraId="166E3288" w14:textId="77777777" w:rsidR="009E357E" w:rsidRDefault="009E357E" w:rsidP="000600C6">
            <w:pPr>
              <w:pStyle w:val="TableEntry"/>
            </w:pPr>
            <w:r>
              <w:t>15</w:t>
            </w:r>
          </w:p>
        </w:tc>
        <w:tc>
          <w:tcPr>
            <w:tcW w:w="8460" w:type="dxa"/>
            <w:shd w:val="clear" w:color="auto" w:fill="auto"/>
          </w:tcPr>
          <w:p w14:paraId="1C9538F7" w14:textId="77777777" w:rsidR="009E357E" w:rsidRDefault="009E357E" w:rsidP="000600C6">
            <w:pPr>
              <w:pStyle w:val="TableEntry"/>
            </w:pPr>
            <w:r>
              <w:t>In the interest of patient privacy we removed the patientID from the SOLE event, and kept the Exam and Accession number.  Will this cause problems with any analysis?</w:t>
            </w:r>
          </w:p>
          <w:p w14:paraId="435318F5" w14:textId="7D92686B" w:rsidR="009E357E" w:rsidRPr="00CB5B62" w:rsidRDefault="009E357E" w:rsidP="009E357E">
            <w:pPr>
              <w:pStyle w:val="TableEntry"/>
              <w:rPr>
                <w:b/>
              </w:rPr>
            </w:pPr>
            <w:r>
              <w:t xml:space="preserve">To trace a particular patient you would need to obtain the patient’s exam numbers before patient identity could be derived from the log.  How does this affect the ADT phase? Would arrival be logged as </w:t>
            </w:r>
            <w:r w:rsidR="00162EF6">
              <w:t>"</w:t>
            </w:r>
            <w:r>
              <w:t xml:space="preserve">unidentified patient arrived for exams A, B, …  ? </w:t>
            </w:r>
          </w:p>
        </w:tc>
      </w:tr>
      <w:tr w:rsidR="002B5338" w14:paraId="64DC8D8A" w14:textId="77777777" w:rsidTr="009E357E">
        <w:trPr>
          <w:ins w:id="12" w:author="Robert.Horn" w:date="2017-03-05T15:59:00Z"/>
        </w:trPr>
        <w:tc>
          <w:tcPr>
            <w:tcW w:w="1116" w:type="dxa"/>
            <w:shd w:val="clear" w:color="auto" w:fill="auto"/>
          </w:tcPr>
          <w:p w14:paraId="160BE3E4" w14:textId="27C9FCC8" w:rsidR="002B5338" w:rsidRDefault="002B5338" w:rsidP="000600C6">
            <w:pPr>
              <w:pStyle w:val="TableEntry"/>
              <w:rPr>
                <w:ins w:id="13" w:author="Robert.Horn" w:date="2017-03-05T15:59:00Z"/>
              </w:rPr>
            </w:pPr>
            <w:ins w:id="14" w:author="Robert.Horn" w:date="2017-03-05T15:59:00Z">
              <w:r>
                <w:t>18</w:t>
              </w:r>
            </w:ins>
          </w:p>
        </w:tc>
        <w:tc>
          <w:tcPr>
            <w:tcW w:w="8460" w:type="dxa"/>
            <w:shd w:val="clear" w:color="auto" w:fill="auto"/>
          </w:tcPr>
          <w:p w14:paraId="613261BE" w14:textId="0D728265" w:rsidR="002B5338" w:rsidRDefault="002B5338" w:rsidP="000600C6">
            <w:pPr>
              <w:pStyle w:val="TableEntry"/>
              <w:rPr>
                <w:ins w:id="15" w:author="Robert.Horn" w:date="2017-03-05T15:59:00Z"/>
              </w:rPr>
            </w:pPr>
            <w:ins w:id="16" w:author="Robert.Horn" w:date="2017-03-05T15:59:00Z">
              <w:r>
                <w:t>Patient Participant includes ParticipantObjectSensitivity for VIPs, etc.  Is this level of detail appropriate?</w:t>
              </w:r>
            </w:ins>
          </w:p>
        </w:tc>
      </w:tr>
      <w:tr w:rsidR="002B5338" w14:paraId="6294F1AA" w14:textId="77777777" w:rsidTr="009E357E">
        <w:trPr>
          <w:ins w:id="17" w:author="Robert.Horn" w:date="2017-03-05T16:00:00Z"/>
        </w:trPr>
        <w:tc>
          <w:tcPr>
            <w:tcW w:w="1116" w:type="dxa"/>
            <w:shd w:val="clear" w:color="auto" w:fill="auto"/>
          </w:tcPr>
          <w:p w14:paraId="42954F04" w14:textId="61C059EB" w:rsidR="002B5338" w:rsidRDefault="002B5338" w:rsidP="000600C6">
            <w:pPr>
              <w:pStyle w:val="TableEntry"/>
              <w:rPr>
                <w:ins w:id="18" w:author="Robert.Horn" w:date="2017-03-05T16:00:00Z"/>
              </w:rPr>
            </w:pPr>
            <w:ins w:id="19" w:author="Robert.Horn" w:date="2017-03-05T16:00:00Z">
              <w:r>
                <w:lastRenderedPageBreak/>
                <w:t>19</w:t>
              </w:r>
            </w:ins>
          </w:p>
        </w:tc>
        <w:tc>
          <w:tcPr>
            <w:tcW w:w="8460" w:type="dxa"/>
            <w:shd w:val="clear" w:color="auto" w:fill="auto"/>
          </w:tcPr>
          <w:p w14:paraId="75052CCF" w14:textId="495B2685" w:rsidR="002B5338" w:rsidRDefault="002B5338" w:rsidP="000600C6">
            <w:pPr>
              <w:pStyle w:val="TableEntry"/>
              <w:rPr>
                <w:ins w:id="20" w:author="Robert.Horn" w:date="2017-03-05T16:00:00Z"/>
              </w:rPr>
            </w:pPr>
            <w:ins w:id="21" w:author="Robert.Horn" w:date="2017-03-05T16:00:00Z">
              <w:r>
                <w:t>Location is specified by using two name-value pairs in ParticipantObjectDetail.  Should these be coded? Should additional XML structure be defined?  Are the variety of location references standardized enough for that level of structure.</w:t>
              </w:r>
            </w:ins>
          </w:p>
        </w:tc>
      </w:tr>
      <w:tr w:rsidR="002B5338" w14:paraId="404A2F8A" w14:textId="77777777" w:rsidTr="009E357E">
        <w:trPr>
          <w:ins w:id="22" w:author="Robert.Horn" w:date="2017-03-05T16:13:00Z"/>
        </w:trPr>
        <w:tc>
          <w:tcPr>
            <w:tcW w:w="1116" w:type="dxa"/>
            <w:shd w:val="clear" w:color="auto" w:fill="auto"/>
          </w:tcPr>
          <w:p w14:paraId="24A851C6" w14:textId="686ECBBE" w:rsidR="002B5338" w:rsidRDefault="002B5338" w:rsidP="000600C6">
            <w:pPr>
              <w:pStyle w:val="TableEntry"/>
              <w:rPr>
                <w:ins w:id="23" w:author="Robert.Horn" w:date="2017-03-05T16:13:00Z"/>
              </w:rPr>
            </w:pPr>
            <w:ins w:id="24" w:author="Robert.Horn" w:date="2017-03-05T16:13:00Z">
              <w:r>
                <w:t>20</w:t>
              </w:r>
            </w:ins>
          </w:p>
        </w:tc>
        <w:tc>
          <w:tcPr>
            <w:tcW w:w="8460" w:type="dxa"/>
            <w:shd w:val="clear" w:color="auto" w:fill="auto"/>
          </w:tcPr>
          <w:p w14:paraId="6855D7F1" w14:textId="0F254564" w:rsidR="002B5338" w:rsidRDefault="002B5338" w:rsidP="00D415F8">
            <w:pPr>
              <w:pStyle w:val="TableEntry"/>
              <w:rPr>
                <w:ins w:id="25" w:author="Robert.Horn" w:date="2017-03-05T16:13:00Z"/>
              </w:rPr>
              <w:pPrChange w:id="26" w:author="Robert.Horn" w:date="2017-03-05T16:22:00Z">
                <w:pPr>
                  <w:pStyle w:val="TableEntry"/>
                </w:pPr>
              </w:pPrChange>
            </w:pPr>
            <w:ins w:id="27" w:author="Robert.Horn" w:date="2017-03-05T16:13:00Z">
              <w:r>
                <w:t xml:space="preserve">Event Cancellation </w:t>
              </w:r>
            </w:ins>
            <w:ins w:id="28" w:author="Robert.Horn" w:date="2017-03-05T16:22:00Z">
              <w:r w:rsidR="00D415F8">
                <w:t xml:space="preserve">and Exam Exception </w:t>
              </w:r>
            </w:ins>
            <w:ins w:id="29" w:author="Robert.Horn" w:date="2017-03-05T16:13:00Z">
              <w:r>
                <w:t xml:space="preserve">details are conveyed as additional event codes in the </w:t>
              </w:r>
            </w:ins>
            <w:ins w:id="30" w:author="Robert.Horn" w:date="2017-03-05T16:14:00Z">
              <w:r>
                <w:t xml:space="preserve">EventTypeCode.  Should these be conveyed as a kind of participating object?  </w:t>
              </w:r>
            </w:ins>
          </w:p>
        </w:tc>
      </w:tr>
    </w:tbl>
    <w:p w14:paraId="236DE477" w14:textId="77777777" w:rsidR="006711B0" w:rsidRDefault="006711B0" w:rsidP="008616CB">
      <w:pPr>
        <w:pStyle w:val="Heading2"/>
        <w:numPr>
          <w:ilvl w:val="0"/>
          <w:numId w:val="0"/>
        </w:numPr>
        <w:rPr>
          <w:noProof w:val="0"/>
        </w:rPr>
      </w:pPr>
      <w:bookmarkStart w:id="31" w:name="_Toc473170357"/>
      <w:bookmarkStart w:id="32" w:name="_Toc504625754"/>
    </w:p>
    <w:p w14:paraId="49E26207" w14:textId="77777777" w:rsidR="00CF283F" w:rsidRDefault="00CF283F" w:rsidP="00D0449D">
      <w:pPr>
        <w:pStyle w:val="Heading2"/>
        <w:numPr>
          <w:ilvl w:val="0"/>
          <w:numId w:val="0"/>
        </w:numPr>
        <w:rPr>
          <w:noProof w:val="0"/>
        </w:rPr>
      </w:pPr>
      <w:bookmarkStart w:id="33" w:name="_Toc476262077"/>
      <w:r w:rsidRPr="003651D9">
        <w:rPr>
          <w:noProof w:val="0"/>
        </w:rPr>
        <w:t>Closed Issues</w:t>
      </w:r>
      <w:bookmarkEnd w:id="33"/>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8455"/>
      </w:tblGrid>
      <w:tr w:rsidR="009E357E" w14:paraId="17182D7C" w14:textId="77777777" w:rsidTr="009E357E">
        <w:tc>
          <w:tcPr>
            <w:tcW w:w="1121" w:type="dxa"/>
            <w:shd w:val="clear" w:color="auto" w:fill="auto"/>
          </w:tcPr>
          <w:p w14:paraId="05FBE50B" w14:textId="77777777" w:rsidR="009E357E" w:rsidRDefault="009E357E" w:rsidP="000600C6">
            <w:pPr>
              <w:pStyle w:val="TableEntryHeader"/>
            </w:pPr>
            <w:r>
              <w:t>Number</w:t>
            </w:r>
          </w:p>
        </w:tc>
        <w:tc>
          <w:tcPr>
            <w:tcW w:w="8455" w:type="dxa"/>
            <w:shd w:val="clear" w:color="auto" w:fill="auto"/>
          </w:tcPr>
          <w:p w14:paraId="2B8E8F32" w14:textId="77777777" w:rsidR="009E357E" w:rsidRDefault="009E357E" w:rsidP="000600C6">
            <w:pPr>
              <w:pStyle w:val="TableEntryHeader"/>
            </w:pPr>
            <w:r>
              <w:t>Issue</w:t>
            </w:r>
          </w:p>
        </w:tc>
      </w:tr>
      <w:tr w:rsidR="009E357E" w14:paraId="1FB3B5D9" w14:textId="77777777" w:rsidTr="009E357E">
        <w:tc>
          <w:tcPr>
            <w:tcW w:w="1121" w:type="dxa"/>
            <w:shd w:val="clear" w:color="auto" w:fill="auto"/>
          </w:tcPr>
          <w:p w14:paraId="1595A9FE" w14:textId="77777777" w:rsidR="009E357E" w:rsidRDefault="009E357E" w:rsidP="000600C6">
            <w:pPr>
              <w:pStyle w:val="TableEntry"/>
            </w:pPr>
            <w:r>
              <w:t>1</w:t>
            </w:r>
          </w:p>
        </w:tc>
        <w:tc>
          <w:tcPr>
            <w:tcW w:w="8455" w:type="dxa"/>
            <w:shd w:val="clear" w:color="auto" w:fill="auto"/>
          </w:tcPr>
          <w:p w14:paraId="29A734BD" w14:textId="77777777" w:rsidR="009E357E" w:rsidRDefault="009E357E" w:rsidP="000600C6">
            <w:pPr>
              <w:pStyle w:val="TableEntry"/>
            </w:pPr>
            <w:r>
              <w:t>Should the transport be Syslog, as it is in ATNA?</w:t>
            </w:r>
          </w:p>
          <w:p w14:paraId="0E9F0ABC" w14:textId="77777777" w:rsidR="009E357E" w:rsidRPr="001B0172" w:rsidRDefault="009E357E" w:rsidP="000600C6">
            <w:pPr>
              <w:pStyle w:val="TableEntry"/>
              <w:rPr>
                <w:b/>
              </w:rPr>
            </w:pPr>
            <w:r>
              <w:rPr>
                <w:b/>
              </w:rPr>
              <w:t>Conclusion: Syslog and ATNA compatibility remain the correct choice.</w:t>
            </w:r>
          </w:p>
          <w:p w14:paraId="066B7A22" w14:textId="77777777" w:rsidR="009E357E" w:rsidRDefault="009E357E" w:rsidP="000600C6">
            <w:pPr>
              <w:pStyle w:val="TableEntry"/>
            </w:pPr>
          </w:p>
          <w:p w14:paraId="643927CA" w14:textId="77777777" w:rsidR="009E357E" w:rsidRDefault="009E357E" w:rsidP="000600C6">
            <w:pPr>
              <w:pStyle w:val="TableEntry"/>
            </w:pPr>
            <w:r>
              <w:t>There are many different transport technologies for event reporting.  The IT and other industries have not standardized these well.  Problem specific constraints (plus not-invented-here) have driven many variations.</w:t>
            </w:r>
          </w:p>
          <w:p w14:paraId="7FB86E7C" w14:textId="77777777" w:rsidR="009E357E" w:rsidRDefault="009E357E" w:rsidP="000600C6">
            <w:pPr>
              <w:pStyle w:val="TableEntry"/>
            </w:pPr>
            <w:r>
              <w:t>The profile proposes the use of Syslog, consistent with ATNA and allowing re-use of many systems that support ATNA and Syslog.</w:t>
            </w:r>
          </w:p>
          <w:p w14:paraId="61737FC9" w14:textId="77777777" w:rsidR="009E357E" w:rsidRDefault="009E357E" w:rsidP="000600C6">
            <w:pPr>
              <w:pStyle w:val="TableEntry"/>
              <w:numPr>
                <w:ilvl w:val="0"/>
                <w:numId w:val="17"/>
              </w:numPr>
            </w:pPr>
            <w:r>
              <w:t>Existing technologies in use for event logging</w:t>
            </w:r>
          </w:p>
          <w:p w14:paraId="26FA1BDC" w14:textId="77777777" w:rsidR="009E357E" w:rsidRDefault="009E357E" w:rsidP="000600C6">
            <w:pPr>
              <w:pStyle w:val="TableEntry"/>
            </w:pPr>
            <w:r>
              <w:t>The following are four examples of event report transport.  These are all in widespread use.  There are also some important proprietary logging systems in use for mobile devices.</w:t>
            </w:r>
          </w:p>
          <w:p w14:paraId="640B9898" w14:textId="77777777" w:rsidR="009E357E" w:rsidRPr="00C54472" w:rsidRDefault="009E357E" w:rsidP="000600C6">
            <w:pPr>
              <w:pStyle w:val="TableEntry"/>
              <w:rPr>
                <w:b/>
                <w:bCs/>
              </w:rPr>
            </w:pPr>
            <w:r>
              <w:tab/>
            </w:r>
            <w:r w:rsidRPr="00C54472">
              <w:rPr>
                <w:b/>
                <w:bCs/>
              </w:rPr>
              <w:t>Syslog</w:t>
            </w:r>
          </w:p>
          <w:p w14:paraId="2BE9D89C" w14:textId="77777777" w:rsidR="009E357E" w:rsidRDefault="009E357E" w:rsidP="000600C6">
            <w:pPr>
              <w:pStyle w:val="TableEntry"/>
            </w:pPr>
            <w:r>
              <w:t>This protocol has reached standardization, and it’s what DICOM and ATNA use.  (So I guess it’s multiply standardized.)  It is universally available for laptops and desktop systems.  It has limited availability for mobile devices.</w:t>
            </w:r>
          </w:p>
          <w:p w14:paraId="4527A6E6" w14:textId="77777777" w:rsidR="009E357E" w:rsidRDefault="009E357E" w:rsidP="000600C6">
            <w:pPr>
              <w:pStyle w:val="TableEntry"/>
            </w:pPr>
            <w:r>
              <w:t>Syslog transport has a variety of performance and failure mode characteristics.  These are probably acceptable but need to be recognized.  They have been acceptable for other audit logs.</w:t>
            </w:r>
          </w:p>
          <w:p w14:paraId="1D3A914F" w14:textId="77777777" w:rsidR="009E357E" w:rsidRDefault="009E357E" w:rsidP="000600C6">
            <w:pPr>
              <w:pStyle w:val="TableEntry"/>
            </w:pPr>
            <w:r>
              <w:t>Syslog limitations that may matter are:</w:t>
            </w:r>
          </w:p>
          <w:p w14:paraId="6AE54FAD" w14:textId="77777777" w:rsidR="009E357E" w:rsidRDefault="009E357E" w:rsidP="000600C6">
            <w:pPr>
              <w:pStyle w:val="TableEntry"/>
              <w:numPr>
                <w:ilvl w:val="0"/>
                <w:numId w:val="18"/>
              </w:numPr>
            </w:pPr>
            <w:r>
              <w:t>It does not guarantee delivery.  TLS connection failures may result in truncated or lost messages.  (These are quite rare.)  It is the event source responsibility to manage buffering and re-transmission in the event of connection losses.</w:t>
            </w:r>
          </w:p>
          <w:p w14:paraId="7A2E80BA" w14:textId="77777777" w:rsidR="009E357E" w:rsidRDefault="009E357E" w:rsidP="000600C6">
            <w:pPr>
              <w:pStyle w:val="TableEntry"/>
              <w:numPr>
                <w:ilvl w:val="0"/>
                <w:numId w:val="18"/>
              </w:numPr>
            </w:pPr>
            <w:r>
              <w:t>The overhead per message is low, but a connection must be maintained.  This is primarily a concern for mobile and battery powered devices that are event reporters.  For mobile and battery powered devices a two step approach can be used.  The first step is an internal journaling protocol defined and optimized for battery powered and disconnected operation.  The second step is a network transmission from the internal log to a syslog server when power and network connectivity is available.  Both Apple and Android have switched to a proprietary logging system, and away from Syslog, in part for this reason.</w:t>
            </w:r>
          </w:p>
          <w:p w14:paraId="650D5A87" w14:textId="77777777" w:rsidR="009E357E" w:rsidRDefault="009E357E" w:rsidP="000600C6">
            <w:pPr>
              <w:pStyle w:val="TableEntry"/>
              <w:numPr>
                <w:ilvl w:val="0"/>
                <w:numId w:val="18"/>
              </w:numPr>
            </w:pPr>
            <w:r>
              <w:t>Throughput is limited by network speed and buffering.  This typically limits events to a few hundred to a few thousand per second.  Higher volume event logs from large scale computing are one motivation for FLUME and similar high volume transports.</w:t>
            </w:r>
          </w:p>
          <w:p w14:paraId="4C56C9BB" w14:textId="77777777" w:rsidR="009E357E" w:rsidRDefault="009E357E" w:rsidP="000600C6">
            <w:pPr>
              <w:pStyle w:val="TableEntry"/>
            </w:pPr>
          </w:p>
          <w:p w14:paraId="3885D8DC" w14:textId="77777777" w:rsidR="009E357E" w:rsidRPr="00C54472" w:rsidRDefault="009E357E" w:rsidP="000600C6">
            <w:pPr>
              <w:pStyle w:val="TableEntry"/>
              <w:rPr>
                <w:b/>
                <w:bCs/>
              </w:rPr>
            </w:pPr>
            <w:r>
              <w:tab/>
            </w:r>
            <w:r w:rsidRPr="00C54472">
              <w:rPr>
                <w:b/>
                <w:bCs/>
              </w:rPr>
              <w:t>Journalctl</w:t>
            </w:r>
          </w:p>
          <w:p w14:paraId="01DD462B" w14:textId="77777777" w:rsidR="009E357E" w:rsidRDefault="009E357E" w:rsidP="000600C6">
            <w:pPr>
              <w:pStyle w:val="TableEntry"/>
            </w:pPr>
            <w:r>
              <w:t>This is the emerging standard in Linux systems for internal journaling.  Journalctl implementations include tools to send selections from the journalctl logs to external journaling systems by means of Syslog.  There are various motivations for this new journaling system.  The primary ones (plus of course not-invented-here) are throughput, memory management, power management, and I/O management.  An ordinary workstation will generate thousands of events per second during busy times such as system startup.</w:t>
            </w:r>
          </w:p>
          <w:p w14:paraId="20D995B9" w14:textId="77777777" w:rsidR="009E357E" w:rsidRDefault="009E357E" w:rsidP="000600C6">
            <w:pPr>
              <w:pStyle w:val="TableEntry"/>
            </w:pPr>
            <w:r>
              <w:t>They wanted to keep the performance impact low, and a network based system like syslog did not fit.</w:t>
            </w:r>
          </w:p>
          <w:p w14:paraId="5651933B" w14:textId="77777777" w:rsidR="009E357E" w:rsidRDefault="009E357E" w:rsidP="000600C6">
            <w:pPr>
              <w:pStyle w:val="TableEntry"/>
            </w:pPr>
            <w:r>
              <w:t>There is no official standard organization responsible for this logging system. Journalctl is controlled by the Linux Foundation, and is designed to meet their goals:</w:t>
            </w:r>
          </w:p>
          <w:p w14:paraId="128A11AF" w14:textId="77777777" w:rsidR="009E357E" w:rsidRPr="00C54472" w:rsidRDefault="009E357E" w:rsidP="000600C6">
            <w:pPr>
              <w:pStyle w:val="ListBullet3"/>
              <w:numPr>
                <w:ilvl w:val="0"/>
                <w:numId w:val="19"/>
              </w:numPr>
              <w:rPr>
                <w:sz w:val="18"/>
                <w:szCs w:val="18"/>
              </w:rPr>
            </w:pPr>
            <w:r w:rsidRPr="00C54472">
              <w:rPr>
                <w:sz w:val="18"/>
                <w:szCs w:val="18"/>
              </w:rPr>
              <w:lastRenderedPageBreak/>
              <w:t>High performance integration with the Linux kernel in both large and small configurations.  This makes it much less interesting to the Windows or MacOS users.  Android uses the Linux kernel, but Android vendors have not adopted Journalctl.  The Linux Foundation is less interested in making adaptations to make journalctl easy to deploy in a Windows or Apple environment.</w:t>
            </w:r>
          </w:p>
          <w:p w14:paraId="55D5127B" w14:textId="77777777" w:rsidR="009E357E" w:rsidRPr="00A427A3" w:rsidRDefault="009E357E" w:rsidP="000600C6">
            <w:pPr>
              <w:pStyle w:val="ListBullet3"/>
              <w:numPr>
                <w:ilvl w:val="0"/>
                <w:numId w:val="19"/>
              </w:numPr>
            </w:pPr>
            <w:r w:rsidRPr="00C54472">
              <w:rPr>
                <w:sz w:val="18"/>
                <w:szCs w:val="18"/>
              </w:rPr>
              <w:t xml:space="preserve">The expected environment is use in the warehouse, rack, desktop, or laptop environments.  Power management is a secondary goal.  The primary performance goal is dealing with the very high event loads that can occur in the larger systems and enabling high resolution event recording from a large number of internal sources.  Another goal is operational independence between the internal journaling with journalctl and external export by network protocols.  </w:t>
            </w:r>
          </w:p>
          <w:p w14:paraId="6A32E374" w14:textId="77777777" w:rsidR="009E357E" w:rsidRDefault="009E357E" w:rsidP="000600C6">
            <w:pPr>
              <w:pStyle w:val="ListBullet3"/>
              <w:numPr>
                <w:ilvl w:val="0"/>
                <w:numId w:val="19"/>
              </w:numPr>
            </w:pPr>
            <w:r w:rsidRPr="00C54472">
              <w:rPr>
                <w:sz w:val="18"/>
                <w:szCs w:val="18"/>
              </w:rPr>
              <w:t>Change management decisions are made internally within the Linux Foundation and Linux kernel developers.  While this is a highly visible public process, it is not open to other participant feedback.  As a result, some changes have been rather controversial or unexpected at times.</w:t>
            </w:r>
          </w:p>
          <w:p w14:paraId="3D4CD320" w14:textId="77777777" w:rsidR="009E357E" w:rsidRDefault="009E357E" w:rsidP="000600C6">
            <w:pPr>
              <w:pStyle w:val="TableEntry"/>
            </w:pPr>
            <w:r>
              <w:t>Integration of Journalctl with Syslog, and some other protocols, is one of the design goals.  Journalctl can be configured to transmit selected journalctl events to Syslog, either as they occur or later in batch mode.  Journalctl defines an export format for media as well.</w:t>
            </w:r>
          </w:p>
          <w:p w14:paraId="474C4160" w14:textId="77777777" w:rsidR="009E357E" w:rsidRDefault="009E357E" w:rsidP="000600C6">
            <w:pPr>
              <w:pStyle w:val="TableEntry"/>
            </w:pPr>
            <w:r>
              <w:t>Selection of Syslog by IHE does not interfere with the use of Journalctl by Linux based systems because they can be configured to export from the journalctl system to Syslog.</w:t>
            </w:r>
          </w:p>
          <w:p w14:paraId="5374D60B" w14:textId="77777777" w:rsidR="009E357E" w:rsidRPr="001B0172" w:rsidRDefault="009E357E" w:rsidP="000600C6">
            <w:pPr>
              <w:pStyle w:val="TableEntry"/>
              <w:rPr>
                <w:b/>
              </w:rPr>
            </w:pPr>
            <w:r>
              <w:rPr>
                <w:b/>
              </w:rPr>
              <w:t>No – because this is not likely to be used outside of Linux.</w:t>
            </w:r>
          </w:p>
          <w:p w14:paraId="4444397D" w14:textId="77777777" w:rsidR="009E357E" w:rsidRPr="00C54472" w:rsidRDefault="009E357E" w:rsidP="000600C6">
            <w:pPr>
              <w:pStyle w:val="TableEntry"/>
              <w:rPr>
                <w:b/>
                <w:bCs/>
              </w:rPr>
            </w:pPr>
            <w:r>
              <w:tab/>
            </w:r>
            <w:r w:rsidRPr="00C54472">
              <w:rPr>
                <w:b/>
                <w:bCs/>
              </w:rPr>
              <w:t>Flume</w:t>
            </w:r>
          </w:p>
          <w:p w14:paraId="085E53EB" w14:textId="77777777" w:rsidR="009E357E" w:rsidRDefault="009E357E" w:rsidP="000600C6">
            <w:pPr>
              <w:pStyle w:val="TableEntry"/>
            </w:pPr>
            <w:r>
              <w:t xml:space="preserve">Flume is a logging system being pushed by the Apache foundation.  Its primary target is massive continuous dataflows from many sources into a distributed database such as Hadoop for processing by distributed queries in environments like warehouse scale computing.  An example use would be the collection of all the journalctl traffic for 10,000 nodes onto a distributed database of 100 database servers for analysis by 25 query/analysis nodes.  It requires the Event Consumer to be a Hadoop server or equivalent.  </w:t>
            </w:r>
            <w:r w:rsidRPr="001B0172">
              <w:rPr>
                <w:b/>
              </w:rPr>
              <w:t>It’s a Java only library</w:t>
            </w:r>
            <w:r>
              <w:t xml:space="preserve"> at the moment, not a basic communication protocol, which requires the Event Reporter to be at least partially written in Java.  (The functionality is a mix of Java processing in a standard library and communications elements, which makes it difficult to separate the library from the communications.)</w:t>
            </w:r>
          </w:p>
          <w:p w14:paraId="25C61A3E" w14:textId="77777777" w:rsidR="009E357E" w:rsidRPr="001B0172" w:rsidRDefault="009E357E" w:rsidP="000600C6">
            <w:pPr>
              <w:pStyle w:val="TableEntry"/>
              <w:rPr>
                <w:b/>
              </w:rPr>
            </w:pPr>
            <w:r w:rsidRPr="001B0172">
              <w:rPr>
                <w:b/>
              </w:rPr>
              <w:t>There is no official standard organization responsible for this logging system.</w:t>
            </w:r>
          </w:p>
          <w:p w14:paraId="3BE97505" w14:textId="77777777" w:rsidR="009E357E" w:rsidRPr="00C54472" w:rsidRDefault="009E357E" w:rsidP="000600C6">
            <w:pPr>
              <w:pStyle w:val="TableEntry"/>
              <w:rPr>
                <w:b/>
                <w:bCs/>
              </w:rPr>
            </w:pPr>
            <w:r>
              <w:tab/>
            </w:r>
            <w:r w:rsidRPr="00C54472">
              <w:rPr>
                <w:b/>
                <w:bCs/>
              </w:rPr>
              <w:t>Bitcoin/Blockchain</w:t>
            </w:r>
          </w:p>
          <w:p w14:paraId="063B1903" w14:textId="04F31AFA" w:rsidR="009E357E" w:rsidRDefault="009E357E" w:rsidP="000600C6">
            <w:pPr>
              <w:pStyle w:val="TableEntry"/>
            </w:pPr>
            <w:r>
              <w:t xml:space="preserve">It may feel odd to think of Bitcoin as a logging system, but what it records are events, mostly financial events like </w:t>
            </w:r>
            <w:r w:rsidR="00162EF6">
              <w:t>"</w:t>
            </w:r>
            <w:r>
              <w:t>A gave 2 bitcoins to B</w:t>
            </w:r>
            <w:r w:rsidR="00162EF6">
              <w:t>"</w:t>
            </w:r>
            <w:r>
              <w:t>.  It is dealing with an environment where there is massive mutual lack of trust, the transaction log must be redundant and survive extensive attacks, and the transaction volume is small.</w:t>
            </w:r>
          </w:p>
          <w:p w14:paraId="243B338D" w14:textId="77777777" w:rsidR="009E357E" w:rsidRDefault="009E357E" w:rsidP="000600C6">
            <w:pPr>
              <w:pStyle w:val="TableEntry"/>
            </w:pPr>
            <w:r>
              <w:t>The performance tradeoffs have prioritized redundancy, survival of the logs in the face of corrupt and malicious nodes, while accepting high computational burdens and significant connectivity requirements on individual nodes.  The protocol requires regular connectivity with many other network nodes.</w:t>
            </w:r>
          </w:p>
          <w:p w14:paraId="0E356930" w14:textId="77777777" w:rsidR="009E357E" w:rsidRPr="001B0172" w:rsidRDefault="009E357E" w:rsidP="000600C6">
            <w:pPr>
              <w:pStyle w:val="TableEntry"/>
              <w:rPr>
                <w:b/>
              </w:rPr>
            </w:pPr>
            <w:r w:rsidRPr="001B0172">
              <w:rPr>
                <w:b/>
              </w:rPr>
              <w:t>There is no official standard organization responsible for this logging system.</w:t>
            </w:r>
          </w:p>
          <w:p w14:paraId="32111C6C" w14:textId="77777777" w:rsidR="009E357E" w:rsidRDefault="009E357E" w:rsidP="000600C6">
            <w:pPr>
              <w:pStyle w:val="TableEntry"/>
            </w:pPr>
            <w:r w:rsidRPr="001B0172">
              <w:rPr>
                <w:b/>
              </w:rPr>
              <w:t>The high computational burden and connectivity requirements make it unattractive.</w:t>
            </w:r>
            <w:r>
              <w:t xml:space="preserve">  </w:t>
            </w:r>
            <w:r w:rsidRPr="001B0172">
              <w:rPr>
                <w:i/>
              </w:rPr>
              <w:t>The survival of logs in the face of corrupt, defective, and malicious nodes is of value.</w:t>
            </w:r>
            <w:r>
              <w:t xml:space="preserve">  The computational cost and connectivity requirements would be a serious problem for mobile use.  For other systems it might be feasible, but it is not clear that the risk of corrupt, defective, and malicious nodes is sufficient to justify the cost.</w:t>
            </w:r>
          </w:p>
          <w:p w14:paraId="557C27BC" w14:textId="77777777" w:rsidR="009E357E" w:rsidRPr="00C54472" w:rsidRDefault="009E357E" w:rsidP="000600C6">
            <w:pPr>
              <w:pStyle w:val="TableEntry"/>
              <w:rPr>
                <w:b/>
                <w:bCs/>
              </w:rPr>
            </w:pPr>
            <w:r>
              <w:tab/>
            </w:r>
            <w:r w:rsidRPr="00C54472">
              <w:rPr>
                <w:b/>
                <w:bCs/>
              </w:rPr>
              <w:t>Android/Ios  (phone/tablet use)</w:t>
            </w:r>
          </w:p>
          <w:p w14:paraId="170D4299" w14:textId="77777777" w:rsidR="009E357E" w:rsidRDefault="009E357E" w:rsidP="000600C6">
            <w:pPr>
              <w:pStyle w:val="TableEntry"/>
            </w:pPr>
            <w:r>
              <w:t>Both Google and Apple have switched from using Syslog to using internal logging methodologies where battery performance can be optimized.  Neither chose journalctl.  They have both a two step system where the first step is internal logging that is performed using the internal battery optimized method, and then a second step that extracts selected relevant events from that log and sends them to another network node using another method.  This other method is typically able to send large blocks of event reports efficiently.</w:t>
            </w:r>
          </w:p>
          <w:p w14:paraId="72C09F40" w14:textId="77777777" w:rsidR="009E357E" w:rsidRDefault="009E357E" w:rsidP="000600C6">
            <w:pPr>
              <w:pStyle w:val="TableEntry"/>
            </w:pPr>
            <w:r>
              <w:t>There is no official standard organization responsible for these logging systems.  Both are proprietary.  Both have interesting capabilities that are closely integrated with the Android or IOS operating system environment.  For example, Apple has an internal tagging and data concealing system to manage logs that contain private information and minimize the disclosure of private information to applications that process the logs.</w:t>
            </w:r>
          </w:p>
          <w:p w14:paraId="62AA58E1" w14:textId="77777777" w:rsidR="009E357E" w:rsidRPr="001B0172" w:rsidRDefault="009E357E" w:rsidP="000600C6">
            <w:pPr>
              <w:pStyle w:val="TableEntry"/>
              <w:rPr>
                <w:b/>
              </w:rPr>
            </w:pPr>
            <w:r>
              <w:rPr>
                <w:b/>
              </w:rPr>
              <w:t>A bulk event transfer transaction is proposed to deal with this.  RAD-XX.  This remains a risk issue until ITI confirms that they will use this.</w:t>
            </w:r>
          </w:p>
          <w:p w14:paraId="3C2088AE" w14:textId="77777777" w:rsidR="009E357E" w:rsidRDefault="009E357E" w:rsidP="000600C6">
            <w:pPr>
              <w:pStyle w:val="TableEntry"/>
            </w:pPr>
          </w:p>
          <w:p w14:paraId="472845FD" w14:textId="77777777" w:rsidR="009E357E" w:rsidRPr="00C54472" w:rsidRDefault="009E357E" w:rsidP="000600C6">
            <w:pPr>
              <w:pStyle w:val="TableEntry"/>
              <w:rPr>
                <w:b/>
                <w:bCs/>
              </w:rPr>
            </w:pPr>
            <w:r w:rsidRPr="00C54472">
              <w:rPr>
                <w:b/>
                <w:bCs/>
              </w:rPr>
              <w:tab/>
              <w:t>MQTT (Oasis)</w:t>
            </w:r>
          </w:p>
          <w:p w14:paraId="6F11DF63" w14:textId="77777777" w:rsidR="009E357E" w:rsidRDefault="009E357E" w:rsidP="000600C6">
            <w:pPr>
              <w:pStyle w:val="TableEntry"/>
            </w:pPr>
            <w:r>
              <w:t>MQTT is a lightweight TCP transaction system designed for IoT type applications.  From the MQTT web site:</w:t>
            </w:r>
          </w:p>
          <w:p w14:paraId="1BB3C90F" w14:textId="77777777" w:rsidR="009E357E" w:rsidRPr="003759ED" w:rsidRDefault="009E357E" w:rsidP="000600C6">
            <w:pPr>
              <w:pStyle w:val="TableEntry"/>
              <w:ind w:left="720"/>
            </w:pPr>
            <w:r w:rsidRPr="003759ED">
              <w:t>MQTT is a machine-to-machine (M2M)/"Internet of Things" connectivity protocol. It was designed as an extremely lightweight publish/subscribe messaging transport. It is useful for connections with remote locations where a small code footprint is required and/or network bandwidth is at a premium. For example, it has been used in sensors communicating to a broker via satellite link, over occasional dial-up connections with healthcare providers, and in a range of home automation and small device scenarios.</w:t>
            </w:r>
          </w:p>
          <w:p w14:paraId="5B351419" w14:textId="77777777" w:rsidR="009E357E" w:rsidRPr="003759ED" w:rsidRDefault="009E357E" w:rsidP="000600C6">
            <w:pPr>
              <w:pStyle w:val="TableEntry"/>
            </w:pPr>
            <w:r>
              <w:t>MQTT is standardized as an OASIS standard http://</w:t>
            </w:r>
            <w:r w:rsidRPr="003759ED">
              <w:t>docs.oasis-open.org/mqtt/mqtt/v3.1.1/os/mqtt-v3.1.1-os.pdf</w:t>
            </w:r>
          </w:p>
          <w:p w14:paraId="1E50E025" w14:textId="77777777" w:rsidR="009E357E" w:rsidRPr="00C54472" w:rsidRDefault="009E357E" w:rsidP="000600C6">
            <w:pPr>
              <w:pStyle w:val="TableEntry"/>
              <w:rPr>
                <w:b/>
                <w:bCs/>
                <w:i/>
                <w:iCs/>
              </w:rPr>
            </w:pPr>
          </w:p>
        </w:tc>
      </w:tr>
      <w:tr w:rsidR="009E357E" w14:paraId="0E0B0878" w14:textId="77777777" w:rsidTr="009E357E">
        <w:tc>
          <w:tcPr>
            <w:tcW w:w="1121" w:type="dxa"/>
            <w:shd w:val="clear" w:color="auto" w:fill="auto"/>
          </w:tcPr>
          <w:p w14:paraId="4C540778" w14:textId="77777777" w:rsidR="009E357E" w:rsidRDefault="009E357E" w:rsidP="000600C6">
            <w:pPr>
              <w:pStyle w:val="TableEntry"/>
            </w:pPr>
            <w:r>
              <w:lastRenderedPageBreak/>
              <w:t>3</w:t>
            </w:r>
          </w:p>
        </w:tc>
        <w:tc>
          <w:tcPr>
            <w:tcW w:w="8455" w:type="dxa"/>
            <w:shd w:val="clear" w:color="auto" w:fill="auto"/>
          </w:tcPr>
          <w:p w14:paraId="4EAF64EE" w14:textId="77777777" w:rsidR="009E357E" w:rsidRDefault="009E357E" w:rsidP="000600C6">
            <w:pPr>
              <w:pStyle w:val="TableEntry"/>
            </w:pPr>
            <w:r>
              <w:t>Should the message be encoding different than the DICOM Audit Schema be used?</w:t>
            </w:r>
          </w:p>
          <w:p w14:paraId="39BFCC3D" w14:textId="77777777" w:rsidR="009E357E" w:rsidRDefault="009E357E" w:rsidP="000600C6">
            <w:pPr>
              <w:pStyle w:val="TableEntry"/>
            </w:pPr>
            <w:r>
              <w:rPr>
                <w:b/>
              </w:rPr>
              <w:t xml:space="preserve">No - </w:t>
            </w:r>
            <w:r w:rsidRPr="001B0172">
              <w:rPr>
                <w:b/>
              </w:rPr>
              <w:t>The profile assumes use of the DICOM Audit Schema so that ATNA tooling can be re-used</w:t>
            </w:r>
            <w:r>
              <w:t>.</w:t>
            </w:r>
          </w:p>
        </w:tc>
      </w:tr>
      <w:tr w:rsidR="009E357E" w14:paraId="32F36E27" w14:textId="77777777" w:rsidTr="009E357E">
        <w:tc>
          <w:tcPr>
            <w:tcW w:w="1121" w:type="dxa"/>
            <w:shd w:val="clear" w:color="auto" w:fill="auto"/>
          </w:tcPr>
          <w:p w14:paraId="5850A1EF" w14:textId="77777777" w:rsidR="009E357E" w:rsidRDefault="009E357E" w:rsidP="000600C6">
            <w:pPr>
              <w:pStyle w:val="TableEntry"/>
            </w:pPr>
            <w:r>
              <w:t>4</w:t>
            </w:r>
          </w:p>
        </w:tc>
        <w:tc>
          <w:tcPr>
            <w:tcW w:w="8455" w:type="dxa"/>
            <w:shd w:val="clear" w:color="auto" w:fill="auto"/>
          </w:tcPr>
          <w:p w14:paraId="28612C76" w14:textId="77777777" w:rsidR="009E357E" w:rsidRPr="00C54472" w:rsidRDefault="009E357E" w:rsidP="000600C6">
            <w:pPr>
              <w:pStyle w:val="TableEntry"/>
              <w:rPr>
                <w:b/>
                <w:bCs/>
                <w:i/>
                <w:iCs/>
              </w:rPr>
            </w:pPr>
            <w:r w:rsidRPr="00C54472">
              <w:rPr>
                <w:b/>
                <w:bCs/>
                <w:i/>
                <w:iCs/>
              </w:rPr>
              <w:t>Removed, editorial instructions not a comment issue</w:t>
            </w:r>
          </w:p>
        </w:tc>
      </w:tr>
      <w:tr w:rsidR="009E357E" w14:paraId="7B8397B9" w14:textId="77777777" w:rsidTr="009E357E">
        <w:tc>
          <w:tcPr>
            <w:tcW w:w="1121" w:type="dxa"/>
            <w:shd w:val="clear" w:color="auto" w:fill="auto"/>
          </w:tcPr>
          <w:p w14:paraId="3FD5AC5A" w14:textId="77777777" w:rsidR="009E357E" w:rsidRDefault="009E357E" w:rsidP="000600C6">
            <w:pPr>
              <w:pStyle w:val="TableEntry"/>
            </w:pPr>
            <w:r>
              <w:t>6</w:t>
            </w:r>
          </w:p>
        </w:tc>
        <w:tc>
          <w:tcPr>
            <w:tcW w:w="8455" w:type="dxa"/>
            <w:shd w:val="clear" w:color="auto" w:fill="auto"/>
          </w:tcPr>
          <w:p w14:paraId="0341DEE7" w14:textId="77777777" w:rsidR="009E357E" w:rsidRDefault="009E357E" w:rsidP="000600C6">
            <w:pPr>
              <w:pStyle w:val="TableEntry"/>
            </w:pPr>
            <w:r>
              <w:t>Are the RESTful Syslog query parameters sufficient?  Are additional query parameters needed? They are very coarse query controls.  The primary query is to obtain all syslog reports over a time interval from specific sources.  The query is against the Syslog message header parameters, and does not query inside the event message.</w:t>
            </w:r>
          </w:p>
          <w:p w14:paraId="1110EE1B" w14:textId="33007160" w:rsidR="009E357E" w:rsidRDefault="009E357E" w:rsidP="000600C6">
            <w:pPr>
              <w:pStyle w:val="TableEntry"/>
            </w:pPr>
            <w:r>
              <w:t xml:space="preserve">The role of the server is to maintain the log and provide manageable </w:t>
            </w:r>
            <w:r w:rsidR="00162EF6">
              <w:t>"</w:t>
            </w:r>
            <w:r>
              <w:t>chunks</w:t>
            </w:r>
            <w:r w:rsidR="00162EF6">
              <w:t>"</w:t>
            </w:r>
            <w:r>
              <w:t xml:space="preserve"> of data to the client. The server does not do detailed filtering.    Filters include time range, source, application, message type, and regular expression match of message contents. Final filtering and reporting remain a client task.</w:t>
            </w:r>
          </w:p>
          <w:p w14:paraId="518B3F67" w14:textId="77777777" w:rsidR="009E357E" w:rsidRDefault="009E357E" w:rsidP="000600C6">
            <w:pPr>
              <w:pStyle w:val="TableEntry"/>
            </w:pPr>
            <w:r>
              <w:t>The bulk of event selection and analysis is performed within the Event Consumer.</w:t>
            </w:r>
          </w:p>
          <w:p w14:paraId="660C28BC" w14:textId="77777777" w:rsidR="009E357E" w:rsidRPr="00632354" w:rsidRDefault="009E357E" w:rsidP="000600C6">
            <w:pPr>
              <w:pStyle w:val="TableEntry"/>
            </w:pPr>
            <w:r w:rsidRPr="00632354">
              <w:t>See section 4.1.3 for details of basic query capability.</w:t>
            </w:r>
          </w:p>
        </w:tc>
      </w:tr>
      <w:tr w:rsidR="009E357E" w14:paraId="77D133FA" w14:textId="77777777" w:rsidTr="009E357E">
        <w:tc>
          <w:tcPr>
            <w:tcW w:w="1121" w:type="dxa"/>
            <w:shd w:val="clear" w:color="auto" w:fill="auto"/>
          </w:tcPr>
          <w:p w14:paraId="026095D6" w14:textId="77777777" w:rsidR="009E357E" w:rsidRDefault="009E357E" w:rsidP="000600C6">
            <w:pPr>
              <w:pStyle w:val="TableEntry"/>
            </w:pPr>
            <w:r>
              <w:t>9</w:t>
            </w:r>
          </w:p>
        </w:tc>
        <w:tc>
          <w:tcPr>
            <w:tcW w:w="8455" w:type="dxa"/>
            <w:shd w:val="clear" w:color="auto" w:fill="auto"/>
          </w:tcPr>
          <w:p w14:paraId="4E60EF82" w14:textId="77777777" w:rsidR="009E357E" w:rsidRDefault="009E357E" w:rsidP="000600C6">
            <w:pPr>
              <w:pStyle w:val="TableEntry"/>
            </w:pPr>
            <w:r>
              <w:t>We will not capture patient prep times in detail.  In general, the time from arrival to procedure room is treated as one activity.  Most automatic systems do not collect details within this activity.  They cannot distinguish between transport time, time in waiting rooms, and clinical preparation time.</w:t>
            </w:r>
          </w:p>
        </w:tc>
      </w:tr>
      <w:tr w:rsidR="009E357E" w14:paraId="316A189B" w14:textId="77777777" w:rsidTr="009E357E">
        <w:tc>
          <w:tcPr>
            <w:tcW w:w="1121" w:type="dxa"/>
            <w:shd w:val="clear" w:color="auto" w:fill="auto"/>
          </w:tcPr>
          <w:p w14:paraId="2FC4084A" w14:textId="77777777" w:rsidR="009E357E" w:rsidRDefault="009E357E" w:rsidP="000600C6">
            <w:pPr>
              <w:pStyle w:val="TableEntry"/>
            </w:pPr>
            <w:r>
              <w:t>10</w:t>
            </w:r>
          </w:p>
        </w:tc>
        <w:tc>
          <w:tcPr>
            <w:tcW w:w="8455" w:type="dxa"/>
            <w:shd w:val="clear" w:color="auto" w:fill="auto"/>
          </w:tcPr>
          <w:p w14:paraId="0E7ECC23" w14:textId="77777777" w:rsidR="009E357E" w:rsidRDefault="009E357E" w:rsidP="000600C6">
            <w:pPr>
              <w:pStyle w:val="TableEntry"/>
            </w:pPr>
            <w:r w:rsidRPr="00C54472">
              <w:rPr>
                <w:b/>
                <w:bCs/>
                <w:i/>
                <w:iCs/>
              </w:rPr>
              <w:t>Duplicate of 5, merged into 5</w:t>
            </w:r>
          </w:p>
        </w:tc>
      </w:tr>
      <w:tr w:rsidR="009E357E" w14:paraId="64CB6883" w14:textId="77777777" w:rsidTr="009E357E">
        <w:tc>
          <w:tcPr>
            <w:tcW w:w="1121" w:type="dxa"/>
            <w:shd w:val="clear" w:color="auto" w:fill="auto"/>
          </w:tcPr>
          <w:p w14:paraId="4E3ECD7F" w14:textId="77777777" w:rsidR="009E357E" w:rsidRDefault="009E357E" w:rsidP="000600C6">
            <w:pPr>
              <w:pStyle w:val="TableEntry"/>
            </w:pPr>
            <w:r>
              <w:t>11</w:t>
            </w:r>
          </w:p>
        </w:tc>
        <w:tc>
          <w:tcPr>
            <w:tcW w:w="8455" w:type="dxa"/>
            <w:shd w:val="clear" w:color="auto" w:fill="auto"/>
          </w:tcPr>
          <w:p w14:paraId="5A5E5D26" w14:textId="77777777" w:rsidR="009E357E" w:rsidRDefault="009E357E" w:rsidP="000600C6">
            <w:pPr>
              <w:pStyle w:val="TableEntry"/>
            </w:pPr>
            <w:r>
              <w:t>A requirement for NTP on mobile devices may be hard to meet.  Should this ATNA requirement be relaxed and rephrased?  For cellular network devices it is nearly impossible to meet.  Cellular network devices are usually synchronized with the cellular network time base.  The GSM standard timebase is not UTC and does not use NTP.  It is a good and sufficient time base, but it is 10 to 20 seconds different than UTC.  (GSM does not adjust for leap seconds.)  For WiFi-only connected devices NTP may be practical.</w:t>
            </w:r>
          </w:p>
          <w:p w14:paraId="712856BD" w14:textId="77777777" w:rsidR="009E357E" w:rsidRDefault="009E357E" w:rsidP="000600C6">
            <w:pPr>
              <w:pStyle w:val="TableEntry"/>
            </w:pPr>
            <w:r>
              <w:t>The grouping with Time Client is to ensure that all the event reports use the same time base.  Is the small consistent offset between UTC and GSM time acceptable?  Similar issues arise if the mobile device synchronizes with GPS time.  It is also stable and consistent, but 10-20 seconds different than UTC.</w:t>
            </w:r>
          </w:p>
          <w:p w14:paraId="33948BFE" w14:textId="77777777" w:rsidR="009E357E" w:rsidRDefault="009E357E" w:rsidP="000600C6">
            <w:pPr>
              <w:pStyle w:val="TableEntry"/>
            </w:pPr>
            <w:r>
              <w:rPr>
                <w:b/>
              </w:rPr>
              <w:t>Close for RAD, move to ITI.  Need to have the same answer for all CT devices.</w:t>
            </w:r>
          </w:p>
        </w:tc>
      </w:tr>
      <w:tr w:rsidR="009E357E" w14:paraId="1CC96F8C" w14:textId="77777777" w:rsidTr="009E357E">
        <w:tc>
          <w:tcPr>
            <w:tcW w:w="1121" w:type="dxa"/>
            <w:shd w:val="clear" w:color="auto" w:fill="auto"/>
          </w:tcPr>
          <w:p w14:paraId="6A75503D" w14:textId="77777777" w:rsidR="009E357E" w:rsidRDefault="009E357E" w:rsidP="000600C6">
            <w:pPr>
              <w:pStyle w:val="TableEntry"/>
            </w:pPr>
            <w:r>
              <w:t>13</w:t>
            </w:r>
          </w:p>
        </w:tc>
        <w:tc>
          <w:tcPr>
            <w:tcW w:w="8455" w:type="dxa"/>
            <w:shd w:val="clear" w:color="auto" w:fill="auto"/>
          </w:tcPr>
          <w:p w14:paraId="31942E85" w14:textId="77777777" w:rsidR="009E357E" w:rsidRDefault="009E357E" w:rsidP="000600C6">
            <w:pPr>
              <w:pStyle w:val="TableEntry"/>
            </w:pPr>
            <w:r>
              <w:t>This profile will not cover activities subsequent to completion and delivery of the imaging report.  The total list of events in SWIM does extend further, and it could be enhanced with more events for that purpose.  That will be the scope of some other profile.</w:t>
            </w:r>
          </w:p>
        </w:tc>
      </w:tr>
      <w:tr w:rsidR="009E357E" w14:paraId="2882DAFE" w14:textId="77777777" w:rsidTr="009E357E">
        <w:tc>
          <w:tcPr>
            <w:tcW w:w="1121" w:type="dxa"/>
            <w:shd w:val="clear" w:color="auto" w:fill="auto"/>
          </w:tcPr>
          <w:p w14:paraId="76C90F6B" w14:textId="77777777" w:rsidR="009E357E" w:rsidRDefault="009E357E" w:rsidP="000600C6">
            <w:pPr>
              <w:pStyle w:val="TableEntry"/>
            </w:pPr>
            <w:r>
              <w:t>14</w:t>
            </w:r>
          </w:p>
        </w:tc>
        <w:tc>
          <w:tcPr>
            <w:tcW w:w="8455" w:type="dxa"/>
            <w:shd w:val="clear" w:color="auto" w:fill="auto"/>
          </w:tcPr>
          <w:p w14:paraId="1A61799A" w14:textId="7FE28BD3" w:rsidR="009E357E" w:rsidRDefault="009E357E" w:rsidP="000600C6">
            <w:pPr>
              <w:pStyle w:val="TableEntry"/>
            </w:pPr>
            <w:r>
              <w:t xml:space="preserve">Should SOLE also use the </w:t>
            </w:r>
            <w:r w:rsidR="00162EF6">
              <w:t>"</w:t>
            </w:r>
            <w:r>
              <w:t>IHE+RFC3881</w:t>
            </w:r>
            <w:r w:rsidR="00162EF6">
              <w:t>"</w:t>
            </w:r>
            <w:r>
              <w:t xml:space="preserve"> identifier or use a distinct identifier </w:t>
            </w:r>
            <w:r w:rsidR="00162EF6">
              <w:t>"</w:t>
            </w:r>
            <w:r>
              <w:t>IHE+SOLE</w:t>
            </w:r>
            <w:r w:rsidR="00162EF6">
              <w:t>"</w:t>
            </w:r>
            <w:r>
              <w:t xml:space="preserve">?  One reason to use IHE+SOLE would be to make it easy to do a single query that means </w:t>
            </w:r>
            <w:r w:rsidR="00162EF6">
              <w:t>"</w:t>
            </w:r>
            <w:r>
              <w:t>Find all SOLE messages</w:t>
            </w:r>
            <w:r w:rsidR="00162EF6">
              <w:t>"</w:t>
            </w:r>
            <w:r>
              <w:t xml:space="preserve"> without parsing the message payloads.  The Syslog protocol anticipates that there will be two levels of message identifier that are left to the applications to define.  Some commercial Syslog products are configurable to use these levels for filtering and forwarding decisions without needing additional options that parse the contents of the payload.</w:t>
            </w:r>
          </w:p>
        </w:tc>
      </w:tr>
      <w:tr w:rsidR="009E357E" w14:paraId="22CDAF2A" w14:textId="77777777" w:rsidTr="000600C6">
        <w:tc>
          <w:tcPr>
            <w:tcW w:w="1116" w:type="dxa"/>
            <w:shd w:val="clear" w:color="auto" w:fill="auto"/>
          </w:tcPr>
          <w:p w14:paraId="680CF058" w14:textId="77777777" w:rsidR="009E357E" w:rsidRDefault="009E357E" w:rsidP="000600C6">
            <w:pPr>
              <w:pStyle w:val="TableEntry"/>
            </w:pPr>
            <w:r>
              <w:t>16</w:t>
            </w:r>
          </w:p>
        </w:tc>
        <w:tc>
          <w:tcPr>
            <w:tcW w:w="8460" w:type="dxa"/>
            <w:shd w:val="clear" w:color="auto" w:fill="auto"/>
          </w:tcPr>
          <w:p w14:paraId="536D4A71" w14:textId="7AA551A9" w:rsidR="009E357E" w:rsidRDefault="009E357E" w:rsidP="009E357E">
            <w:pPr>
              <w:pStyle w:val="TableEntry"/>
            </w:pPr>
            <w:r>
              <w:t xml:space="preserve">This proposes a </w:t>
            </w:r>
            <w:r w:rsidR="00162EF6">
              <w:t>"</w:t>
            </w:r>
            <w:r>
              <w:t>IHE+SOLE</w:t>
            </w:r>
            <w:r w:rsidR="00162EF6">
              <w:t>"</w:t>
            </w:r>
            <w:r>
              <w:t xml:space="preserve"> EventIDin the Syslog headers, so that combined events can be reported by multiple EventTypeCodes in the MSG-ID.</w:t>
            </w:r>
          </w:p>
        </w:tc>
      </w:tr>
      <w:tr w:rsidR="009E357E" w14:paraId="40B6D56C" w14:textId="77777777" w:rsidTr="009E357E">
        <w:tc>
          <w:tcPr>
            <w:tcW w:w="1121" w:type="dxa"/>
            <w:shd w:val="clear" w:color="auto" w:fill="auto"/>
          </w:tcPr>
          <w:p w14:paraId="3F181824" w14:textId="77777777" w:rsidR="009E357E" w:rsidRDefault="009E357E" w:rsidP="000600C6">
            <w:pPr>
              <w:pStyle w:val="TableEntry"/>
            </w:pPr>
            <w:r>
              <w:t>17</w:t>
            </w:r>
          </w:p>
        </w:tc>
        <w:tc>
          <w:tcPr>
            <w:tcW w:w="8455" w:type="dxa"/>
            <w:shd w:val="clear" w:color="auto" w:fill="auto"/>
          </w:tcPr>
          <w:p w14:paraId="1A62FD10" w14:textId="77777777" w:rsidR="009E357E" w:rsidRDefault="009E357E" w:rsidP="000600C6">
            <w:pPr>
              <w:pStyle w:val="TableEntry"/>
            </w:pPr>
            <w:r>
              <w:t>Should offset and limit support be mandatory?</w:t>
            </w:r>
          </w:p>
          <w:p w14:paraId="62931C70" w14:textId="77777777" w:rsidR="009E357E" w:rsidRPr="00F75314" w:rsidRDefault="009E357E" w:rsidP="000600C6">
            <w:pPr>
              <w:pStyle w:val="TableEntry"/>
              <w:rPr>
                <w:b/>
              </w:rPr>
            </w:pPr>
            <w:r>
              <w:rPr>
                <w:b/>
              </w:rPr>
              <w:t xml:space="preserve">Yes - </w:t>
            </w:r>
          </w:p>
        </w:tc>
      </w:tr>
      <w:tr w:rsidR="009E357E" w14:paraId="27CA8EE5" w14:textId="77777777" w:rsidTr="009E357E">
        <w:tc>
          <w:tcPr>
            <w:tcW w:w="1121" w:type="dxa"/>
            <w:shd w:val="clear" w:color="auto" w:fill="auto"/>
          </w:tcPr>
          <w:p w14:paraId="412656D1" w14:textId="77777777" w:rsidR="009E357E" w:rsidRDefault="009E357E" w:rsidP="000600C6">
            <w:pPr>
              <w:pStyle w:val="TableEntry"/>
            </w:pPr>
          </w:p>
        </w:tc>
        <w:tc>
          <w:tcPr>
            <w:tcW w:w="8455" w:type="dxa"/>
            <w:shd w:val="clear" w:color="auto" w:fill="auto"/>
          </w:tcPr>
          <w:p w14:paraId="76DD6DCF" w14:textId="77777777" w:rsidR="009E357E" w:rsidRDefault="009E357E" w:rsidP="000600C6">
            <w:pPr>
              <w:pStyle w:val="TableEntry"/>
            </w:pPr>
          </w:p>
        </w:tc>
      </w:tr>
    </w:tbl>
    <w:p w14:paraId="1D2E8FC3" w14:textId="77777777" w:rsidR="004C2F80" w:rsidRDefault="004C2F80" w:rsidP="004C2F80">
      <w:pPr>
        <w:pStyle w:val="BodyText"/>
      </w:pPr>
    </w:p>
    <w:p w14:paraId="417D3A2F" w14:textId="77777777" w:rsidR="009F5CF4" w:rsidRPr="003651D9" w:rsidRDefault="00747676" w:rsidP="00D0449D">
      <w:pPr>
        <w:pStyle w:val="Heading1"/>
        <w:numPr>
          <w:ilvl w:val="0"/>
          <w:numId w:val="0"/>
        </w:numPr>
        <w:rPr>
          <w:noProof w:val="0"/>
        </w:rPr>
      </w:pPr>
      <w:bookmarkStart w:id="34" w:name="_Toc476262078"/>
      <w:r w:rsidRPr="003651D9">
        <w:rPr>
          <w:noProof w:val="0"/>
        </w:rPr>
        <w:lastRenderedPageBreak/>
        <w:t>General Introduction</w:t>
      </w:r>
      <w:bookmarkEnd w:id="34"/>
    </w:p>
    <w:p w14:paraId="7C2E05BF" w14:textId="77777777" w:rsidR="00747676" w:rsidRPr="003651D9" w:rsidRDefault="00C16F09" w:rsidP="00BB76BC">
      <w:pPr>
        <w:pStyle w:val="EditorInstructions"/>
      </w:pPr>
      <w:r w:rsidRPr="003651D9">
        <w:t xml:space="preserve">Update the following </w:t>
      </w:r>
      <w:r w:rsidR="00EA4332">
        <w:t>a</w:t>
      </w:r>
      <w:r w:rsidRPr="003651D9">
        <w:t>ppendices to the General Introduction as indicated below. Note that these are not appendices to Volume 1.</w:t>
      </w:r>
    </w:p>
    <w:p w14:paraId="0C9F6714" w14:textId="77777777" w:rsidR="00747676" w:rsidRPr="003651D9" w:rsidRDefault="00747676" w:rsidP="00D0449D">
      <w:pPr>
        <w:pStyle w:val="AppendixHeading1"/>
        <w:outlineLvl w:val="0"/>
        <w:rPr>
          <w:noProof w:val="0"/>
        </w:rPr>
      </w:pPr>
      <w:bookmarkStart w:id="35" w:name="_Toc476262079"/>
      <w:r w:rsidRPr="003651D9">
        <w:rPr>
          <w:noProof w:val="0"/>
        </w:rPr>
        <w:t xml:space="preserve">Appendix A </w:t>
      </w:r>
      <w:r w:rsidR="00883B13">
        <w:rPr>
          <w:noProof w:val="0"/>
        </w:rPr>
        <w:t>–</w:t>
      </w:r>
      <w:r w:rsidRPr="003651D9">
        <w:rPr>
          <w:noProof w:val="0"/>
        </w:rPr>
        <w:t xml:space="preserve"> Actor Summary Definitions</w:t>
      </w:r>
      <w:bookmarkEnd w:id="35"/>
    </w:p>
    <w:p w14:paraId="5A4212F3"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3DDE652" w14:textId="77777777"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14:paraId="62D99CCC"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6076360" w14:textId="77777777" w:rsidTr="009E357E">
        <w:trPr>
          <w:tblHeader/>
          <w:jc w:val="center"/>
        </w:trPr>
        <w:tc>
          <w:tcPr>
            <w:tcW w:w="3078" w:type="dxa"/>
            <w:shd w:val="clear" w:color="auto" w:fill="D9D9D9"/>
          </w:tcPr>
          <w:p w14:paraId="5161231D" w14:textId="77777777" w:rsidR="00747676" w:rsidRPr="003651D9" w:rsidRDefault="00747676" w:rsidP="00EB71A2">
            <w:pPr>
              <w:pStyle w:val="TableEntryHeader"/>
            </w:pPr>
            <w:r w:rsidRPr="003651D9">
              <w:t>Actor</w:t>
            </w:r>
          </w:p>
        </w:tc>
        <w:tc>
          <w:tcPr>
            <w:tcW w:w="6498" w:type="dxa"/>
            <w:shd w:val="clear" w:color="auto" w:fill="D9D9D9"/>
          </w:tcPr>
          <w:p w14:paraId="168CE3AF" w14:textId="77777777" w:rsidR="00747676" w:rsidRPr="003651D9" w:rsidRDefault="00747676" w:rsidP="00EB71A2">
            <w:pPr>
              <w:pStyle w:val="TableEntryHeader"/>
            </w:pPr>
            <w:r w:rsidRPr="003651D9">
              <w:t>Definition</w:t>
            </w:r>
          </w:p>
        </w:tc>
      </w:tr>
      <w:tr w:rsidR="009E357E" w:rsidRPr="003651D9" w14:paraId="1F848608" w14:textId="77777777" w:rsidTr="009E357E">
        <w:trPr>
          <w:jc w:val="center"/>
        </w:trPr>
        <w:tc>
          <w:tcPr>
            <w:tcW w:w="3078" w:type="dxa"/>
            <w:shd w:val="clear" w:color="auto" w:fill="auto"/>
          </w:tcPr>
          <w:p w14:paraId="547C398F" w14:textId="77777777" w:rsidR="009E357E" w:rsidRPr="003651D9" w:rsidRDefault="009E357E" w:rsidP="009E357E">
            <w:pPr>
              <w:pStyle w:val="TableEntry"/>
            </w:pPr>
            <w:r>
              <w:t>Event Reporter</w:t>
            </w:r>
          </w:p>
        </w:tc>
        <w:tc>
          <w:tcPr>
            <w:tcW w:w="6498" w:type="dxa"/>
            <w:shd w:val="clear" w:color="auto" w:fill="auto"/>
          </w:tcPr>
          <w:p w14:paraId="3CB8FB11" w14:textId="2C0D3F3B" w:rsidR="009E357E" w:rsidRPr="003651D9" w:rsidRDefault="009E357E" w:rsidP="009E357E">
            <w:pPr>
              <w:pStyle w:val="TableEntry"/>
            </w:pPr>
            <w:r w:rsidRPr="005A7A7E">
              <w:t xml:space="preserve">The Event Reporter composes and sends event reports to other actors.  </w:t>
            </w:r>
          </w:p>
        </w:tc>
      </w:tr>
      <w:tr w:rsidR="009E357E" w:rsidRPr="003651D9" w14:paraId="76DC9C1F" w14:textId="77777777" w:rsidTr="009E357E">
        <w:trPr>
          <w:jc w:val="center"/>
        </w:trPr>
        <w:tc>
          <w:tcPr>
            <w:tcW w:w="3078" w:type="dxa"/>
            <w:shd w:val="clear" w:color="auto" w:fill="auto"/>
          </w:tcPr>
          <w:p w14:paraId="3A16A5FE" w14:textId="77777777" w:rsidR="009E357E" w:rsidRPr="003651D9" w:rsidRDefault="009E357E" w:rsidP="009E357E">
            <w:pPr>
              <w:pStyle w:val="TableEntry"/>
            </w:pPr>
            <w:r>
              <w:t>Event Consumer</w:t>
            </w:r>
          </w:p>
        </w:tc>
        <w:tc>
          <w:tcPr>
            <w:tcW w:w="6498" w:type="dxa"/>
            <w:shd w:val="clear" w:color="auto" w:fill="auto"/>
          </w:tcPr>
          <w:p w14:paraId="11EAC6E3" w14:textId="06C98E65" w:rsidR="009E357E" w:rsidRPr="003651D9" w:rsidRDefault="009E357E" w:rsidP="009E357E">
            <w:pPr>
              <w:pStyle w:val="TableEntry"/>
            </w:pPr>
            <w:r w:rsidRPr="005A7A7E">
              <w:t>The Event Consumer processes event reports.  It may either receive event reports or query for event reports.</w:t>
            </w:r>
          </w:p>
        </w:tc>
      </w:tr>
      <w:tr w:rsidR="009E357E" w:rsidRPr="003651D9" w14:paraId="6BB9969D" w14:textId="77777777" w:rsidTr="009E357E">
        <w:trPr>
          <w:jc w:val="center"/>
        </w:trPr>
        <w:tc>
          <w:tcPr>
            <w:tcW w:w="3078" w:type="dxa"/>
            <w:shd w:val="clear" w:color="auto" w:fill="auto"/>
          </w:tcPr>
          <w:p w14:paraId="085E512B" w14:textId="77777777" w:rsidR="009E357E" w:rsidRDefault="009E357E" w:rsidP="009E357E">
            <w:pPr>
              <w:pStyle w:val="TableEntry"/>
            </w:pPr>
            <w:r>
              <w:t>Event Repository</w:t>
            </w:r>
          </w:p>
        </w:tc>
        <w:tc>
          <w:tcPr>
            <w:tcW w:w="6498" w:type="dxa"/>
            <w:shd w:val="clear" w:color="auto" w:fill="auto"/>
          </w:tcPr>
          <w:p w14:paraId="255C947F" w14:textId="280DB62F" w:rsidR="009E357E" w:rsidRDefault="009E357E" w:rsidP="009E357E">
            <w:pPr>
              <w:pStyle w:val="TableEntry"/>
            </w:pPr>
            <w:r w:rsidRPr="005A7A7E">
              <w:t xml:space="preserve">The Event Repository receives and manages event reports.  </w:t>
            </w:r>
          </w:p>
        </w:tc>
      </w:tr>
    </w:tbl>
    <w:p w14:paraId="49D3F401" w14:textId="77777777" w:rsidR="00747676" w:rsidRPr="003651D9" w:rsidRDefault="00747676" w:rsidP="00747676">
      <w:pPr>
        <w:pStyle w:val="AppendixHeading1"/>
        <w:rPr>
          <w:noProof w:val="0"/>
        </w:rPr>
      </w:pPr>
      <w:bookmarkStart w:id="36" w:name="_Toc476262080"/>
      <w:r w:rsidRPr="003651D9">
        <w:rPr>
          <w:noProof w:val="0"/>
        </w:rPr>
        <w:t xml:space="preserve">Appendix B </w:t>
      </w:r>
      <w:r w:rsidR="00883B13">
        <w:rPr>
          <w:noProof w:val="0"/>
        </w:rPr>
        <w:t>–</w:t>
      </w:r>
      <w:r w:rsidRPr="003651D9">
        <w:rPr>
          <w:noProof w:val="0"/>
        </w:rPr>
        <w:t xml:space="preserve"> Transaction Summary Definitions</w:t>
      </w:r>
      <w:bookmarkEnd w:id="36"/>
    </w:p>
    <w:p w14:paraId="6344A4A6"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B6D6FC9" w14:textId="77777777"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14:paraId="1066590D" w14:textId="77777777" w:rsidR="00747676" w:rsidRPr="003651D9" w:rsidRDefault="00747676" w:rsidP="00747676">
      <w:pPr>
        <w:pStyle w:val="AuthorInstructions"/>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2E3BBA96" w14:textId="77777777" w:rsidTr="009E357E">
        <w:trPr>
          <w:tblHeader/>
          <w:jc w:val="center"/>
        </w:trPr>
        <w:tc>
          <w:tcPr>
            <w:tcW w:w="3078" w:type="dxa"/>
            <w:shd w:val="clear" w:color="auto" w:fill="D9D9D9"/>
          </w:tcPr>
          <w:p w14:paraId="4172F1D5" w14:textId="77777777" w:rsidR="00747676" w:rsidRPr="003651D9" w:rsidRDefault="00747676" w:rsidP="00EB71A2">
            <w:pPr>
              <w:pStyle w:val="TableEntryHeader"/>
            </w:pPr>
            <w:r w:rsidRPr="003651D9">
              <w:t>Transaction</w:t>
            </w:r>
          </w:p>
        </w:tc>
        <w:tc>
          <w:tcPr>
            <w:tcW w:w="6498" w:type="dxa"/>
            <w:shd w:val="clear" w:color="auto" w:fill="D9D9D9"/>
          </w:tcPr>
          <w:p w14:paraId="71B4555D" w14:textId="77777777" w:rsidR="00747676" w:rsidRPr="003651D9" w:rsidRDefault="00747676" w:rsidP="00EB71A2">
            <w:pPr>
              <w:pStyle w:val="TableEntryHeader"/>
            </w:pPr>
            <w:r w:rsidRPr="003651D9">
              <w:t>Definition</w:t>
            </w:r>
          </w:p>
        </w:tc>
      </w:tr>
      <w:tr w:rsidR="009E357E" w:rsidRPr="003651D9" w14:paraId="3B034BEA" w14:textId="77777777" w:rsidTr="009E357E">
        <w:trPr>
          <w:jc w:val="center"/>
        </w:trPr>
        <w:tc>
          <w:tcPr>
            <w:tcW w:w="3078" w:type="dxa"/>
            <w:shd w:val="clear" w:color="auto" w:fill="auto"/>
          </w:tcPr>
          <w:p w14:paraId="4471D240" w14:textId="31130310" w:rsidR="009E357E" w:rsidRPr="003651D9" w:rsidRDefault="009E357E" w:rsidP="009E357E">
            <w:pPr>
              <w:pStyle w:val="TableEntry"/>
            </w:pPr>
            <w:r>
              <w:t>Transfer Multiple Event Reports</w:t>
            </w:r>
          </w:p>
        </w:tc>
        <w:tc>
          <w:tcPr>
            <w:tcW w:w="6498" w:type="dxa"/>
            <w:shd w:val="clear" w:color="auto" w:fill="auto"/>
          </w:tcPr>
          <w:p w14:paraId="5D9BBF35" w14:textId="020B6C63" w:rsidR="009E357E" w:rsidRPr="003651D9" w:rsidRDefault="009E357E" w:rsidP="009E357E">
            <w:pPr>
              <w:pStyle w:val="TableEntry"/>
            </w:pPr>
            <w:r>
              <w:t>Delivers a payload of many event reports as a single RESTful HTTP Put transaction.</w:t>
            </w:r>
          </w:p>
        </w:tc>
      </w:tr>
      <w:tr w:rsidR="00747676" w:rsidRPr="003651D9" w14:paraId="37AC92C5" w14:textId="77777777" w:rsidTr="009E357E">
        <w:trPr>
          <w:jc w:val="center"/>
        </w:trPr>
        <w:tc>
          <w:tcPr>
            <w:tcW w:w="3078" w:type="dxa"/>
            <w:shd w:val="clear" w:color="auto" w:fill="auto"/>
          </w:tcPr>
          <w:p w14:paraId="08842CEC" w14:textId="77777777" w:rsidR="00747676" w:rsidRPr="003651D9" w:rsidRDefault="00747676" w:rsidP="00EB71A2">
            <w:pPr>
              <w:pStyle w:val="TableEntry"/>
            </w:pPr>
          </w:p>
        </w:tc>
        <w:tc>
          <w:tcPr>
            <w:tcW w:w="6498" w:type="dxa"/>
            <w:shd w:val="clear" w:color="auto" w:fill="auto"/>
          </w:tcPr>
          <w:p w14:paraId="51BC1633" w14:textId="77777777" w:rsidR="00747676" w:rsidRPr="003651D9" w:rsidRDefault="00747676" w:rsidP="00EB71A2">
            <w:pPr>
              <w:pStyle w:val="TableEntry"/>
            </w:pPr>
          </w:p>
        </w:tc>
      </w:tr>
    </w:tbl>
    <w:p w14:paraId="72876D26" w14:textId="77777777" w:rsidR="00747676" w:rsidRPr="003651D9" w:rsidRDefault="00747676" w:rsidP="00747676">
      <w:pPr>
        <w:pStyle w:val="Glossary"/>
        <w:pageBreakBefore w:val="0"/>
        <w:rPr>
          <w:noProof w:val="0"/>
        </w:rPr>
      </w:pPr>
      <w:bookmarkStart w:id="37" w:name="_Toc476262081"/>
      <w:r w:rsidRPr="003651D9">
        <w:rPr>
          <w:noProof w:val="0"/>
        </w:rPr>
        <w:t>Glossary</w:t>
      </w:r>
      <w:bookmarkEnd w:id="37"/>
    </w:p>
    <w:p w14:paraId="507345FC" w14:textId="77777777" w:rsidR="00747676" w:rsidRPr="003651D9" w:rsidRDefault="00747676" w:rsidP="00747676">
      <w:pPr>
        <w:pStyle w:val="EditorInstructions"/>
      </w:pPr>
      <w:r w:rsidRPr="003651D9">
        <w:t>Add the following glossary terms to the IHE Technical Frameworks General Introduction Glossary:</w:t>
      </w:r>
    </w:p>
    <w:p w14:paraId="7150C610" w14:textId="77777777"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14:paraId="42CB34C5" w14:textId="77777777" w:rsidR="00747676" w:rsidRPr="003651D9"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6A532EE7" w14:textId="77777777" w:rsidTr="00AE1400">
        <w:trPr>
          <w:tblHeader/>
          <w:jc w:val="center"/>
        </w:trPr>
        <w:tc>
          <w:tcPr>
            <w:tcW w:w="3078" w:type="dxa"/>
            <w:shd w:val="clear" w:color="auto" w:fill="D9D9D9"/>
          </w:tcPr>
          <w:p w14:paraId="08B44535" w14:textId="77777777" w:rsidR="00747676" w:rsidRPr="003651D9" w:rsidRDefault="00747676" w:rsidP="00843B52">
            <w:pPr>
              <w:pStyle w:val="TableEntryHeader"/>
            </w:pPr>
            <w:r w:rsidRPr="003651D9">
              <w:t>Glossary Term</w:t>
            </w:r>
          </w:p>
        </w:tc>
        <w:tc>
          <w:tcPr>
            <w:tcW w:w="6498" w:type="dxa"/>
            <w:shd w:val="clear" w:color="auto" w:fill="D9D9D9"/>
          </w:tcPr>
          <w:p w14:paraId="06CFBB5A" w14:textId="77777777" w:rsidR="00747676" w:rsidRPr="003651D9" w:rsidRDefault="00747676" w:rsidP="00843B52">
            <w:pPr>
              <w:pStyle w:val="TableEntryHeader"/>
            </w:pPr>
            <w:r w:rsidRPr="003651D9">
              <w:t>Definition</w:t>
            </w:r>
          </w:p>
        </w:tc>
      </w:tr>
      <w:tr w:rsidR="00747676" w:rsidRPr="003651D9" w14:paraId="5005020A" w14:textId="77777777" w:rsidTr="00AE1400">
        <w:trPr>
          <w:jc w:val="center"/>
        </w:trPr>
        <w:tc>
          <w:tcPr>
            <w:tcW w:w="3078" w:type="dxa"/>
            <w:shd w:val="clear" w:color="auto" w:fill="auto"/>
          </w:tcPr>
          <w:p w14:paraId="143B5180" w14:textId="77777777" w:rsidR="00747676" w:rsidRPr="003651D9" w:rsidRDefault="00747676" w:rsidP="00843B52">
            <w:pPr>
              <w:pStyle w:val="TableEntry"/>
            </w:pPr>
          </w:p>
        </w:tc>
        <w:tc>
          <w:tcPr>
            <w:tcW w:w="6498" w:type="dxa"/>
            <w:shd w:val="clear" w:color="auto" w:fill="auto"/>
          </w:tcPr>
          <w:p w14:paraId="42B25F76" w14:textId="77777777" w:rsidR="00747676" w:rsidRPr="003651D9" w:rsidRDefault="00747676" w:rsidP="00843B52">
            <w:pPr>
              <w:pStyle w:val="TableEntry"/>
            </w:pPr>
          </w:p>
        </w:tc>
      </w:tr>
      <w:tr w:rsidR="00747676" w:rsidRPr="003651D9" w14:paraId="502673FA" w14:textId="77777777" w:rsidTr="00AE1400">
        <w:trPr>
          <w:jc w:val="center"/>
        </w:trPr>
        <w:tc>
          <w:tcPr>
            <w:tcW w:w="3078" w:type="dxa"/>
            <w:shd w:val="clear" w:color="auto" w:fill="auto"/>
          </w:tcPr>
          <w:p w14:paraId="6B2C211B" w14:textId="77777777" w:rsidR="00747676" w:rsidRPr="003651D9" w:rsidRDefault="00747676" w:rsidP="00843B52">
            <w:pPr>
              <w:pStyle w:val="TableEntry"/>
            </w:pPr>
          </w:p>
        </w:tc>
        <w:tc>
          <w:tcPr>
            <w:tcW w:w="6498" w:type="dxa"/>
            <w:shd w:val="clear" w:color="auto" w:fill="auto"/>
          </w:tcPr>
          <w:p w14:paraId="16FF0318" w14:textId="77777777" w:rsidR="00747676" w:rsidRPr="003651D9" w:rsidRDefault="00747676" w:rsidP="00843B52">
            <w:pPr>
              <w:pStyle w:val="TableEntry"/>
            </w:pPr>
          </w:p>
        </w:tc>
      </w:tr>
    </w:tbl>
    <w:p w14:paraId="6E3C29DD" w14:textId="77777777" w:rsidR="00CF283F" w:rsidRPr="003651D9" w:rsidRDefault="00CF283F" w:rsidP="008616CB">
      <w:pPr>
        <w:pStyle w:val="PartTitle"/>
      </w:pPr>
      <w:bookmarkStart w:id="38" w:name="_Toc476262082"/>
      <w:r w:rsidRPr="003651D9">
        <w:lastRenderedPageBreak/>
        <w:t xml:space="preserve">Volume </w:t>
      </w:r>
      <w:r w:rsidR="00B43198" w:rsidRPr="003651D9">
        <w:t>1</w:t>
      </w:r>
      <w:r w:rsidRPr="003651D9">
        <w:t xml:space="preserve"> –</w:t>
      </w:r>
      <w:r w:rsidR="003A09FE" w:rsidRPr="003651D9">
        <w:t xml:space="preserve"> </w:t>
      </w:r>
      <w:r w:rsidRPr="003651D9">
        <w:t>Profiles</w:t>
      </w:r>
      <w:bookmarkEnd w:id="38"/>
    </w:p>
    <w:p w14:paraId="151F00A5" w14:textId="77777777" w:rsidR="00B55350" w:rsidRPr="003651D9" w:rsidRDefault="00F455EA" w:rsidP="00D0449D">
      <w:pPr>
        <w:pStyle w:val="Heading2"/>
        <w:numPr>
          <w:ilvl w:val="0"/>
          <w:numId w:val="0"/>
        </w:numPr>
        <w:rPr>
          <w:noProof w:val="0"/>
        </w:rPr>
      </w:pPr>
      <w:bookmarkStart w:id="39" w:name="_Toc476262083"/>
      <w:bookmarkStart w:id="40" w:name="_Toc530206507"/>
      <w:bookmarkStart w:id="41" w:name="_Toc1388427"/>
      <w:bookmarkStart w:id="42" w:name="_Toc1388581"/>
      <w:bookmarkStart w:id="43" w:name="_Toc1456608"/>
      <w:bookmarkStart w:id="44" w:name="_Toc37034633"/>
      <w:bookmarkStart w:id="4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39"/>
    </w:p>
    <w:p w14:paraId="61686912"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7D93BB0A"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7B773B" w14:textId="77777777" w:rsidR="00F455EA" w:rsidRPr="003651D9" w:rsidRDefault="00F455EA" w:rsidP="007922ED">
      <w:pPr>
        <w:rPr>
          <w:i/>
        </w:rPr>
      </w:pPr>
    </w:p>
    <w:p w14:paraId="4699CB01" w14:textId="77777777" w:rsidR="00F455EA" w:rsidRPr="003651D9" w:rsidRDefault="00F455EA" w:rsidP="00D0449D">
      <w:pPr>
        <w:pStyle w:val="Heading2"/>
        <w:numPr>
          <w:ilvl w:val="0"/>
          <w:numId w:val="0"/>
        </w:numPr>
        <w:rPr>
          <w:noProof w:val="0"/>
        </w:rPr>
      </w:pPr>
      <w:bookmarkStart w:id="46" w:name="_Toc476262084"/>
      <w:r w:rsidRPr="003651D9">
        <w:rPr>
          <w:noProof w:val="0"/>
        </w:rPr>
        <w:t>&lt;</w:t>
      </w:r>
      <w:r w:rsidRPr="003651D9">
        <w:rPr>
          <w:i/>
          <w:noProof w:val="0"/>
        </w:rPr>
        <w:t>Domain-specific additions</w:t>
      </w:r>
      <w:r w:rsidR="005672A9" w:rsidRPr="003651D9">
        <w:rPr>
          <w:i/>
          <w:noProof w:val="0"/>
        </w:rPr>
        <w:t>&gt;</w:t>
      </w:r>
      <w:bookmarkEnd w:id="46"/>
    </w:p>
    <w:p w14:paraId="150DC48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4C391661" w14:textId="77777777" w:rsidR="00303E20" w:rsidRPr="003651D9" w:rsidRDefault="00303E20">
      <w:pPr>
        <w:pStyle w:val="BodyText"/>
        <w:rPr>
          <w:i/>
          <w:iCs/>
        </w:rPr>
      </w:pPr>
      <w:bookmarkStart w:id="47" w:name="_Toc473170358"/>
      <w:bookmarkStart w:id="48" w:name="_Toc504625755"/>
      <w:bookmarkStart w:id="49" w:name="_Toc530206508"/>
      <w:bookmarkStart w:id="50" w:name="_Toc1388428"/>
      <w:bookmarkStart w:id="51" w:name="_Toc1388582"/>
      <w:bookmarkStart w:id="52" w:name="_Toc1456609"/>
      <w:bookmarkStart w:id="53" w:name="_Toc37034634"/>
      <w:bookmarkStart w:id="54" w:name="_Toc38846112"/>
      <w:bookmarkEnd w:id="31"/>
      <w:bookmarkEnd w:id="32"/>
      <w:bookmarkEnd w:id="40"/>
      <w:bookmarkEnd w:id="41"/>
      <w:bookmarkEnd w:id="42"/>
      <w:bookmarkEnd w:id="43"/>
      <w:bookmarkEnd w:id="44"/>
      <w:bookmarkEnd w:id="45"/>
    </w:p>
    <w:p w14:paraId="451C6EF0" w14:textId="77777777" w:rsidR="00303E20" w:rsidRPr="003651D9" w:rsidRDefault="00F967B3" w:rsidP="00D0449D">
      <w:pPr>
        <w:pStyle w:val="EditorInstructions"/>
        <w:outlineLvl w:val="0"/>
      </w:pPr>
      <w:r w:rsidRPr="003651D9">
        <w:t>A</w:t>
      </w:r>
      <w:r w:rsidR="00303E20" w:rsidRPr="003651D9">
        <w:t>dd</w:t>
      </w:r>
      <w:r w:rsidR="00D91815" w:rsidRPr="003651D9">
        <w:t xml:space="preserve"> </w:t>
      </w:r>
      <w:r w:rsidR="00255821" w:rsidRPr="003651D9">
        <w:t xml:space="preserve">to </w:t>
      </w:r>
      <w:r w:rsidR="00EA4332">
        <w:t>s</w:t>
      </w:r>
      <w:r w:rsidR="00D91815" w:rsidRPr="003651D9">
        <w:t xml:space="preserve">ection </w:t>
      </w:r>
      <w:r w:rsidR="00EC1DB7">
        <w:t xml:space="preserve">X </w:t>
      </w:r>
      <w:r w:rsidR="00D91815" w:rsidRPr="003651D9">
        <w:t>…</w:t>
      </w:r>
    </w:p>
    <w:p w14:paraId="6ED8D602" w14:textId="77777777" w:rsidR="00D91815" w:rsidRPr="003651D9" w:rsidRDefault="00D91815" w:rsidP="004C2F80">
      <w:pPr>
        <w:pStyle w:val="BodyText"/>
      </w:pPr>
    </w:p>
    <w:p w14:paraId="0F970F5A" w14:textId="77777777" w:rsidR="00303E20" w:rsidRPr="003651D9" w:rsidRDefault="00303E20" w:rsidP="00D0449D">
      <w:pPr>
        <w:pStyle w:val="Heading1"/>
        <w:numPr>
          <w:ilvl w:val="0"/>
          <w:numId w:val="0"/>
        </w:numPr>
        <w:rPr>
          <w:noProof w:val="0"/>
        </w:rPr>
      </w:pPr>
      <w:bookmarkStart w:id="55" w:name="_Toc476262085"/>
      <w:r w:rsidRPr="003651D9">
        <w:rPr>
          <w:noProof w:val="0"/>
        </w:rPr>
        <w:lastRenderedPageBreak/>
        <w:t xml:space="preserve">X </w:t>
      </w:r>
      <w:r w:rsidR="00C21CCE">
        <w:rPr>
          <w:noProof w:val="0"/>
        </w:rPr>
        <w:t xml:space="preserve">Standardized Operational Log of Events (SOLE) </w:t>
      </w:r>
      <w:r w:rsidRPr="003651D9">
        <w:rPr>
          <w:noProof w:val="0"/>
        </w:rPr>
        <w:t>Profile</w:t>
      </w:r>
      <w:bookmarkEnd w:id="55"/>
    </w:p>
    <w:p w14:paraId="3134B6A7" w14:textId="77777777" w:rsidR="00675DA1" w:rsidRDefault="00675DA1" w:rsidP="00675DA1">
      <w:pPr>
        <w:pStyle w:val="BodyText"/>
      </w:pPr>
      <w:r w:rsidRPr="00675DA1">
        <w:t xml:space="preserve">Efficient businesses use business intelligence tools to manage their business. The application of these tools to manage medical care has been limited in part because the information often resides in several different systems, and there are not standard ways to obtain the information. The SOLE profile defines a way to exchange information about events that can then be collected and displayed using standard methods. </w:t>
      </w:r>
    </w:p>
    <w:p w14:paraId="4E4FFF08" w14:textId="77777777" w:rsidR="00675DA1" w:rsidRDefault="00675DA1" w:rsidP="00675DA1">
      <w:pPr>
        <w:pStyle w:val="BodyText"/>
      </w:pPr>
      <w:r>
        <w:t>Healthcare providers have a strong desire to increase throughput and efficiency, both to improve the quality and timeliness of care and to control costs. Such process improvement efforts depend on being able to capture workflow events and apply business intelligence tools. Such initiatives face several problems:</w:t>
      </w:r>
    </w:p>
    <w:p w14:paraId="6DF7B1FE" w14:textId="4956B339" w:rsidR="00675DA1" w:rsidRDefault="00675DA1" w:rsidP="00675DA1">
      <w:pPr>
        <w:pStyle w:val="ListBullet2"/>
      </w:pPr>
      <w:r>
        <w:t>Event information that is to be logged comes from many different systems but there is no easy way to collect and compile the event</w:t>
      </w:r>
      <w:r w:rsidR="0059329C">
        <w:t xml:space="preserve"> report</w:t>
      </w:r>
      <w:r>
        <w:t>s into a single collection</w:t>
      </w:r>
    </w:p>
    <w:p w14:paraId="5274402E" w14:textId="0B49BA94" w:rsidR="00675DA1" w:rsidRDefault="00675DA1" w:rsidP="00675DA1">
      <w:pPr>
        <w:pStyle w:val="ListBullet2"/>
      </w:pPr>
      <w:r>
        <w:t xml:space="preserve">The different systems recording the particular events being </w:t>
      </w:r>
      <w:r w:rsidR="0059329C">
        <w:t xml:space="preserve">reported </w:t>
      </w:r>
      <w:r>
        <w:t>may have different understandings of the definition of the event, time point or measurement; the result is:</w:t>
      </w:r>
    </w:p>
    <w:p w14:paraId="50CEF58F" w14:textId="77777777" w:rsidR="00675DA1" w:rsidRDefault="00675DA1" w:rsidP="00675DA1">
      <w:pPr>
        <w:pStyle w:val="ListBullet3"/>
      </w:pPr>
      <w:r>
        <w:t>Within a single institution, data is non-uniform across systems, degrading the value of the information</w:t>
      </w:r>
    </w:p>
    <w:p w14:paraId="2EAF486A" w14:textId="77777777" w:rsidR="00675DA1" w:rsidRPr="00675DA1" w:rsidRDefault="00675DA1" w:rsidP="00675DA1">
      <w:pPr>
        <w:pStyle w:val="ListBullet3"/>
      </w:pPr>
      <w:r>
        <w:t>Across institutions, it is hard to compare to evaluate best practices</w:t>
      </w:r>
    </w:p>
    <w:p w14:paraId="1579DFB4" w14:textId="77777777" w:rsidR="00A85861" w:rsidRPr="003651D9" w:rsidRDefault="00CF283F" w:rsidP="00D0449D">
      <w:pPr>
        <w:pStyle w:val="Heading2"/>
        <w:numPr>
          <w:ilvl w:val="0"/>
          <w:numId w:val="0"/>
        </w:numPr>
        <w:rPr>
          <w:noProof w:val="0"/>
        </w:rPr>
      </w:pPr>
      <w:bookmarkStart w:id="56" w:name="_Toc476262086"/>
      <w:r w:rsidRPr="003651D9">
        <w:rPr>
          <w:noProof w:val="0"/>
        </w:rPr>
        <w:t xml:space="preserve">X.1 </w:t>
      </w:r>
      <w:r w:rsidR="00C21CCE">
        <w:rPr>
          <w:noProof w:val="0"/>
        </w:rPr>
        <w:t>SOLE</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47"/>
      <w:bookmarkEnd w:id="48"/>
      <w:bookmarkEnd w:id="49"/>
      <w:bookmarkEnd w:id="50"/>
      <w:bookmarkEnd w:id="51"/>
      <w:bookmarkEnd w:id="52"/>
      <w:bookmarkEnd w:id="53"/>
      <w:bookmarkEnd w:id="54"/>
      <w:r w:rsidR="008608EF" w:rsidRPr="003651D9">
        <w:rPr>
          <w:noProof w:val="0"/>
        </w:rPr>
        <w:t>, and Content Modules</w:t>
      </w:r>
      <w:bookmarkStart w:id="57" w:name="_Toc473170359"/>
      <w:bookmarkStart w:id="58" w:name="_Toc504625756"/>
      <w:bookmarkStart w:id="59" w:name="_Toc530206509"/>
      <w:bookmarkStart w:id="60" w:name="_Toc1388429"/>
      <w:bookmarkStart w:id="61" w:name="_Toc1388583"/>
      <w:bookmarkStart w:id="62" w:name="_Toc1456610"/>
      <w:bookmarkStart w:id="63" w:name="_Toc37034635"/>
      <w:bookmarkStart w:id="64" w:name="_Toc38846113"/>
      <w:bookmarkEnd w:id="56"/>
    </w:p>
    <w:p w14:paraId="7F87C405"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17" w:history="1">
        <w:r w:rsidR="0015489F">
          <w:rPr>
            <w:rStyle w:val="Hyperlink"/>
          </w:rPr>
          <w:t>http://ihe.net/Technical_Frameworks</w:t>
        </w:r>
      </w:hyperlink>
      <w:r w:rsidR="005672A9" w:rsidRPr="003651D9">
        <w:t>.</w:t>
      </w:r>
    </w:p>
    <w:p w14:paraId="1677E689" w14:textId="77777777" w:rsidR="001972AE" w:rsidRPr="006711B0" w:rsidRDefault="00CF283F" w:rsidP="006711B0">
      <w:pPr>
        <w:pStyle w:val="BodyText"/>
        <w:rPr>
          <w:i/>
        </w:rPr>
      </w:pPr>
      <w:r w:rsidRPr="003651D9">
        <w:t xml:space="preserve">Figure X.1-1 shows the actors directly involved in the </w:t>
      </w:r>
      <w:r w:rsidR="006711B0">
        <w:t>SOLE</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10C56B91" w14:textId="77777777" w:rsidR="006132F5" w:rsidRDefault="00A43A98" w:rsidP="0015489F">
      <w:pPr>
        <w:pStyle w:val="BodyText"/>
        <w:tabs>
          <w:tab w:val="left" w:pos="6944"/>
        </w:tabs>
      </w:pPr>
      <w:bookmarkStart w:id="65" w:name="_MON_1539675625"/>
      <w:bookmarkStart w:id="66" w:name="_MON_1539675640"/>
      <w:bookmarkStart w:id="67" w:name="_MON_1539679184"/>
      <w:bookmarkStart w:id="68" w:name="_MON_1539723572"/>
      <w:bookmarkStart w:id="69" w:name="_MON_1548595386"/>
      <w:bookmarkStart w:id="70" w:name="_MON_1548918794"/>
      <w:bookmarkStart w:id="71" w:name="_MON_1539592644"/>
      <w:bookmarkStart w:id="72" w:name="_MON_1539592658"/>
      <w:bookmarkStart w:id="73" w:name="_MON_1539592679"/>
      <w:bookmarkStart w:id="74" w:name="_MON_1539592737"/>
      <w:bookmarkStart w:id="75" w:name="_MON_1539592965"/>
      <w:bookmarkStart w:id="76" w:name="_MON_1539592986"/>
      <w:bookmarkStart w:id="77" w:name="_MON_1539592993"/>
      <w:bookmarkStart w:id="78" w:name="_MON_1539593012"/>
      <w:bookmarkStart w:id="79" w:name="_MON_1539593364"/>
      <w:bookmarkStart w:id="80" w:name="_MON_1539593473"/>
      <w:bookmarkStart w:id="81" w:name="_MON_1539593481"/>
      <w:bookmarkStart w:id="82" w:name="_MON_153962908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Pr>
          <w:noProof/>
        </w:rPr>
        <w:lastRenderedPageBreak/>
        <mc:AlternateContent>
          <mc:Choice Requires="wpc">
            <w:drawing>
              <wp:inline distT="0" distB="0" distL="0" distR="0" wp14:anchorId="44D0D46C" wp14:editId="521312B6">
                <wp:extent cx="6637307" cy="3566160"/>
                <wp:effectExtent l="0" t="0" r="0" b="0"/>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 name="AutoShape 221"/>
                        <wps:cNvCnPr>
                          <a:cxnSpLocks noChangeShapeType="1"/>
                        </wps:cNvCnPr>
                        <wps:spPr bwMode="auto">
                          <a:xfrm>
                            <a:off x="4102475" y="1802067"/>
                            <a:ext cx="964221" cy="0"/>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 name="AutoShape 221"/>
                        <wps:cNvCnPr>
                          <a:cxnSpLocks noChangeShapeType="1"/>
                        </wps:cNvCnPr>
                        <wps:spPr bwMode="auto">
                          <a:xfrm flipV="1">
                            <a:off x="1578713" y="1768415"/>
                            <a:ext cx="1155861" cy="1183"/>
                          </a:xfrm>
                          <a:prstGeom prst="straightConnector1">
                            <a:avLst/>
                          </a:prstGeom>
                          <a:noFill/>
                          <a:ln w="1587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9" name="Text Box 129"/>
                        <wps:cNvSpPr txBox="1"/>
                        <wps:spPr>
                          <a:xfrm>
                            <a:off x="3719063" y="497817"/>
                            <a:ext cx="2019301"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74C6" w14:textId="77777777" w:rsidR="00CB5B62" w:rsidRPr="00CB5B62" w:rsidRDefault="00CB5B62">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129"/>
                        <wps:cNvSpPr txBox="1"/>
                        <wps:spPr>
                          <a:xfrm>
                            <a:off x="999689" y="951525"/>
                            <a:ext cx="20193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D0A16" w14:textId="054758D6" w:rsidR="00CB5B62" w:rsidRPr="00CB5B62" w:rsidRDefault="00CB5B62" w:rsidP="00A43A98">
                              <w:pPr>
                                <w:pStyle w:val="NormalWeb"/>
                                <w:rPr>
                                  <w:rStyle w:val="XMLname"/>
                                  <w:sz w:val="16"/>
                                  <w:szCs w:val="16"/>
                                </w:rPr>
                              </w:pPr>
                              <w:r w:rsidRPr="00CB5B62">
                                <w:rPr>
                                  <w:rStyle w:val="XMLname"/>
                                  <w:sz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39790" y="1937092"/>
                            <a:ext cx="18002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CA6B0" w14:textId="08B6EC91" w:rsidR="00CB5B62" w:rsidRPr="00CB5B62" w:rsidRDefault="00CB5B62">
                              <w:pPr>
                                <w:rPr>
                                  <w:rStyle w:val="XMLname"/>
                                  <w:sz w:val="16"/>
                                  <w:szCs w:val="16"/>
                                </w:rPr>
                              </w:pPr>
                              <w:r>
                                <w:rPr>
                                  <w:rStyle w:val="XMLname"/>
                                  <w:sz w:val="16"/>
                                  <w:szCs w:val="16"/>
                                </w:rPr>
                                <w:t>RAD-XX: Transfer Multiple Event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129"/>
                        <wps:cNvSpPr txBox="1"/>
                        <wps:spPr>
                          <a:xfrm>
                            <a:off x="3780958" y="901694"/>
                            <a:ext cx="2019300" cy="40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F5F13" w14:textId="19A6D29A" w:rsidR="00CB5B62" w:rsidRPr="00CB5B62" w:rsidRDefault="00CB5B62" w:rsidP="00A43A98">
                              <w:pPr>
                                <w:pStyle w:val="NormalWeb"/>
                                <w:rPr>
                                  <w:rStyle w:val="XMLname"/>
                                  <w:sz w:val="16"/>
                                  <w:szCs w:val="16"/>
                                </w:rPr>
                              </w:pPr>
                              <w:r w:rsidRPr="00CB5B62">
                                <w:rPr>
                                  <w:rStyle w:val="XMLname"/>
                                  <w:sz w:val="16"/>
                                </w:rPr>
                                <w:t>ITI-81: Retrieve ATNA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Rectangle 43"/>
                        <wps:cNvSpPr>
                          <a:spLocks noChangeArrowheads="1"/>
                        </wps:cNvSpPr>
                        <wps:spPr bwMode="auto">
                          <a:xfrm>
                            <a:off x="198407" y="1271622"/>
                            <a:ext cx="1371600" cy="647700"/>
                          </a:xfrm>
                          <a:prstGeom prst="rect">
                            <a:avLst/>
                          </a:prstGeom>
                          <a:solidFill>
                            <a:srgbClr val="FFFFFF"/>
                          </a:solidFill>
                          <a:ln w="9525">
                            <a:solidFill>
                              <a:srgbClr val="000000"/>
                            </a:solidFill>
                            <a:miter lim="800000"/>
                            <a:headEnd/>
                            <a:tailEnd/>
                          </a:ln>
                        </wps:spPr>
                        <wps:txbx>
                          <w:txbxContent>
                            <w:p w14:paraId="59283372" w14:textId="77777777" w:rsidR="00CB5B62" w:rsidRPr="00CB5B62" w:rsidRDefault="00CB5B62" w:rsidP="00A43A98">
                              <w:pPr>
                                <w:pStyle w:val="NormalWeb"/>
                                <w:jc w:val="center"/>
                                <w:rPr>
                                  <w:rStyle w:val="XMLname"/>
                                </w:rPr>
                              </w:pPr>
                              <w:r w:rsidRPr="00CB5B62">
                                <w:rPr>
                                  <w:rStyle w:val="XMLname"/>
                                </w:rPr>
                                <w:t>Event Reporter</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2731082" y="1284900"/>
                            <a:ext cx="1371600" cy="647700"/>
                          </a:xfrm>
                          <a:prstGeom prst="rect">
                            <a:avLst/>
                          </a:prstGeom>
                          <a:solidFill>
                            <a:srgbClr val="FFFFFF"/>
                          </a:solidFill>
                          <a:ln w="9525">
                            <a:solidFill>
                              <a:srgbClr val="000000"/>
                            </a:solidFill>
                            <a:miter lim="800000"/>
                            <a:headEnd/>
                            <a:tailEnd/>
                          </a:ln>
                        </wps:spPr>
                        <wps:txbx>
                          <w:txbxContent>
                            <w:p w14:paraId="20B5F827" w14:textId="2FEA2B59" w:rsidR="00CB5B62" w:rsidRDefault="00CB5B62" w:rsidP="00A43A98">
                              <w:pPr>
                                <w:pStyle w:val="NormalWeb"/>
                                <w:jc w:val="center"/>
                              </w:pPr>
                              <w:r>
                                <w:rPr>
                                  <w:rFonts w:ascii="Courier New" w:hAnsi="Courier New" w:cs="TimesNewRomanPSMT"/>
                                  <w:sz w:val="20"/>
                                  <w:szCs w:val="20"/>
                                </w:rPr>
                                <w:t>Event Repository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5066915" y="1249575"/>
                            <a:ext cx="1371600" cy="647700"/>
                          </a:xfrm>
                          <a:prstGeom prst="rect">
                            <a:avLst/>
                          </a:prstGeom>
                          <a:solidFill>
                            <a:srgbClr val="FFFFFF"/>
                          </a:solidFill>
                          <a:ln w="9525">
                            <a:solidFill>
                              <a:srgbClr val="000000"/>
                            </a:solidFill>
                            <a:miter lim="800000"/>
                            <a:headEnd/>
                            <a:tailEnd/>
                          </a:ln>
                        </wps:spPr>
                        <wps:txbx>
                          <w:txbxContent>
                            <w:p w14:paraId="4092C194" w14:textId="458DC129" w:rsidR="00CB5B62" w:rsidRPr="00CB5B62" w:rsidRDefault="00CB5B62" w:rsidP="00A43A98">
                              <w:pPr>
                                <w:pStyle w:val="NormalWeb"/>
                                <w:jc w:val="center"/>
                                <w:rPr>
                                  <w:rStyle w:val="XMLname"/>
                                </w:rPr>
                              </w:pPr>
                              <w:r w:rsidRPr="00CB5B62">
                                <w:rPr>
                                  <w:rStyle w:val="XMLname"/>
                                </w:rPr>
                                <w:t xml:space="preserve">Event </w:t>
                              </w:r>
                              <w:r>
                                <w:rPr>
                                  <w:rStyle w:val="XMLname"/>
                                </w:rPr>
                                <w:t>Consumer</w:t>
                              </w:r>
                            </w:p>
                          </w:txbxContent>
                        </wps:txbx>
                        <wps:bodyPr rot="0" vert="horz" wrap="square" lIns="91440" tIns="45720" rIns="91440" bIns="45720" anchor="t" anchorCtr="0" upright="1">
                          <a:noAutofit/>
                        </wps:bodyPr>
                      </wps:wsp>
                      <wps:wsp>
                        <wps:cNvPr id="46" name="Text Box 129"/>
                        <wps:cNvSpPr txBox="1"/>
                        <wps:spPr>
                          <a:xfrm>
                            <a:off x="3873935" y="1388058"/>
                            <a:ext cx="2019300" cy="35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19730" w14:textId="3B77D39E" w:rsidR="00CB5B62" w:rsidRPr="00CB5B62" w:rsidRDefault="00CB5B62"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78713" y="1427233"/>
                            <a:ext cx="1152133" cy="4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45" idx="0"/>
                          <a:endCxn id="44" idx="0"/>
                        </wps:cNvCnPr>
                        <wps:spPr>
                          <a:xfrm rot="16200000" flipH="1" flipV="1">
                            <a:off x="4566938" y="99371"/>
                            <a:ext cx="35325" cy="2335732"/>
                          </a:xfrm>
                          <a:prstGeom prst="bentConnector3">
                            <a:avLst>
                              <a:gd name="adj1" fmla="val -1258166"/>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856008" y="1009291"/>
                            <a:ext cx="16303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5486163" y="1017917"/>
                            <a:ext cx="8864" cy="1984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855841" y="1017917"/>
                            <a:ext cx="0" cy="28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4102129" y="1431621"/>
                            <a:ext cx="964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130"/>
                        <wps:cNvSpPr txBox="1"/>
                        <wps:spPr>
                          <a:xfrm>
                            <a:off x="3828974" y="1879403"/>
                            <a:ext cx="179959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017F0" w14:textId="77777777" w:rsidR="00CB5B62" w:rsidRPr="00CB5B62" w:rsidRDefault="00CB5B62" w:rsidP="00C96BF0">
                              <w:pPr>
                                <w:pStyle w:val="NormalWeb"/>
                                <w:rPr>
                                  <w:rStyle w:val="XMLname"/>
                                </w:rPr>
                              </w:pPr>
                              <w:r w:rsidRPr="00CB5B62">
                                <w:rPr>
                                  <w:rStyle w:val="XMLname"/>
                                  <w:sz w:val="16"/>
                                </w:rPr>
                                <w:t xml:space="preserve">RAD-XX: Transfer Multiple Event </w:t>
                              </w:r>
                              <w:r w:rsidRPr="00CB5B62">
                                <w:rPr>
                                  <w:rStyle w:val="XMLname"/>
                                </w:rPr>
                                <w:t>Reports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D0D46C" id="Canvas 209" o:spid="_x0000_s1026" editas="canvas" style="width:522.6pt;height:280.8pt;mso-position-horizontal-relative:char;mso-position-vertical-relative:line" coordsize="66370,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370;height:35661;visibility:visible;mso-wrap-style:square">
                  <v:fill o:detectmouseclick="t"/>
                  <v:path o:connecttype="none"/>
                </v:shape>
                <v:shapetype id="_x0000_t32" coordsize="21600,21600" o:spt="32" o:oned="t" path="m,l21600,21600e" filled="f">
                  <v:path arrowok="t" fillok="f" o:connecttype="none"/>
                  <o:lock v:ext="edit" shapetype="t"/>
                </v:shapetype>
                <v:shape id="AutoShape 221" o:spid="_x0000_s1028" type="#_x0000_t32" style="position:absolute;left:41024;top:18020;width:96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Si8MAAADcAAAADwAAAGRycy9kb3ducmV2LnhtbESPTWvCQBCG74L/YRmhN91oVUrqKiJK&#10;C+JB296n2WkSmp0Nu6tJ/33nIHibYd6PZ1ab3jXqRiHWng1MJxko4sLbmksDnx+H8QuomJAtNp7J&#10;wB9F2KyHgxXm1nd8ptsllUpCOOZooEqpzbWORUUO48S3xHL78cFhkjWU2gbsJNw1epZlS+2wZmmo&#10;sKVdRcXv5eqk9xDnb/uyOJ6m3eL5+B3oa74kY55G/fYVVKI+PcR397sV/JnQyjMygV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MkovDAAAA3AAAAA8AAAAAAAAAAAAA&#10;AAAAoQIAAGRycy9kb3ducmV2LnhtbFBLBQYAAAAABAAEAPkAAACRAwAAAAA=&#10;" strokeweight="1.25pt">
                  <v:stroke endarrow="block"/>
                </v:shape>
                <v:shape id="AutoShape 221" o:spid="_x0000_s1029" type="#_x0000_t32" style="position:absolute;left:15787;top:17684;width:11558;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QZsYAAADbAAAADwAAAGRycy9kb3ducmV2LnhtbESPT2vCQBTE7wW/w/IEb3WjxdKm2YgU&#10;/AM9FKM99PbIPrPB7NuQXU389l1B6HGYmd8w2XKwjbhS52vHCmbTBARx6XTNlYLjYf38BsIHZI2N&#10;Y1JwIw/LfPSUYapdz3u6FqESEcI+RQUmhDaV0peGLPqpa4mjd3KdxRBlV0ndYR/htpHzJHmVFmuO&#10;CwZb+jRUnouLVTD/Mt/Fptz0x/fLftuaxc/hN1krNRkPqw8QgYbwH360d1rBywLu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DEGbGAAAA2wAAAA8AAAAAAAAA&#10;AAAAAAAAoQIAAGRycy9kb3ducmV2LnhtbFBLBQYAAAAABAAEAPkAAACUAwAAAAA=&#10;" strokeweight="1.25pt">
                  <v:stroke endarrow="block"/>
                </v:shape>
                <v:shapetype id="_x0000_t202" coordsize="21600,21600" o:spt="202" path="m,l,21600r21600,l21600,xe">
                  <v:stroke joinstyle="miter"/>
                  <v:path gradientshapeok="t" o:connecttype="rect"/>
                </v:shapetype>
                <v:shape id="Text Box 129" o:spid="_x0000_s1030" type="#_x0000_t202" style="position:absolute;left:37190;top:4978;width:2019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441874C6" w14:textId="77777777" w:rsidR="00CB5B62" w:rsidRPr="00CB5B62" w:rsidRDefault="00CB5B62">
                        <w:pPr>
                          <w:rPr>
                            <w:rFonts w:ascii="Courier New" w:hAnsi="Courier New" w:cs="Courier New"/>
                            <w:sz w:val="16"/>
                            <w:szCs w:val="16"/>
                          </w:rPr>
                        </w:pPr>
                        <w:r w:rsidRPr="00CB5B62">
                          <w:rPr>
                            <w:rFonts w:ascii="Courier New" w:hAnsi="Courier New" w:cs="Courier New"/>
                            <w:sz w:val="16"/>
                            <w:szCs w:val="16"/>
                          </w:rPr>
                          <w:t xml:space="preserve">ITI-82: Retrieve Syslog </w:t>
                        </w:r>
                        <w:r>
                          <w:rPr>
                            <w:rFonts w:ascii="Courier New" w:hAnsi="Courier New" w:cs="Courier New"/>
                            <w:sz w:val="16"/>
                            <w:szCs w:val="16"/>
                          </w:rPr>
                          <w:t>E</w:t>
                        </w:r>
                        <w:r w:rsidRPr="00CB5B62">
                          <w:rPr>
                            <w:rFonts w:ascii="Courier New" w:hAnsi="Courier New" w:cs="Courier New"/>
                            <w:sz w:val="16"/>
                            <w:szCs w:val="16"/>
                          </w:rPr>
                          <w:t>vent</w:t>
                        </w:r>
                      </w:p>
                    </w:txbxContent>
                  </v:textbox>
                </v:shape>
                <v:shape id="Text Box 129" o:spid="_x0000_s1031" type="#_x0000_t202" style="position:absolute;left:9996;top:9515;width:20193;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66BD0A16" w14:textId="054758D6" w:rsidR="00CB5B62" w:rsidRPr="00CB5B62" w:rsidRDefault="00CB5B62" w:rsidP="00A43A98">
                        <w:pPr>
                          <w:pStyle w:val="NormalWeb"/>
                          <w:rPr>
                            <w:rStyle w:val="XMLname"/>
                            <w:sz w:val="16"/>
                            <w:szCs w:val="16"/>
                          </w:rPr>
                        </w:pPr>
                        <w:r w:rsidRPr="00CB5B62">
                          <w:rPr>
                            <w:rStyle w:val="XMLname"/>
                            <w:sz w:val="16"/>
                          </w:rPr>
                          <w:t>ITI-20: Record Audit Event</w:t>
                        </w:r>
                      </w:p>
                    </w:txbxContent>
                  </v:textbox>
                </v:shape>
                <v:shape id="Text Box 130" o:spid="_x0000_s1032" type="#_x0000_t202" style="position:absolute;left:13397;top:19370;width:1800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93CA6B0" w14:textId="08B6EC91" w:rsidR="00CB5B62" w:rsidRPr="00CB5B62" w:rsidRDefault="00CB5B62">
                        <w:pPr>
                          <w:rPr>
                            <w:rStyle w:val="XMLname"/>
                            <w:sz w:val="16"/>
                            <w:szCs w:val="16"/>
                          </w:rPr>
                        </w:pPr>
                        <w:r>
                          <w:rPr>
                            <w:rStyle w:val="XMLname"/>
                            <w:sz w:val="16"/>
                            <w:szCs w:val="16"/>
                          </w:rPr>
                          <w:t>RAD-XX: Transfer Multiple Event Reports</w:t>
                        </w:r>
                      </w:p>
                    </w:txbxContent>
                  </v:textbox>
                </v:shape>
                <v:shape id="Text Box 129" o:spid="_x0000_s1033" type="#_x0000_t202" style="position:absolute;left:37809;top:9016;width:20193;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27DF5F13" w14:textId="19A6D29A" w:rsidR="00CB5B62" w:rsidRPr="00CB5B62" w:rsidRDefault="00CB5B62" w:rsidP="00A43A98">
                        <w:pPr>
                          <w:pStyle w:val="NormalWeb"/>
                          <w:rPr>
                            <w:rStyle w:val="XMLname"/>
                            <w:sz w:val="16"/>
                            <w:szCs w:val="16"/>
                          </w:rPr>
                        </w:pPr>
                        <w:r w:rsidRPr="00CB5B62">
                          <w:rPr>
                            <w:rStyle w:val="XMLname"/>
                            <w:sz w:val="16"/>
                          </w:rPr>
                          <w:t>ITI-81: Retrieve ATNA Audit Event</w:t>
                        </w:r>
                      </w:p>
                    </w:txbxContent>
                  </v:textbox>
                </v:shape>
                <v:rect id="Rectangle 43" o:spid="_x0000_s1034" style="position:absolute;left:1984;top:12716;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59283372" w14:textId="77777777" w:rsidR="00CB5B62" w:rsidRPr="00CB5B62" w:rsidRDefault="00CB5B62" w:rsidP="00A43A98">
                        <w:pPr>
                          <w:pStyle w:val="NormalWeb"/>
                          <w:jc w:val="center"/>
                          <w:rPr>
                            <w:rStyle w:val="XMLname"/>
                          </w:rPr>
                        </w:pPr>
                        <w:r w:rsidRPr="00CB5B62">
                          <w:rPr>
                            <w:rStyle w:val="XMLname"/>
                          </w:rPr>
                          <w:t>Event Reporter</w:t>
                        </w:r>
                      </w:p>
                    </w:txbxContent>
                  </v:textbox>
                </v:rect>
                <v:rect id="Rectangle 44" o:spid="_x0000_s1035" style="position:absolute;left:27310;top:12849;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20B5F827" w14:textId="2FEA2B59" w:rsidR="00CB5B62" w:rsidRDefault="00CB5B62" w:rsidP="00A43A98">
                        <w:pPr>
                          <w:pStyle w:val="NormalWeb"/>
                          <w:jc w:val="center"/>
                        </w:pPr>
                        <w:r>
                          <w:rPr>
                            <w:rFonts w:ascii="Courier New" w:hAnsi="Courier New" w:cs="TimesNewRomanPSMT"/>
                            <w:sz w:val="20"/>
                            <w:szCs w:val="20"/>
                          </w:rPr>
                          <w:t>Event Repository</w:t>
                        </w:r>
                      </w:p>
                    </w:txbxContent>
                  </v:textbox>
                </v:rect>
                <v:rect id="Rectangle 45" o:spid="_x0000_s1036" style="position:absolute;left:50669;top:12495;width:13716;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4092C194" w14:textId="458DC129" w:rsidR="00CB5B62" w:rsidRPr="00CB5B62" w:rsidRDefault="00CB5B62" w:rsidP="00A43A98">
                        <w:pPr>
                          <w:pStyle w:val="NormalWeb"/>
                          <w:jc w:val="center"/>
                          <w:rPr>
                            <w:rStyle w:val="XMLname"/>
                          </w:rPr>
                        </w:pPr>
                        <w:r w:rsidRPr="00CB5B62">
                          <w:rPr>
                            <w:rStyle w:val="XMLname"/>
                          </w:rPr>
                          <w:t xml:space="preserve">Event </w:t>
                        </w:r>
                        <w:r>
                          <w:rPr>
                            <w:rStyle w:val="XMLname"/>
                          </w:rPr>
                          <w:t>Consumer</w:t>
                        </w:r>
                      </w:p>
                    </w:txbxContent>
                  </v:textbox>
                </v:rect>
                <v:shape id="Text Box 129" o:spid="_x0000_s1037" type="#_x0000_t202" style="position:absolute;left:38739;top:13880;width:20193;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35619730" w14:textId="3B77D39E" w:rsidR="00CB5B62" w:rsidRPr="00CB5B62" w:rsidRDefault="00CB5B62" w:rsidP="00A43A98">
                        <w:pPr>
                          <w:pStyle w:val="NormalWeb"/>
                          <w:rPr>
                            <w:rFonts w:ascii="Courier New" w:hAnsi="Courier New" w:cs="TimesNewRomanPSMT"/>
                            <w:sz w:val="16"/>
                            <w:szCs w:val="16"/>
                          </w:rPr>
                        </w:pPr>
                        <w:r>
                          <w:rPr>
                            <w:rFonts w:ascii="Courier New" w:hAnsi="Courier New" w:cs="TimesNewRomanPSMT"/>
                            <w:sz w:val="16"/>
                            <w:szCs w:val="16"/>
                          </w:rPr>
                          <w:t>ITI-20: Record Audit Event</w:t>
                        </w:r>
                      </w:p>
                    </w:txbxContent>
                  </v:textbox>
                </v:shape>
                <v:shape id="Straight Arrow Connector 33" o:spid="_x0000_s1038" type="#_x0000_t32" style="position:absolute;left:15787;top:14272;width:11521;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39" type="#_x0000_t34" style="position:absolute;left:45669;top:993;width:353;height:2335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svFsQAAADbAAAADwAAAGRycy9kb3ducmV2LnhtbESPQWvCQBSE74L/YXmCF6kbrQSJriKC&#10;0iIVjD14fGRfk9Ds27C7avz3XaHgcZiZb5jlujONuJHztWUFk3ECgriwuuZSwfd59zYH4QOyxsYy&#10;KXiQh/Wq31tipu2dT3TLQykihH2GCqoQ2kxKX1Rk0I9tSxy9H+sMhihdKbXDe4SbRk6TJJUGa44L&#10;Fba0raj4za9GQTK7pN0xHIpc73efWrrr+esxUmo46DYLEIG68Ar/tz+0gvcUn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y8WxAAAANsAAAAPAAAAAAAAAAAA&#10;AAAAAKECAABkcnMvZG93bnJldi54bWxQSwUGAAAAAAQABAD5AAAAkgMAAAAA&#10;" adj="-271764" strokecolor="black [3200]" strokeweight=".5pt">
                  <v:stroke endarrow="block"/>
                </v:shape>
                <v:line id="Straight Connector 41" o:spid="_x0000_s1040" style="position:absolute;visibility:visible;mso-wrap-style:square" from="38560,10092" to="54864,10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Straight Connector 47" o:spid="_x0000_s1041" style="position:absolute;visibility:visible;mso-wrap-style:square" from="54861,10179" to="54950,12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shape id="Straight Arrow Connector 48" o:spid="_x0000_s1042" type="#_x0000_t32" style="position:absolute;left:38558;top:10179;width: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54" o:spid="_x0000_s1043" type="#_x0000_t32" style="position:absolute;left:41021;top:14316;width:9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shape id="Text Box 130" o:spid="_x0000_s1044" type="#_x0000_t202" style="position:absolute;left:38289;top:18794;width:1799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4BD017F0" w14:textId="77777777" w:rsidR="00CB5B62" w:rsidRPr="00CB5B62" w:rsidRDefault="00CB5B62" w:rsidP="00C96BF0">
                        <w:pPr>
                          <w:pStyle w:val="NormalWeb"/>
                          <w:rPr>
                            <w:rStyle w:val="XMLname"/>
                          </w:rPr>
                        </w:pPr>
                        <w:r w:rsidRPr="00CB5B62">
                          <w:rPr>
                            <w:rStyle w:val="XMLname"/>
                            <w:sz w:val="16"/>
                          </w:rPr>
                          <w:t xml:space="preserve">RAD-XX: Transfer Multiple Event </w:t>
                        </w:r>
                        <w:r w:rsidRPr="00CB5B62">
                          <w:rPr>
                            <w:rStyle w:val="XMLname"/>
                          </w:rPr>
                          <w:t>Reports</w:t>
                        </w:r>
                      </w:p>
                    </w:txbxContent>
                  </v:textbox>
                </v:shape>
                <w10:anchorlock/>
              </v:group>
            </w:pict>
          </mc:Fallback>
        </mc:AlternateContent>
      </w:r>
    </w:p>
    <w:p w14:paraId="00BC55D9" w14:textId="77777777" w:rsidR="00A43A98" w:rsidRPr="003651D9" w:rsidRDefault="0015489F" w:rsidP="00A43A98">
      <w:pPr>
        <w:pStyle w:val="FigureTitle"/>
      </w:pPr>
      <w:r>
        <w:tab/>
      </w:r>
      <w:r w:rsidR="00A43A98" w:rsidRPr="003651D9">
        <w:t xml:space="preserve">Figure X.1-1: </w:t>
      </w:r>
      <w:r w:rsidR="00A43A98">
        <w:t>SOLE</w:t>
      </w:r>
      <w:r w:rsidR="00A43A98" w:rsidRPr="003651D9">
        <w:t xml:space="preserve"> Actor Diagram</w:t>
      </w:r>
    </w:p>
    <w:p w14:paraId="543613D6" w14:textId="6AC67F8F" w:rsidR="000D2487" w:rsidRPr="003651D9" w:rsidRDefault="000D2487" w:rsidP="0015489F">
      <w:pPr>
        <w:pStyle w:val="BodyText"/>
        <w:tabs>
          <w:tab w:val="left" w:pos="6944"/>
        </w:tabs>
      </w:pPr>
    </w:p>
    <w:p w14:paraId="39A3E6D0" w14:textId="243B4391" w:rsidR="00CF283F" w:rsidRPr="003651D9" w:rsidRDefault="00CF283F">
      <w:pPr>
        <w:pStyle w:val="BodyText"/>
      </w:pPr>
      <w:r w:rsidRPr="003651D9">
        <w:t xml:space="preserve">Table X.1-1 lists the transactions for each actor directly involved in the </w:t>
      </w:r>
      <w:r w:rsidR="003D6A68">
        <w:t xml:space="preserve">SOLE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 xml:space="preserve">ired transactions (labeled </w:t>
      </w:r>
      <w:r w:rsidR="00162EF6">
        <w:t>"</w:t>
      </w:r>
      <w:r w:rsidR="006A4160" w:rsidRPr="003651D9">
        <w:t>R</w:t>
      </w:r>
      <w:r w:rsidR="00162EF6">
        <w:t>"</w:t>
      </w:r>
      <w:r w:rsidR="006A4160" w:rsidRPr="003651D9">
        <w:t>) and may support the optional t</w:t>
      </w:r>
      <w:r w:rsidRPr="003651D9">
        <w:t xml:space="preserve">ransactions </w:t>
      </w:r>
      <w:r w:rsidR="006A4160" w:rsidRPr="003651D9">
        <w:t>(</w:t>
      </w:r>
      <w:r w:rsidRPr="003651D9">
        <w:t xml:space="preserve">labeled </w:t>
      </w:r>
      <w:r w:rsidR="00162EF6">
        <w:t>"</w:t>
      </w:r>
      <w:r w:rsidRPr="003651D9">
        <w:t>O</w:t>
      </w:r>
      <w:r w:rsidR="00162EF6">
        <w:t>"</w:t>
      </w:r>
      <w:r w:rsidR="006A4160" w:rsidRPr="003651D9">
        <w:t>)</w:t>
      </w:r>
      <w:r w:rsidR="00887E40" w:rsidRPr="003651D9">
        <w:t xml:space="preserve">. </w:t>
      </w:r>
    </w:p>
    <w:p w14:paraId="5FDA9858" w14:textId="77777777" w:rsidR="00DE0504" w:rsidRPr="003651D9" w:rsidRDefault="00DE0504">
      <w:pPr>
        <w:pStyle w:val="BodyText"/>
      </w:pPr>
    </w:p>
    <w:p w14:paraId="60135F8D" w14:textId="77777777" w:rsidR="00CF283F" w:rsidRPr="003651D9" w:rsidRDefault="00CF283F" w:rsidP="00CB5B62">
      <w:pPr>
        <w:pStyle w:val="TableTitle"/>
      </w:pPr>
      <w:r w:rsidRPr="003651D9">
        <w:t>Table X.1-1</w:t>
      </w:r>
      <w:r w:rsidR="001606A7" w:rsidRPr="003651D9">
        <w:t>:</w:t>
      </w:r>
      <w:r w:rsidRPr="003651D9">
        <w:t xml:space="preserve"> </w:t>
      </w:r>
      <w:r w:rsidR="00837F98">
        <w:t>SOLE</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3651D9" w14:paraId="03CBA781" w14:textId="77777777" w:rsidTr="00BB76BC">
        <w:trPr>
          <w:cantSplit/>
          <w:tblHeader/>
          <w:jc w:val="center"/>
        </w:trPr>
        <w:tc>
          <w:tcPr>
            <w:tcW w:w="1449" w:type="dxa"/>
            <w:shd w:val="pct15" w:color="auto" w:fill="FFFFFF"/>
          </w:tcPr>
          <w:p w14:paraId="6245A087" w14:textId="77777777" w:rsidR="00CF283F" w:rsidRPr="003651D9" w:rsidRDefault="00CF283F" w:rsidP="00663624">
            <w:pPr>
              <w:pStyle w:val="TableEntryHeader"/>
            </w:pPr>
            <w:r w:rsidRPr="003651D9">
              <w:t>Actors</w:t>
            </w:r>
          </w:p>
        </w:tc>
        <w:tc>
          <w:tcPr>
            <w:tcW w:w="2520" w:type="dxa"/>
            <w:shd w:val="pct15" w:color="auto" w:fill="FFFFFF"/>
          </w:tcPr>
          <w:p w14:paraId="242C41FF" w14:textId="77777777" w:rsidR="00CF283F" w:rsidRPr="003651D9" w:rsidRDefault="00CF283F" w:rsidP="00663624">
            <w:pPr>
              <w:pStyle w:val="TableEntryHeader"/>
            </w:pPr>
            <w:r w:rsidRPr="003651D9">
              <w:t xml:space="preserve">Transactions </w:t>
            </w:r>
          </w:p>
        </w:tc>
        <w:tc>
          <w:tcPr>
            <w:tcW w:w="1710" w:type="dxa"/>
            <w:shd w:val="pct15" w:color="auto" w:fill="FFFFFF"/>
          </w:tcPr>
          <w:p w14:paraId="50EC9D24" w14:textId="77777777" w:rsidR="00CF283F" w:rsidRPr="003651D9" w:rsidRDefault="00CF283F" w:rsidP="00663624">
            <w:pPr>
              <w:pStyle w:val="TableEntryHeader"/>
            </w:pPr>
            <w:r w:rsidRPr="003651D9">
              <w:t>Optionality</w:t>
            </w:r>
          </w:p>
        </w:tc>
        <w:tc>
          <w:tcPr>
            <w:tcW w:w="2799" w:type="dxa"/>
            <w:shd w:val="pct15" w:color="auto" w:fill="FFFFFF"/>
          </w:tcPr>
          <w:p w14:paraId="20554F30" w14:textId="77777777" w:rsidR="001558DD" w:rsidRPr="003651D9" w:rsidRDefault="001558DD" w:rsidP="00EF1E77">
            <w:pPr>
              <w:pStyle w:val="TableEntryHeader"/>
              <w:rPr>
                <w:rFonts w:ascii="Times New Roman" w:hAnsi="Times New Roman"/>
                <w:b w:val="0"/>
                <w:i/>
              </w:rPr>
            </w:pPr>
            <w:r w:rsidRPr="003651D9">
              <w:t>Reference</w:t>
            </w:r>
          </w:p>
        </w:tc>
      </w:tr>
      <w:tr w:rsidR="0018660A" w:rsidRPr="003651D9" w14:paraId="6289CD2D" w14:textId="77777777" w:rsidTr="00BB76BC">
        <w:trPr>
          <w:cantSplit/>
          <w:jc w:val="center"/>
        </w:trPr>
        <w:tc>
          <w:tcPr>
            <w:tcW w:w="1449" w:type="dxa"/>
            <w:vMerge w:val="restart"/>
          </w:tcPr>
          <w:p w14:paraId="36E5A2C8" w14:textId="77777777" w:rsidR="0018660A" w:rsidRPr="003651D9" w:rsidRDefault="0018660A" w:rsidP="007608A1">
            <w:pPr>
              <w:pStyle w:val="TableEntry"/>
            </w:pPr>
            <w:r>
              <w:t>Event Reporter</w:t>
            </w:r>
          </w:p>
        </w:tc>
        <w:tc>
          <w:tcPr>
            <w:tcW w:w="2520" w:type="dxa"/>
          </w:tcPr>
          <w:p w14:paraId="22A29EDC" w14:textId="77777777" w:rsidR="0018660A" w:rsidRPr="003651D9" w:rsidRDefault="0018660A" w:rsidP="003579DA">
            <w:pPr>
              <w:pStyle w:val="TableEntry"/>
            </w:pPr>
            <w:r>
              <w:t>ITI-20 Record Audit Event</w:t>
            </w:r>
          </w:p>
        </w:tc>
        <w:tc>
          <w:tcPr>
            <w:tcW w:w="1710" w:type="dxa"/>
          </w:tcPr>
          <w:p w14:paraId="53B52D58" w14:textId="77777777" w:rsidR="0018660A" w:rsidRPr="003651D9" w:rsidRDefault="0018660A" w:rsidP="00017E09">
            <w:pPr>
              <w:pStyle w:val="TableEntry"/>
            </w:pPr>
            <w:r w:rsidRPr="003651D9">
              <w:t>R</w:t>
            </w:r>
          </w:p>
        </w:tc>
        <w:tc>
          <w:tcPr>
            <w:tcW w:w="2799" w:type="dxa"/>
          </w:tcPr>
          <w:p w14:paraId="6899777C" w14:textId="77777777" w:rsidR="0018660A" w:rsidRPr="003651D9" w:rsidRDefault="0018660A" w:rsidP="00EF1E77">
            <w:pPr>
              <w:pStyle w:val="TableEntry"/>
            </w:pPr>
            <w:r>
              <w:t xml:space="preserve">ITI </w:t>
            </w:r>
            <w:r w:rsidRPr="003651D9">
              <w:t>TF-2: 3.</w:t>
            </w:r>
            <w:r>
              <w:t>20</w:t>
            </w:r>
          </w:p>
        </w:tc>
      </w:tr>
      <w:tr w:rsidR="0018660A" w:rsidRPr="003651D9" w14:paraId="7F000916" w14:textId="77777777" w:rsidTr="00BB76BC">
        <w:trPr>
          <w:cantSplit/>
          <w:jc w:val="center"/>
        </w:trPr>
        <w:tc>
          <w:tcPr>
            <w:tcW w:w="1449" w:type="dxa"/>
            <w:vMerge/>
          </w:tcPr>
          <w:p w14:paraId="5B911E39" w14:textId="77777777" w:rsidR="0018660A" w:rsidRDefault="0018660A" w:rsidP="007608A1">
            <w:pPr>
              <w:pStyle w:val="TableEntry"/>
            </w:pPr>
          </w:p>
        </w:tc>
        <w:tc>
          <w:tcPr>
            <w:tcW w:w="2520" w:type="dxa"/>
          </w:tcPr>
          <w:p w14:paraId="6941599B" w14:textId="109BD32B" w:rsidR="0018660A" w:rsidRDefault="00FE7D9C" w:rsidP="003579DA">
            <w:pPr>
              <w:pStyle w:val="TableEntry"/>
            </w:pPr>
            <w:r>
              <w:t>RAD-XX Transfer Multiple Event Reports</w:t>
            </w:r>
          </w:p>
        </w:tc>
        <w:tc>
          <w:tcPr>
            <w:tcW w:w="1710" w:type="dxa"/>
          </w:tcPr>
          <w:p w14:paraId="0B17748A" w14:textId="77777777" w:rsidR="0018660A" w:rsidRPr="003651D9" w:rsidRDefault="0018660A" w:rsidP="00017E09">
            <w:pPr>
              <w:pStyle w:val="TableEntry"/>
            </w:pPr>
            <w:r>
              <w:t>O</w:t>
            </w:r>
          </w:p>
        </w:tc>
        <w:tc>
          <w:tcPr>
            <w:tcW w:w="2799" w:type="dxa"/>
          </w:tcPr>
          <w:p w14:paraId="1DDE94D2" w14:textId="77777777" w:rsidR="0018660A" w:rsidRPr="003651D9" w:rsidRDefault="0018660A" w:rsidP="00EF1E77">
            <w:pPr>
              <w:pStyle w:val="TableEntry"/>
            </w:pPr>
            <w:r>
              <w:t>3.Y</w:t>
            </w:r>
          </w:p>
        </w:tc>
      </w:tr>
      <w:tr w:rsidR="00FE7D9C" w:rsidRPr="003651D9" w14:paraId="369D33E9" w14:textId="77777777" w:rsidTr="00BB76BC">
        <w:trPr>
          <w:cantSplit/>
          <w:jc w:val="center"/>
        </w:trPr>
        <w:tc>
          <w:tcPr>
            <w:tcW w:w="1449" w:type="dxa"/>
            <w:vMerge w:val="restart"/>
          </w:tcPr>
          <w:p w14:paraId="3F69982A" w14:textId="4500C2A8" w:rsidR="00FE7D9C" w:rsidRDefault="00FE7D9C">
            <w:pPr>
              <w:pStyle w:val="TableEntry"/>
            </w:pPr>
            <w:r>
              <w:t>Event Repository</w:t>
            </w:r>
          </w:p>
        </w:tc>
        <w:tc>
          <w:tcPr>
            <w:tcW w:w="2520" w:type="dxa"/>
          </w:tcPr>
          <w:p w14:paraId="50FF50CF" w14:textId="17222348" w:rsidR="00FE7D9C" w:rsidRDefault="00FE7D9C" w:rsidP="00FE7D9C">
            <w:pPr>
              <w:pStyle w:val="TableEntry"/>
            </w:pPr>
            <w:r>
              <w:t>ITI-20 Record Audit Event</w:t>
            </w:r>
          </w:p>
        </w:tc>
        <w:tc>
          <w:tcPr>
            <w:tcW w:w="1710" w:type="dxa"/>
          </w:tcPr>
          <w:p w14:paraId="6DCBEEF6" w14:textId="6C8EFD9D" w:rsidR="00FE7D9C" w:rsidRDefault="00FE7D9C" w:rsidP="00FE7D9C">
            <w:pPr>
              <w:pStyle w:val="TableEntry"/>
            </w:pPr>
            <w:r>
              <w:t>R</w:t>
            </w:r>
          </w:p>
        </w:tc>
        <w:tc>
          <w:tcPr>
            <w:tcW w:w="2799" w:type="dxa"/>
          </w:tcPr>
          <w:p w14:paraId="439B446F" w14:textId="44A455F0" w:rsidR="00FE7D9C" w:rsidRPr="003651D9" w:rsidRDefault="00FE7D9C" w:rsidP="00FE7D9C">
            <w:pPr>
              <w:pStyle w:val="TableEntry"/>
            </w:pPr>
            <w:r>
              <w:t xml:space="preserve">ITI </w:t>
            </w:r>
            <w:r w:rsidRPr="003651D9">
              <w:t>TF-2: 3.</w:t>
            </w:r>
            <w:r>
              <w:t>20</w:t>
            </w:r>
          </w:p>
        </w:tc>
      </w:tr>
      <w:tr w:rsidR="00FE7D9C" w:rsidRPr="003651D9" w14:paraId="66C57535" w14:textId="77777777" w:rsidTr="00BB76BC">
        <w:trPr>
          <w:cantSplit/>
          <w:jc w:val="center"/>
        </w:trPr>
        <w:tc>
          <w:tcPr>
            <w:tcW w:w="1449" w:type="dxa"/>
            <w:vMerge/>
          </w:tcPr>
          <w:p w14:paraId="47DD4677" w14:textId="77777777" w:rsidR="00FE7D9C" w:rsidRPr="003651D9" w:rsidRDefault="00FE7D9C" w:rsidP="00FE7D9C">
            <w:pPr>
              <w:pStyle w:val="TableEntry"/>
            </w:pPr>
          </w:p>
        </w:tc>
        <w:tc>
          <w:tcPr>
            <w:tcW w:w="2520" w:type="dxa"/>
          </w:tcPr>
          <w:p w14:paraId="0EE50E63" w14:textId="6F81B339" w:rsidR="00FE7D9C" w:rsidRPr="003651D9" w:rsidRDefault="00FE7D9C" w:rsidP="00FE7D9C">
            <w:pPr>
              <w:pStyle w:val="TableEntry"/>
            </w:pPr>
            <w:r>
              <w:t>RAD-XX Transfer Multiple Event Reports</w:t>
            </w:r>
          </w:p>
        </w:tc>
        <w:tc>
          <w:tcPr>
            <w:tcW w:w="1710" w:type="dxa"/>
          </w:tcPr>
          <w:p w14:paraId="0465A690" w14:textId="5DC58625" w:rsidR="00FE7D9C" w:rsidRPr="003651D9" w:rsidRDefault="00FE7D9C" w:rsidP="00FE7D9C">
            <w:pPr>
              <w:pStyle w:val="TableEntry"/>
            </w:pPr>
            <w:r>
              <w:t>R</w:t>
            </w:r>
          </w:p>
        </w:tc>
        <w:tc>
          <w:tcPr>
            <w:tcW w:w="2799" w:type="dxa"/>
          </w:tcPr>
          <w:p w14:paraId="4AB39770" w14:textId="7DB81DC4" w:rsidR="00FE7D9C" w:rsidRPr="003651D9" w:rsidRDefault="00FE7D9C" w:rsidP="00FE7D9C">
            <w:pPr>
              <w:pStyle w:val="TableEntry"/>
            </w:pPr>
            <w:r>
              <w:t>3.Y</w:t>
            </w:r>
          </w:p>
        </w:tc>
      </w:tr>
      <w:tr w:rsidR="00FE7D9C" w:rsidRPr="003651D9" w14:paraId="1527C398" w14:textId="77777777" w:rsidTr="00BB76BC">
        <w:trPr>
          <w:cantSplit/>
          <w:jc w:val="center"/>
        </w:trPr>
        <w:tc>
          <w:tcPr>
            <w:tcW w:w="1449" w:type="dxa"/>
            <w:vMerge/>
          </w:tcPr>
          <w:p w14:paraId="78D703CB" w14:textId="77777777" w:rsidR="00FE7D9C" w:rsidRDefault="00FE7D9C" w:rsidP="00FE7D9C">
            <w:pPr>
              <w:pStyle w:val="TableEntry"/>
            </w:pPr>
          </w:p>
        </w:tc>
        <w:tc>
          <w:tcPr>
            <w:tcW w:w="2520" w:type="dxa"/>
          </w:tcPr>
          <w:p w14:paraId="6BB97FCD" w14:textId="5C09BF2E" w:rsidR="00FE7D9C" w:rsidRDefault="00FE7D9C" w:rsidP="00FE7D9C">
            <w:pPr>
              <w:pStyle w:val="TableEntry"/>
            </w:pPr>
            <w:r>
              <w:t>ITI-82 Retrieve Syslog Event</w:t>
            </w:r>
          </w:p>
        </w:tc>
        <w:tc>
          <w:tcPr>
            <w:tcW w:w="1710" w:type="dxa"/>
          </w:tcPr>
          <w:p w14:paraId="4668BB75" w14:textId="7CF8266B" w:rsidR="00FE7D9C" w:rsidRDefault="00FE7D9C" w:rsidP="00FE7D9C">
            <w:pPr>
              <w:pStyle w:val="TableEntry"/>
            </w:pPr>
            <w:r>
              <w:t>R</w:t>
            </w:r>
          </w:p>
        </w:tc>
        <w:tc>
          <w:tcPr>
            <w:tcW w:w="2799" w:type="dxa"/>
          </w:tcPr>
          <w:p w14:paraId="3AEC4535" w14:textId="56E6C77D" w:rsidR="00FE7D9C" w:rsidRDefault="00FE7D9C" w:rsidP="00FE7D9C">
            <w:pPr>
              <w:pStyle w:val="TableEntry"/>
            </w:pPr>
            <w:r>
              <w:t>ITI TF-2: 3.82</w:t>
            </w:r>
          </w:p>
        </w:tc>
      </w:tr>
      <w:tr w:rsidR="00FE7D9C" w:rsidRPr="003651D9" w14:paraId="3ECB4C5F" w14:textId="77777777" w:rsidTr="00BB76BC">
        <w:trPr>
          <w:cantSplit/>
          <w:jc w:val="center"/>
        </w:trPr>
        <w:tc>
          <w:tcPr>
            <w:tcW w:w="1449" w:type="dxa"/>
            <w:vMerge/>
          </w:tcPr>
          <w:p w14:paraId="402E6412" w14:textId="77777777" w:rsidR="00FE7D9C" w:rsidRDefault="00FE7D9C" w:rsidP="00FE7D9C">
            <w:pPr>
              <w:pStyle w:val="TableEntry"/>
            </w:pPr>
          </w:p>
        </w:tc>
        <w:tc>
          <w:tcPr>
            <w:tcW w:w="2520" w:type="dxa"/>
          </w:tcPr>
          <w:p w14:paraId="4EC1DD01" w14:textId="1B5AF0BA" w:rsidR="00FE7D9C" w:rsidRPr="003651D9" w:rsidRDefault="00FE7D9C" w:rsidP="00FE7D9C">
            <w:pPr>
              <w:pStyle w:val="TableEntry"/>
            </w:pPr>
            <w:r>
              <w:t>ITI-81 Retrieve ATNA Audit Event</w:t>
            </w:r>
          </w:p>
        </w:tc>
        <w:tc>
          <w:tcPr>
            <w:tcW w:w="1710" w:type="dxa"/>
          </w:tcPr>
          <w:p w14:paraId="7E4860BA" w14:textId="0AD1C140" w:rsidR="00FE7D9C" w:rsidRPr="003651D9" w:rsidRDefault="00FE7D9C" w:rsidP="00FE7D9C">
            <w:pPr>
              <w:pStyle w:val="TableEntry"/>
            </w:pPr>
            <w:r>
              <w:t xml:space="preserve">R </w:t>
            </w:r>
          </w:p>
        </w:tc>
        <w:tc>
          <w:tcPr>
            <w:tcW w:w="2799" w:type="dxa"/>
          </w:tcPr>
          <w:p w14:paraId="39B3B8F4" w14:textId="7063E5F7" w:rsidR="00FE7D9C" w:rsidRPr="003651D9" w:rsidRDefault="00FE7D9C" w:rsidP="00FE7D9C">
            <w:pPr>
              <w:pStyle w:val="TableEntry"/>
            </w:pPr>
            <w:r>
              <w:t>ITI TF-2: 3.81</w:t>
            </w:r>
          </w:p>
        </w:tc>
      </w:tr>
      <w:tr w:rsidR="00FE7D9C" w:rsidRPr="003651D9" w14:paraId="2A9E353F" w14:textId="77777777" w:rsidTr="00837F98">
        <w:trPr>
          <w:cantSplit/>
          <w:jc w:val="center"/>
        </w:trPr>
        <w:tc>
          <w:tcPr>
            <w:tcW w:w="1449" w:type="dxa"/>
            <w:vMerge w:val="restart"/>
          </w:tcPr>
          <w:p w14:paraId="784A8AA4" w14:textId="415C116F" w:rsidR="00FE7D9C" w:rsidRDefault="00FE7D9C">
            <w:pPr>
              <w:pStyle w:val="TableEntry"/>
            </w:pPr>
            <w:r>
              <w:t xml:space="preserve">Event Consumer </w:t>
            </w:r>
          </w:p>
        </w:tc>
        <w:tc>
          <w:tcPr>
            <w:tcW w:w="2520" w:type="dxa"/>
          </w:tcPr>
          <w:p w14:paraId="5EB5C058" w14:textId="4F241520" w:rsidR="00FE7D9C" w:rsidRDefault="00FE7D9C" w:rsidP="00FE7D9C">
            <w:pPr>
              <w:pStyle w:val="TableEntry"/>
            </w:pPr>
            <w:r>
              <w:t>ITI-20 Record Audit Event</w:t>
            </w:r>
          </w:p>
        </w:tc>
        <w:tc>
          <w:tcPr>
            <w:tcW w:w="1710" w:type="dxa"/>
          </w:tcPr>
          <w:p w14:paraId="7DA0D917" w14:textId="02E35D80" w:rsidR="00FE7D9C" w:rsidRDefault="0059329C" w:rsidP="00FE7D9C">
            <w:pPr>
              <w:pStyle w:val="TableEntry"/>
            </w:pPr>
            <w:r>
              <w:t>O</w:t>
            </w:r>
          </w:p>
        </w:tc>
        <w:tc>
          <w:tcPr>
            <w:tcW w:w="2799" w:type="dxa"/>
          </w:tcPr>
          <w:p w14:paraId="1EB5417E" w14:textId="67869984" w:rsidR="00FE7D9C" w:rsidRPr="003651D9" w:rsidRDefault="00FE7D9C" w:rsidP="00FE7D9C">
            <w:pPr>
              <w:pStyle w:val="TableEntry"/>
            </w:pPr>
            <w:r>
              <w:t xml:space="preserve">ITI </w:t>
            </w:r>
            <w:r w:rsidRPr="003651D9">
              <w:t>TF-2: 3.</w:t>
            </w:r>
            <w:r>
              <w:t>20</w:t>
            </w:r>
          </w:p>
        </w:tc>
      </w:tr>
      <w:tr w:rsidR="00FE7D9C" w:rsidRPr="003651D9" w14:paraId="3631EE83" w14:textId="77777777" w:rsidTr="00837F98">
        <w:trPr>
          <w:cantSplit/>
          <w:jc w:val="center"/>
        </w:trPr>
        <w:tc>
          <w:tcPr>
            <w:tcW w:w="1449" w:type="dxa"/>
            <w:vMerge/>
          </w:tcPr>
          <w:p w14:paraId="126D8DC0" w14:textId="77777777" w:rsidR="00FE7D9C" w:rsidRPr="003651D9" w:rsidRDefault="00FE7D9C" w:rsidP="00FE7D9C">
            <w:pPr>
              <w:pStyle w:val="TableEntry"/>
            </w:pPr>
          </w:p>
        </w:tc>
        <w:tc>
          <w:tcPr>
            <w:tcW w:w="2520" w:type="dxa"/>
          </w:tcPr>
          <w:p w14:paraId="0FE3CCC1" w14:textId="31BC48A1" w:rsidR="00FE7D9C" w:rsidRPr="003651D9" w:rsidRDefault="00FE7D9C" w:rsidP="00FE7D9C">
            <w:pPr>
              <w:pStyle w:val="TableEntry"/>
            </w:pPr>
            <w:r>
              <w:t xml:space="preserve">RAD-XX </w:t>
            </w:r>
            <w:r w:rsidR="00127463">
              <w:t>Transfer Multiple Event Reports</w:t>
            </w:r>
          </w:p>
        </w:tc>
        <w:tc>
          <w:tcPr>
            <w:tcW w:w="1710" w:type="dxa"/>
          </w:tcPr>
          <w:p w14:paraId="3132BEF6" w14:textId="386D5B89" w:rsidR="00FE7D9C" w:rsidRPr="003651D9" w:rsidRDefault="00FE7D9C" w:rsidP="00FE7D9C">
            <w:pPr>
              <w:pStyle w:val="TableEntry"/>
            </w:pPr>
            <w:r>
              <w:t>O</w:t>
            </w:r>
          </w:p>
        </w:tc>
        <w:tc>
          <w:tcPr>
            <w:tcW w:w="2799" w:type="dxa"/>
          </w:tcPr>
          <w:p w14:paraId="02D4BBB6" w14:textId="565D7242" w:rsidR="00FE7D9C" w:rsidRPr="003651D9" w:rsidRDefault="00FE7D9C" w:rsidP="00FE7D9C">
            <w:pPr>
              <w:pStyle w:val="TableEntry"/>
            </w:pPr>
            <w:r>
              <w:t>3.Y</w:t>
            </w:r>
          </w:p>
        </w:tc>
      </w:tr>
      <w:tr w:rsidR="00FE7D9C" w:rsidRPr="003651D9" w14:paraId="2BC2BD95" w14:textId="77777777" w:rsidTr="00837F98">
        <w:trPr>
          <w:cantSplit/>
          <w:jc w:val="center"/>
        </w:trPr>
        <w:tc>
          <w:tcPr>
            <w:tcW w:w="1449" w:type="dxa"/>
            <w:vMerge/>
          </w:tcPr>
          <w:p w14:paraId="3497F6AD" w14:textId="77777777" w:rsidR="00FE7D9C" w:rsidRDefault="00FE7D9C" w:rsidP="00FE7D9C">
            <w:pPr>
              <w:pStyle w:val="TableEntry"/>
            </w:pPr>
          </w:p>
        </w:tc>
        <w:tc>
          <w:tcPr>
            <w:tcW w:w="2520" w:type="dxa"/>
          </w:tcPr>
          <w:p w14:paraId="44DF2895" w14:textId="2BC63CF4" w:rsidR="00FE7D9C" w:rsidRPr="003651D9" w:rsidRDefault="00FE7D9C" w:rsidP="00FE7D9C">
            <w:pPr>
              <w:pStyle w:val="TableEntry"/>
            </w:pPr>
            <w:r w:rsidRPr="00E16532">
              <w:t>ITI-82 Retrieve Syslog Event</w:t>
            </w:r>
          </w:p>
        </w:tc>
        <w:tc>
          <w:tcPr>
            <w:tcW w:w="1710" w:type="dxa"/>
          </w:tcPr>
          <w:p w14:paraId="4024BEE2" w14:textId="6F1D331B" w:rsidR="00FE7D9C" w:rsidRPr="003651D9" w:rsidRDefault="00FE7D9C" w:rsidP="00FE7D9C">
            <w:pPr>
              <w:pStyle w:val="TableEntry"/>
            </w:pPr>
            <w:r w:rsidRPr="00E16532">
              <w:t xml:space="preserve">R </w:t>
            </w:r>
          </w:p>
        </w:tc>
        <w:tc>
          <w:tcPr>
            <w:tcW w:w="2799" w:type="dxa"/>
          </w:tcPr>
          <w:p w14:paraId="5CBBCD60" w14:textId="6B492ABF" w:rsidR="00FE7D9C" w:rsidRPr="003651D9" w:rsidRDefault="00FE7D9C" w:rsidP="00FE7D9C">
            <w:pPr>
              <w:pStyle w:val="TableEntry"/>
            </w:pPr>
            <w:r w:rsidRPr="00FE7D9C">
              <w:t>ITI TF-2: 3.82</w:t>
            </w:r>
          </w:p>
        </w:tc>
      </w:tr>
      <w:tr w:rsidR="00FE7D9C" w:rsidRPr="003651D9" w14:paraId="6307BE42" w14:textId="77777777" w:rsidTr="00837F98">
        <w:trPr>
          <w:cantSplit/>
          <w:jc w:val="center"/>
        </w:trPr>
        <w:tc>
          <w:tcPr>
            <w:tcW w:w="1449" w:type="dxa"/>
            <w:vMerge/>
          </w:tcPr>
          <w:p w14:paraId="0550DD4C" w14:textId="77777777" w:rsidR="00FE7D9C" w:rsidRDefault="00FE7D9C" w:rsidP="00FE7D9C">
            <w:pPr>
              <w:pStyle w:val="TableEntry"/>
            </w:pPr>
          </w:p>
        </w:tc>
        <w:tc>
          <w:tcPr>
            <w:tcW w:w="2520" w:type="dxa"/>
          </w:tcPr>
          <w:p w14:paraId="0A4660EA" w14:textId="6BC777B0" w:rsidR="00FE7D9C" w:rsidRPr="00E16532" w:rsidRDefault="00FE7D9C" w:rsidP="00FE7D9C">
            <w:pPr>
              <w:pStyle w:val="TableEntry"/>
            </w:pPr>
            <w:r w:rsidRPr="00E16532">
              <w:t>ITI-81 Retrieve ATNA Audit Event</w:t>
            </w:r>
          </w:p>
        </w:tc>
        <w:tc>
          <w:tcPr>
            <w:tcW w:w="1710" w:type="dxa"/>
          </w:tcPr>
          <w:p w14:paraId="49009C3E" w14:textId="5E47821D" w:rsidR="00FE7D9C" w:rsidRPr="00E16532" w:rsidRDefault="00FE7D9C" w:rsidP="00FE7D9C">
            <w:pPr>
              <w:pStyle w:val="TableEntry"/>
            </w:pPr>
            <w:r w:rsidRPr="00E16532">
              <w:t>O</w:t>
            </w:r>
          </w:p>
        </w:tc>
        <w:tc>
          <w:tcPr>
            <w:tcW w:w="2799" w:type="dxa"/>
          </w:tcPr>
          <w:p w14:paraId="3776C8F2" w14:textId="78577104" w:rsidR="00FE7D9C" w:rsidRPr="00E16532" w:rsidRDefault="00FE7D9C" w:rsidP="00FE7D9C">
            <w:pPr>
              <w:pStyle w:val="TableEntry"/>
            </w:pPr>
            <w:r w:rsidRPr="00E16532">
              <w:t>ITI TF-2: 3.81</w:t>
            </w:r>
          </w:p>
        </w:tc>
      </w:tr>
    </w:tbl>
    <w:bookmarkEnd w:id="57"/>
    <w:bookmarkEnd w:id="58"/>
    <w:bookmarkEnd w:id="59"/>
    <w:bookmarkEnd w:id="60"/>
    <w:bookmarkEnd w:id="61"/>
    <w:bookmarkEnd w:id="62"/>
    <w:bookmarkEnd w:id="63"/>
    <w:bookmarkEnd w:id="64"/>
    <w:p w14:paraId="7E5CF3A3" w14:textId="5323528E" w:rsidR="009C10D5" w:rsidRPr="00CB5B62" w:rsidRDefault="00A04DD2" w:rsidP="00CB5B62">
      <w:pPr>
        <w:pStyle w:val="Note"/>
      </w:pPr>
      <w:r w:rsidRPr="00A04DD2">
        <w:t xml:space="preserve">Note: </w:t>
      </w:r>
      <w:r w:rsidRPr="00A04DD2">
        <w:tab/>
        <w:t>The Event Repository is required to implement ITI-20 and RAD-XX as b</w:t>
      </w:r>
      <w:r w:rsidRPr="00162EF6">
        <w:t xml:space="preserve">oth the </w:t>
      </w:r>
      <w:r w:rsidR="00162EF6" w:rsidRPr="00162EF6">
        <w:t xml:space="preserve">Sender </w:t>
      </w:r>
      <w:r w:rsidRPr="00162EF6">
        <w:t xml:space="preserve">and the </w:t>
      </w:r>
      <w:r w:rsidR="00162EF6" w:rsidRPr="00162EF6">
        <w:t>Receiver</w:t>
      </w:r>
      <w:r w:rsidRPr="00162EF6">
        <w:t>.</w:t>
      </w:r>
    </w:p>
    <w:p w14:paraId="4EFBB1B8" w14:textId="0D22E5E2" w:rsidR="000D2487" w:rsidRPr="003651D9" w:rsidRDefault="000D2487" w:rsidP="00CB5B62">
      <w:pPr>
        <w:pStyle w:val="TableTitle"/>
      </w:pPr>
      <w:r w:rsidRPr="003651D9">
        <w:t>Table X.1-</w:t>
      </w:r>
      <w:r w:rsidR="00121633">
        <w:t>2</w:t>
      </w:r>
      <w:r w:rsidR="00701B3A" w:rsidRPr="003651D9">
        <w:t xml:space="preserve">: </w:t>
      </w:r>
      <w:r w:rsidR="00C21CCE">
        <w:t>SOLE</w:t>
      </w:r>
      <w:r w:rsidR="00C21CCE" w:rsidRPr="003651D9">
        <w:t xml:space="preserve"> </w:t>
      </w:r>
      <w:r w:rsidRPr="003651D9">
        <w:t>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E10D40A" w14:textId="77777777" w:rsidTr="00BB76BC">
        <w:trPr>
          <w:cantSplit/>
          <w:tblHeader/>
          <w:jc w:val="center"/>
        </w:trPr>
        <w:tc>
          <w:tcPr>
            <w:tcW w:w="1899" w:type="dxa"/>
            <w:shd w:val="pct15" w:color="auto" w:fill="FFFFFF"/>
          </w:tcPr>
          <w:p w14:paraId="28DDC346" w14:textId="77777777" w:rsidR="000D2487" w:rsidRPr="003651D9" w:rsidRDefault="000D2487" w:rsidP="00ED4892">
            <w:pPr>
              <w:pStyle w:val="TableEntryHeader"/>
            </w:pPr>
            <w:r w:rsidRPr="003651D9">
              <w:t>Actors</w:t>
            </w:r>
          </w:p>
        </w:tc>
        <w:tc>
          <w:tcPr>
            <w:tcW w:w="2970" w:type="dxa"/>
            <w:shd w:val="pct15" w:color="auto" w:fill="FFFFFF"/>
          </w:tcPr>
          <w:p w14:paraId="5E992FB1"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35C77C48" w14:textId="77777777" w:rsidR="000D2487" w:rsidRPr="003651D9" w:rsidRDefault="000D2487" w:rsidP="00ED4892">
            <w:pPr>
              <w:pStyle w:val="TableEntryHeader"/>
            </w:pPr>
            <w:r w:rsidRPr="003651D9">
              <w:t>Optionality</w:t>
            </w:r>
          </w:p>
        </w:tc>
        <w:tc>
          <w:tcPr>
            <w:tcW w:w="2169" w:type="dxa"/>
            <w:shd w:val="pct15" w:color="auto" w:fill="FFFFFF"/>
          </w:tcPr>
          <w:p w14:paraId="40F7ADF9" w14:textId="77777777" w:rsidR="00907134" w:rsidRPr="003651D9" w:rsidRDefault="00907134" w:rsidP="00ED4892">
            <w:pPr>
              <w:pStyle w:val="TableEntryHeader"/>
            </w:pPr>
            <w:r w:rsidRPr="003651D9">
              <w:t>Reference</w:t>
            </w:r>
          </w:p>
          <w:p w14:paraId="78D9FECC" w14:textId="77777777" w:rsidR="000D2487" w:rsidRPr="00883B13" w:rsidRDefault="000D2487" w:rsidP="00883B13">
            <w:pPr>
              <w:pStyle w:val="BodyText"/>
              <w:rPr>
                <w:i/>
              </w:rPr>
            </w:pPr>
          </w:p>
        </w:tc>
      </w:tr>
      <w:tr w:rsidR="007608A1" w:rsidRPr="003651D9" w14:paraId="16ABC024" w14:textId="77777777" w:rsidTr="00BB76BC">
        <w:trPr>
          <w:jc w:val="center"/>
        </w:trPr>
        <w:tc>
          <w:tcPr>
            <w:tcW w:w="1899" w:type="dxa"/>
          </w:tcPr>
          <w:p w14:paraId="46A36E41" w14:textId="77777777" w:rsidR="007608A1" w:rsidRPr="003651D9" w:rsidRDefault="007608A1" w:rsidP="007608A1">
            <w:pPr>
              <w:pStyle w:val="TableEntry"/>
            </w:pPr>
            <w:r>
              <w:t>Event Reporter</w:t>
            </w:r>
          </w:p>
        </w:tc>
        <w:tc>
          <w:tcPr>
            <w:tcW w:w="2970" w:type="dxa"/>
          </w:tcPr>
          <w:p w14:paraId="06C99FAA" w14:textId="77777777" w:rsidR="007608A1" w:rsidRPr="003651D9" w:rsidRDefault="007608A1" w:rsidP="00AF472E">
            <w:pPr>
              <w:pStyle w:val="TableEntry"/>
            </w:pPr>
            <w:r>
              <w:t>SOLE Event</w:t>
            </w:r>
          </w:p>
        </w:tc>
        <w:tc>
          <w:tcPr>
            <w:tcW w:w="1440" w:type="dxa"/>
          </w:tcPr>
          <w:p w14:paraId="7FFEED62" w14:textId="77777777" w:rsidR="007608A1" w:rsidRPr="003651D9" w:rsidRDefault="007608A1" w:rsidP="00ED4892">
            <w:pPr>
              <w:pStyle w:val="TableEntry"/>
            </w:pPr>
            <w:r w:rsidRPr="003651D9">
              <w:t>R</w:t>
            </w:r>
          </w:p>
        </w:tc>
        <w:tc>
          <w:tcPr>
            <w:tcW w:w="2169" w:type="dxa"/>
          </w:tcPr>
          <w:p w14:paraId="71E5C461" w14:textId="77777777" w:rsidR="007608A1" w:rsidRPr="001972AE" w:rsidRDefault="007608A1" w:rsidP="00AD069D">
            <w:pPr>
              <w:pStyle w:val="TableEntry"/>
            </w:pPr>
            <w:r w:rsidRPr="001972AE">
              <w:t>6.X SOLE Event Definitions</w:t>
            </w:r>
          </w:p>
        </w:tc>
      </w:tr>
      <w:tr w:rsidR="00FF19C8" w:rsidRPr="003651D9" w14:paraId="29A25892" w14:textId="77777777" w:rsidTr="00BB76BC">
        <w:trPr>
          <w:jc w:val="center"/>
        </w:trPr>
        <w:tc>
          <w:tcPr>
            <w:tcW w:w="1899" w:type="dxa"/>
          </w:tcPr>
          <w:p w14:paraId="32094745" w14:textId="31011726" w:rsidR="00FF19C8" w:rsidRDefault="00FF19C8" w:rsidP="007608A1">
            <w:pPr>
              <w:pStyle w:val="TableEntry"/>
            </w:pPr>
            <w:r>
              <w:t>Event Repository</w:t>
            </w:r>
          </w:p>
        </w:tc>
        <w:tc>
          <w:tcPr>
            <w:tcW w:w="2970" w:type="dxa"/>
          </w:tcPr>
          <w:p w14:paraId="28FFEAAC" w14:textId="11E1CEE5" w:rsidR="00FF19C8" w:rsidRDefault="00FF19C8" w:rsidP="00ED4892">
            <w:pPr>
              <w:pStyle w:val="TableEntry"/>
            </w:pPr>
            <w:r>
              <w:t>SOLE Event</w:t>
            </w:r>
          </w:p>
        </w:tc>
        <w:tc>
          <w:tcPr>
            <w:tcW w:w="1440" w:type="dxa"/>
          </w:tcPr>
          <w:p w14:paraId="7CDAA2B2" w14:textId="1ECAE29D" w:rsidR="00FF19C8" w:rsidRDefault="00FF19C8" w:rsidP="001F6755">
            <w:pPr>
              <w:pStyle w:val="TableEntry"/>
            </w:pPr>
            <w:r>
              <w:t>R</w:t>
            </w:r>
          </w:p>
        </w:tc>
        <w:tc>
          <w:tcPr>
            <w:tcW w:w="2169" w:type="dxa"/>
          </w:tcPr>
          <w:p w14:paraId="6AA07B2D" w14:textId="4918EC61" w:rsidR="00FF19C8" w:rsidRPr="001972AE" w:rsidRDefault="00FF19C8" w:rsidP="00ED4892">
            <w:pPr>
              <w:pStyle w:val="TableEntry"/>
            </w:pPr>
            <w:r>
              <w:t>6.X SOLE Event Definitions</w:t>
            </w:r>
          </w:p>
        </w:tc>
      </w:tr>
      <w:tr w:rsidR="007608A1" w:rsidRPr="003651D9" w14:paraId="224C727E" w14:textId="77777777" w:rsidTr="00BB76BC">
        <w:trPr>
          <w:jc w:val="center"/>
        </w:trPr>
        <w:tc>
          <w:tcPr>
            <w:tcW w:w="1899" w:type="dxa"/>
          </w:tcPr>
          <w:p w14:paraId="55F6E524" w14:textId="77777777" w:rsidR="007608A1" w:rsidRPr="003651D9" w:rsidRDefault="007608A1" w:rsidP="007608A1">
            <w:pPr>
              <w:pStyle w:val="TableEntry"/>
            </w:pPr>
            <w:r>
              <w:t>Event Consumer</w:t>
            </w:r>
          </w:p>
        </w:tc>
        <w:tc>
          <w:tcPr>
            <w:tcW w:w="2970" w:type="dxa"/>
          </w:tcPr>
          <w:p w14:paraId="7BC17B87" w14:textId="77777777" w:rsidR="007608A1" w:rsidRPr="003651D9" w:rsidRDefault="007608A1" w:rsidP="00ED4892">
            <w:pPr>
              <w:pStyle w:val="TableEntry"/>
            </w:pPr>
            <w:r>
              <w:t>SOLE Event</w:t>
            </w:r>
          </w:p>
        </w:tc>
        <w:tc>
          <w:tcPr>
            <w:tcW w:w="1440" w:type="dxa"/>
          </w:tcPr>
          <w:p w14:paraId="48ACE7FF" w14:textId="77777777" w:rsidR="007608A1" w:rsidRPr="003651D9" w:rsidRDefault="007608A1" w:rsidP="001F6755">
            <w:pPr>
              <w:pStyle w:val="TableEntry"/>
            </w:pPr>
            <w:r>
              <w:t>R</w:t>
            </w:r>
          </w:p>
        </w:tc>
        <w:tc>
          <w:tcPr>
            <w:tcW w:w="2169" w:type="dxa"/>
          </w:tcPr>
          <w:p w14:paraId="2C4D0884" w14:textId="77777777" w:rsidR="007608A1" w:rsidRPr="001972AE" w:rsidRDefault="007608A1" w:rsidP="00ED4892">
            <w:pPr>
              <w:pStyle w:val="TableEntry"/>
            </w:pPr>
            <w:r w:rsidRPr="001972AE">
              <w:t>6.X SOLE Event Definitions</w:t>
            </w:r>
          </w:p>
        </w:tc>
      </w:tr>
    </w:tbl>
    <w:p w14:paraId="1391F844" w14:textId="77777777" w:rsidR="00FF4C4E" w:rsidRPr="003651D9" w:rsidRDefault="00FF4C4E" w:rsidP="00D0449D">
      <w:pPr>
        <w:pStyle w:val="Heading3"/>
        <w:numPr>
          <w:ilvl w:val="0"/>
          <w:numId w:val="0"/>
        </w:numPr>
        <w:rPr>
          <w:bCs/>
          <w:noProof w:val="0"/>
        </w:rPr>
      </w:pPr>
      <w:bookmarkStart w:id="83" w:name="_Toc476262087"/>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83"/>
    </w:p>
    <w:p w14:paraId="61EE1581"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05BBD6AD" w14:textId="77777777" w:rsidR="009D0CDF" w:rsidRDefault="009D0CDF" w:rsidP="00D0449D">
      <w:pPr>
        <w:pStyle w:val="Heading4"/>
        <w:numPr>
          <w:ilvl w:val="0"/>
          <w:numId w:val="0"/>
        </w:numPr>
      </w:pPr>
      <w:bookmarkStart w:id="84" w:name="_Toc476262088"/>
      <w:r w:rsidRPr="003651D9">
        <w:rPr>
          <w:noProof w:val="0"/>
        </w:rPr>
        <w:t xml:space="preserve">X.1.1.1 </w:t>
      </w:r>
      <w:r w:rsidR="00020196">
        <w:t>Event Reporter</w:t>
      </w:r>
      <w:bookmarkEnd w:id="84"/>
    </w:p>
    <w:p w14:paraId="01320CFA" w14:textId="281CC119" w:rsidR="005438E1" w:rsidRDefault="00FF19C8" w:rsidP="00CB5B62">
      <w:pPr>
        <w:pStyle w:val="BodyText"/>
      </w:pPr>
      <w:r>
        <w:t xml:space="preserve">Event Reporters shall be able to report all events in </w:t>
      </w:r>
      <w:r w:rsidRPr="00FF19C8">
        <w:t>Table 6.X.2-1 Baseline SOLE Events</w:t>
      </w:r>
      <w:r>
        <w:t xml:space="preserve"> that occur on the Event Reporter and grouped actors.</w:t>
      </w:r>
      <w:r w:rsidR="005438E1">
        <w:t xml:space="preserve">  </w:t>
      </w:r>
    </w:p>
    <w:p w14:paraId="782889F7" w14:textId="1BA1D565" w:rsidR="005438E1" w:rsidRDefault="00390411" w:rsidP="00CB5B62">
      <w:pPr>
        <w:pStyle w:val="BodyText"/>
      </w:pPr>
      <w:r>
        <w:t>The Event Reporter shall b</w:t>
      </w:r>
      <w:r w:rsidR="005438E1">
        <w:t xml:space="preserve">e configurable as to the events to be reported, and the location or locations </w:t>
      </w:r>
      <w:r w:rsidR="0018660A">
        <w:t xml:space="preserve">to </w:t>
      </w:r>
      <w:r w:rsidR="00FF19C8">
        <w:t xml:space="preserve">which </w:t>
      </w:r>
      <w:r w:rsidR="005438E1">
        <w:t>they are to be reported.</w:t>
      </w:r>
    </w:p>
    <w:p w14:paraId="4641BCF2" w14:textId="7809E01D" w:rsidR="005438E1" w:rsidRDefault="00390411" w:rsidP="00CB5B62">
      <w:pPr>
        <w:pStyle w:val="BodyText"/>
      </w:pPr>
      <w:r>
        <w:t>The Event Reporter shall d</w:t>
      </w:r>
      <w:r w:rsidR="005438E1">
        <w:t>etect when network connectivity is not available.  When network connectivity is not available, event</w:t>
      </w:r>
      <w:r w:rsidR="0059329C">
        <w:t xml:space="preserve"> report</w:t>
      </w:r>
      <w:r w:rsidR="005438E1">
        <w:t>s shall still be stored locally for later delivery.</w:t>
      </w:r>
    </w:p>
    <w:p w14:paraId="62FA6ACD" w14:textId="2E6793D2" w:rsidR="005438E1" w:rsidRDefault="00390411" w:rsidP="00CB5B62">
      <w:pPr>
        <w:pStyle w:val="BodyText"/>
      </w:pPr>
      <w:r>
        <w:t>The Event Reporter shall be a</w:t>
      </w:r>
      <w:r w:rsidR="005438E1">
        <w:t xml:space="preserve">ble to manually or automatically </w:t>
      </w:r>
      <w:r w:rsidR="00FF19C8">
        <w:t xml:space="preserve">transfer </w:t>
      </w:r>
      <w:r w:rsidR="005438E1">
        <w:t>the locally stored event</w:t>
      </w:r>
      <w:r w:rsidR="0059329C">
        <w:t xml:space="preserve"> report</w:t>
      </w:r>
      <w:r w:rsidR="005438E1">
        <w:t xml:space="preserve">s to an Event Record Repository when network connectivity is </w:t>
      </w:r>
      <w:r>
        <w:t xml:space="preserve">made </w:t>
      </w:r>
      <w:r w:rsidR="005438E1">
        <w:t>available.</w:t>
      </w:r>
    </w:p>
    <w:p w14:paraId="4F6744B6" w14:textId="206577F3" w:rsidR="00FF19C8" w:rsidRDefault="00FF19C8" w:rsidP="00FF19C8">
      <w:pPr>
        <w:pStyle w:val="Heading4"/>
        <w:numPr>
          <w:ilvl w:val="0"/>
          <w:numId w:val="0"/>
        </w:numPr>
      </w:pPr>
      <w:bookmarkStart w:id="85" w:name="_Toc476262089"/>
      <w:r>
        <w:rPr>
          <w:noProof w:val="0"/>
        </w:rPr>
        <w:t>X.1.1.2</w:t>
      </w:r>
      <w:r w:rsidRPr="003651D9">
        <w:rPr>
          <w:noProof w:val="0"/>
        </w:rPr>
        <w:t xml:space="preserve"> </w:t>
      </w:r>
      <w:r>
        <w:t>Event Repository</w:t>
      </w:r>
      <w:bookmarkEnd w:id="85"/>
    </w:p>
    <w:p w14:paraId="059E294D" w14:textId="1E57E46F" w:rsidR="00FF19C8" w:rsidRDefault="00FF19C8" w:rsidP="00CB5B62">
      <w:r>
        <w:t xml:space="preserve">Event Repository shall be able to store all event reports in </w:t>
      </w:r>
      <w:r w:rsidRPr="00FF19C8">
        <w:t>Table 6.X.2-1 Baseline SOLE Events</w:t>
      </w:r>
      <w:r>
        <w:t>.  The Event Repository shall be able to remove event reports after a configurable period of time.</w:t>
      </w:r>
    </w:p>
    <w:p w14:paraId="1FA30F58" w14:textId="4A95A6A0" w:rsidR="00FF19C8" w:rsidRDefault="00FF19C8" w:rsidP="00CB5B62">
      <w:pPr>
        <w:pStyle w:val="ListNumber1"/>
      </w:pPr>
      <w:r>
        <w:t xml:space="preserve">The Event Repository shall not generate an error for messages complying with the Syslog RFCs.  </w:t>
      </w:r>
    </w:p>
    <w:p w14:paraId="1DC7840A" w14:textId="27BB7F87" w:rsidR="00FF19C8" w:rsidRDefault="00FF19C8" w:rsidP="00CB5B62">
      <w:pPr>
        <w:pStyle w:val="Note"/>
      </w:pPr>
      <w:r>
        <w:t>Note:</w:t>
      </w:r>
      <w:r>
        <w:tab/>
        <w:t xml:space="preserve">This means that a Syslog RFC compliant event </w:t>
      </w:r>
      <w:r w:rsidR="0059329C">
        <w:t xml:space="preserve">report </w:t>
      </w:r>
      <w:r>
        <w:t xml:space="preserve">with a malformed SOLE payloads will not generate error. </w:t>
      </w:r>
    </w:p>
    <w:p w14:paraId="4BEF7735" w14:textId="3602E424" w:rsidR="00503AE1" w:rsidRDefault="00503AE1" w:rsidP="00D0449D">
      <w:pPr>
        <w:pStyle w:val="Heading4"/>
        <w:numPr>
          <w:ilvl w:val="0"/>
          <w:numId w:val="0"/>
        </w:numPr>
      </w:pPr>
      <w:bookmarkStart w:id="86" w:name="_Toc476262090"/>
      <w:r w:rsidRPr="003651D9">
        <w:rPr>
          <w:noProof w:val="0"/>
        </w:rPr>
        <w:t xml:space="preserve">X.1.1.2 </w:t>
      </w:r>
      <w:r w:rsidR="005D27B6">
        <w:t>Event</w:t>
      </w:r>
      <w:r w:rsidR="00020196">
        <w:t xml:space="preserve"> Consumer</w:t>
      </w:r>
      <w:bookmarkEnd w:id="86"/>
    </w:p>
    <w:p w14:paraId="0E21BC16" w14:textId="5D9854D5" w:rsidR="005D27B6" w:rsidRDefault="005D27B6" w:rsidP="005D27B6">
      <w:pPr>
        <w:pStyle w:val="ListBullet2"/>
        <w:numPr>
          <w:ilvl w:val="0"/>
          <w:numId w:val="0"/>
        </w:numPr>
      </w:pPr>
      <w:r>
        <w:t xml:space="preserve">An Event Consumer shall be able to </w:t>
      </w:r>
      <w:r w:rsidR="00FF19C8">
        <w:t>receive any SOLE event</w:t>
      </w:r>
      <w:r w:rsidR="0059329C">
        <w:t xml:space="preserve"> report</w:t>
      </w:r>
      <w:r w:rsidR="00FF19C8">
        <w:t>,</w:t>
      </w:r>
      <w:r w:rsidR="00FF19C8" w:rsidRPr="00FF19C8">
        <w:t xml:space="preserve"> Table 6.X.2-1 Baseline SOLE Events</w:t>
      </w:r>
      <w:r w:rsidR="00FF19C8">
        <w:t>.  It might only</w:t>
      </w:r>
      <w:r>
        <w:t xml:space="preserve"> process </w:t>
      </w:r>
      <w:r w:rsidR="00FF19C8">
        <w:t>a subset of the SOLE event</w:t>
      </w:r>
      <w:r w:rsidR="0059329C">
        <w:t xml:space="preserve"> report</w:t>
      </w:r>
      <w:r w:rsidR="00FF19C8">
        <w:t xml:space="preserve">s, and might receive and process </w:t>
      </w:r>
      <w:r>
        <w:t xml:space="preserve">other </w:t>
      </w:r>
      <w:r w:rsidR="00FF19C8">
        <w:t xml:space="preserve">types </w:t>
      </w:r>
      <w:r>
        <w:t>of event</w:t>
      </w:r>
      <w:r w:rsidR="0059329C">
        <w:t xml:space="preserve"> report</w:t>
      </w:r>
      <w:r>
        <w:t>s.</w:t>
      </w:r>
      <w:r w:rsidR="00390411">
        <w:t xml:space="preserve">  </w:t>
      </w:r>
    </w:p>
    <w:p w14:paraId="7E40F2FB" w14:textId="6C281AFE" w:rsidR="00FF19C8" w:rsidRDefault="00FF19C8" w:rsidP="00FF19C8">
      <w:pPr>
        <w:pStyle w:val="BodyText"/>
      </w:pPr>
      <w:r>
        <w:lastRenderedPageBreak/>
        <w:t>The Event Consumer processes event</w:t>
      </w:r>
      <w:r w:rsidR="0059329C">
        <w:t xml:space="preserve"> report</w:t>
      </w:r>
      <w:r>
        <w:t xml:space="preserve">s for analysis or display.  This profile does not specify the nature of the analysis or display to be performed.  An Event Consumer may be a business process analysis system that is being used to improve a clinical workflow.  An Event Consumer may be a </w:t>
      </w:r>
      <w:r w:rsidR="00162EF6">
        <w:t>"</w:t>
      </w:r>
      <w:r>
        <w:t>dashboard</w:t>
      </w:r>
      <w:r w:rsidR="00162EF6">
        <w:t>"</w:t>
      </w:r>
      <w:r>
        <w:t xml:space="preserve"> system that continuously displays the present state of work activities at a location.  </w:t>
      </w:r>
    </w:p>
    <w:p w14:paraId="4BA0A2B4" w14:textId="77777777" w:rsidR="00837F98" w:rsidRPr="00837F98" w:rsidRDefault="00837F98" w:rsidP="00837F98">
      <w:pPr>
        <w:pStyle w:val="BodyText"/>
      </w:pPr>
    </w:p>
    <w:p w14:paraId="6C8EA955" w14:textId="77777777" w:rsidR="00CF283F" w:rsidRPr="003651D9" w:rsidRDefault="00CF283F" w:rsidP="00D0449D">
      <w:pPr>
        <w:pStyle w:val="Heading2"/>
        <w:numPr>
          <w:ilvl w:val="0"/>
          <w:numId w:val="0"/>
        </w:numPr>
        <w:rPr>
          <w:noProof w:val="0"/>
        </w:rPr>
      </w:pPr>
      <w:bookmarkStart w:id="87" w:name="_Toc476262091"/>
      <w:r w:rsidRPr="003651D9">
        <w:rPr>
          <w:noProof w:val="0"/>
        </w:rPr>
        <w:t xml:space="preserve">X.2 </w:t>
      </w:r>
      <w:r w:rsidR="00C21CCE">
        <w:rPr>
          <w:noProof w:val="0"/>
        </w:rPr>
        <w:t>SOLE</w:t>
      </w:r>
      <w:r w:rsidR="00C21CCE" w:rsidRPr="003651D9">
        <w:rPr>
          <w:noProof w:val="0"/>
        </w:rPr>
        <w:t xml:space="preserve"> </w:t>
      </w:r>
      <w:r w:rsidR="00104BE6" w:rsidRPr="003651D9">
        <w:rPr>
          <w:noProof w:val="0"/>
        </w:rPr>
        <w:t>Actor</w:t>
      </w:r>
      <w:r w:rsidRPr="003651D9">
        <w:rPr>
          <w:noProof w:val="0"/>
        </w:rPr>
        <w:t xml:space="preserve"> Options</w:t>
      </w:r>
      <w:bookmarkEnd w:id="87"/>
    </w:p>
    <w:p w14:paraId="380308D5" w14:textId="77777777" w:rsidR="006514EA" w:rsidRPr="003651D9" w:rsidRDefault="006514EA" w:rsidP="008E0275">
      <w:pPr>
        <w:pStyle w:val="BodyText"/>
      </w:pPr>
    </w:p>
    <w:p w14:paraId="67769D08" w14:textId="77777777" w:rsidR="00CF283F" w:rsidRPr="003651D9" w:rsidRDefault="00CF283F" w:rsidP="00CB5B62">
      <w:pPr>
        <w:pStyle w:val="TableTitle"/>
      </w:pPr>
      <w:r w:rsidRPr="003651D9">
        <w:t>Table X.2-1</w:t>
      </w:r>
      <w:r w:rsidR="00701B3A" w:rsidRPr="003651D9">
        <w:t xml:space="preserve">: </w:t>
      </w:r>
      <w:r w:rsidR="008B5AB4" w:rsidRPr="008B5AB4">
        <w:t xml:space="preserve">Standardized Operational Log of Events </w:t>
      </w:r>
      <w:r w:rsidRPr="003651D9">
        <w:t>-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B36FE0F" w14:textId="77777777" w:rsidTr="00647129">
        <w:trPr>
          <w:cantSplit/>
          <w:tblHeader/>
          <w:jc w:val="center"/>
        </w:trPr>
        <w:tc>
          <w:tcPr>
            <w:tcW w:w="2891" w:type="dxa"/>
            <w:shd w:val="pct15" w:color="auto" w:fill="FFFFFF"/>
          </w:tcPr>
          <w:p w14:paraId="4C732AF3" w14:textId="77777777" w:rsidR="00991D63" w:rsidRPr="003651D9" w:rsidRDefault="00991D63" w:rsidP="00663624">
            <w:pPr>
              <w:pStyle w:val="TableEntryHeader"/>
            </w:pPr>
            <w:r w:rsidRPr="003651D9">
              <w:t>Actor</w:t>
            </w:r>
          </w:p>
        </w:tc>
        <w:tc>
          <w:tcPr>
            <w:tcW w:w="3130" w:type="dxa"/>
            <w:shd w:val="pct15" w:color="auto" w:fill="FFFFFF"/>
          </w:tcPr>
          <w:p w14:paraId="79438D75" w14:textId="77777777" w:rsidR="00991D63" w:rsidRPr="003651D9" w:rsidRDefault="00991D63" w:rsidP="00E007E6">
            <w:pPr>
              <w:pStyle w:val="TableEntryHeader"/>
            </w:pPr>
            <w:r w:rsidRPr="003651D9">
              <w:t>Option Name</w:t>
            </w:r>
          </w:p>
        </w:tc>
        <w:tc>
          <w:tcPr>
            <w:tcW w:w="3438" w:type="dxa"/>
            <w:shd w:val="pct15" w:color="auto" w:fill="FFFFFF"/>
          </w:tcPr>
          <w:p w14:paraId="433389B7" w14:textId="04F1B738" w:rsidR="00787B2D" w:rsidRPr="003651D9" w:rsidRDefault="00907134" w:rsidP="00CB5B62">
            <w:pPr>
              <w:pStyle w:val="TableEntryHeader"/>
            </w:pPr>
            <w:r w:rsidRPr="003651D9">
              <w:t>Reference</w:t>
            </w:r>
          </w:p>
        </w:tc>
      </w:tr>
      <w:tr w:rsidR="007608A1" w:rsidRPr="003651D9" w14:paraId="3BDDA255" w14:textId="77777777" w:rsidTr="00647129">
        <w:trPr>
          <w:cantSplit/>
          <w:trHeight w:val="332"/>
          <w:jc w:val="center"/>
        </w:trPr>
        <w:tc>
          <w:tcPr>
            <w:tcW w:w="2891" w:type="dxa"/>
          </w:tcPr>
          <w:p w14:paraId="77BD5159" w14:textId="77777777" w:rsidR="007608A1" w:rsidRPr="003651D9" w:rsidRDefault="007608A1" w:rsidP="007608A1">
            <w:pPr>
              <w:pStyle w:val="TableEntry"/>
            </w:pPr>
            <w:r>
              <w:t>Event Reporter</w:t>
            </w:r>
          </w:p>
        </w:tc>
        <w:tc>
          <w:tcPr>
            <w:tcW w:w="3130" w:type="dxa"/>
          </w:tcPr>
          <w:p w14:paraId="34E6C39C" w14:textId="480EA421" w:rsidR="007608A1" w:rsidRPr="003651D9" w:rsidRDefault="00647129" w:rsidP="008358E5">
            <w:pPr>
              <w:pStyle w:val="TableEntry"/>
            </w:pPr>
            <w:r>
              <w:t>Multiple Events Option</w:t>
            </w:r>
          </w:p>
        </w:tc>
        <w:tc>
          <w:tcPr>
            <w:tcW w:w="3438" w:type="dxa"/>
          </w:tcPr>
          <w:p w14:paraId="13EB1051" w14:textId="74BB5615" w:rsidR="007608A1" w:rsidRPr="003651D9" w:rsidRDefault="00390411" w:rsidP="00B92EA1">
            <w:pPr>
              <w:pStyle w:val="TableEntry"/>
            </w:pPr>
            <w:r>
              <w:t>X.2.1</w:t>
            </w:r>
          </w:p>
        </w:tc>
      </w:tr>
      <w:tr w:rsidR="00390411" w:rsidRPr="003651D9" w14:paraId="127D30C8" w14:textId="77777777" w:rsidTr="00647129">
        <w:trPr>
          <w:cantSplit/>
          <w:trHeight w:val="233"/>
          <w:jc w:val="center"/>
        </w:trPr>
        <w:tc>
          <w:tcPr>
            <w:tcW w:w="2891" w:type="dxa"/>
            <w:vMerge w:val="restart"/>
          </w:tcPr>
          <w:p w14:paraId="40A9657B" w14:textId="77777777" w:rsidR="00390411" w:rsidRPr="003651D9" w:rsidRDefault="00390411" w:rsidP="007608A1">
            <w:pPr>
              <w:pStyle w:val="TableEntry"/>
            </w:pPr>
            <w:r>
              <w:t>Event Consumer</w:t>
            </w:r>
          </w:p>
        </w:tc>
        <w:tc>
          <w:tcPr>
            <w:tcW w:w="3130" w:type="dxa"/>
          </w:tcPr>
          <w:p w14:paraId="3DA6E7EA" w14:textId="51E26A80" w:rsidR="00390411" w:rsidRPr="003651D9" w:rsidRDefault="00647129">
            <w:pPr>
              <w:pStyle w:val="TableEntry"/>
            </w:pPr>
            <w:r>
              <w:t>Multiple Events Option</w:t>
            </w:r>
          </w:p>
        </w:tc>
        <w:tc>
          <w:tcPr>
            <w:tcW w:w="3438" w:type="dxa"/>
          </w:tcPr>
          <w:p w14:paraId="471BD9BE" w14:textId="761C888A" w:rsidR="00390411" w:rsidRPr="003651D9" w:rsidRDefault="00E41EBF" w:rsidP="00B92EA1">
            <w:pPr>
              <w:pStyle w:val="TableEntry"/>
            </w:pPr>
            <w:r>
              <w:t>X.2.1</w:t>
            </w:r>
          </w:p>
        </w:tc>
      </w:tr>
      <w:tr w:rsidR="00390411" w:rsidRPr="003651D9" w14:paraId="1A67205B" w14:textId="77777777" w:rsidTr="00647129">
        <w:trPr>
          <w:cantSplit/>
          <w:trHeight w:val="233"/>
          <w:jc w:val="center"/>
        </w:trPr>
        <w:tc>
          <w:tcPr>
            <w:tcW w:w="2891" w:type="dxa"/>
            <w:vMerge/>
          </w:tcPr>
          <w:p w14:paraId="413F4278" w14:textId="77777777" w:rsidR="00390411" w:rsidRDefault="00390411" w:rsidP="007608A1">
            <w:pPr>
              <w:pStyle w:val="TableEntry"/>
            </w:pPr>
          </w:p>
        </w:tc>
        <w:tc>
          <w:tcPr>
            <w:tcW w:w="3130" w:type="dxa"/>
          </w:tcPr>
          <w:p w14:paraId="32E5CF36" w14:textId="3FAF0062" w:rsidR="00390411" w:rsidRDefault="00390411" w:rsidP="00407122">
            <w:pPr>
              <w:pStyle w:val="TableEntry"/>
            </w:pPr>
            <w:r>
              <w:t>Retrieve ATNA Audit Event</w:t>
            </w:r>
          </w:p>
        </w:tc>
        <w:tc>
          <w:tcPr>
            <w:tcW w:w="3438" w:type="dxa"/>
          </w:tcPr>
          <w:p w14:paraId="354B0763" w14:textId="67E573F7" w:rsidR="00390411" w:rsidRPr="003651D9" w:rsidRDefault="00390411" w:rsidP="00B92EA1">
            <w:pPr>
              <w:pStyle w:val="TableEntry"/>
            </w:pPr>
            <w:r>
              <w:t>X.2.</w:t>
            </w:r>
            <w:r w:rsidR="00E41EBF">
              <w:t>2</w:t>
            </w:r>
          </w:p>
        </w:tc>
      </w:tr>
    </w:tbl>
    <w:p w14:paraId="69470BF1" w14:textId="6522E3A6" w:rsidR="006116E2" w:rsidRDefault="0018660A" w:rsidP="0018660A">
      <w:pPr>
        <w:pStyle w:val="Heading3"/>
        <w:numPr>
          <w:ilvl w:val="0"/>
          <w:numId w:val="0"/>
        </w:numPr>
      </w:pPr>
      <w:bookmarkStart w:id="88" w:name="_Toc476262092"/>
      <w:r>
        <w:t>X.2.1</w:t>
      </w:r>
      <w:r w:rsidR="00647129">
        <w:t xml:space="preserve"> Multiple Event </w:t>
      </w:r>
      <w:r>
        <w:t>Option</w:t>
      </w:r>
      <w:bookmarkEnd w:id="88"/>
    </w:p>
    <w:p w14:paraId="65A1FE2E" w14:textId="052A08D2" w:rsidR="0018660A" w:rsidRDefault="0018660A" w:rsidP="0018660A">
      <w:pPr>
        <w:pStyle w:val="BodyText"/>
      </w:pPr>
      <w:r>
        <w:t xml:space="preserve">An </w:t>
      </w:r>
      <w:r w:rsidR="00E41EBF">
        <w:t xml:space="preserve">Event Report </w:t>
      </w:r>
      <w:r>
        <w:t xml:space="preserve">that supports the </w:t>
      </w:r>
      <w:r w:rsidR="00647129">
        <w:t>Multiple Event</w:t>
      </w:r>
      <w:r w:rsidR="00E41EBF">
        <w:t>s</w:t>
      </w:r>
      <w:r w:rsidR="00647129">
        <w:t xml:space="preserve"> </w:t>
      </w:r>
      <w:r w:rsidR="00E41EBF">
        <w:t>O</w:t>
      </w:r>
      <w:r>
        <w:t>ption shall be able to send event reports by means of the Transfer</w:t>
      </w:r>
      <w:r w:rsidR="00FE7D9C">
        <w:t xml:space="preserve"> Multiple Event Reports</w:t>
      </w:r>
      <w:r>
        <w:t xml:space="preserve"> [RAD-XX] transaction.  This option does not specify the user interface or system logic used to determine what event</w:t>
      </w:r>
      <w:r w:rsidR="0059329C">
        <w:t xml:space="preserve"> report</w:t>
      </w:r>
      <w:r>
        <w:t>s are to be sent or how the destination is selected or configured.</w:t>
      </w:r>
    </w:p>
    <w:p w14:paraId="4A1DDA05" w14:textId="02A9D66B" w:rsidR="0018660A" w:rsidRPr="0018660A" w:rsidRDefault="0018660A" w:rsidP="0018660A">
      <w:pPr>
        <w:pStyle w:val="BodyText"/>
      </w:pPr>
      <w:r>
        <w:t xml:space="preserve">An </w:t>
      </w:r>
      <w:r w:rsidR="00E41EBF">
        <w:t xml:space="preserve">Event Consumer </w:t>
      </w:r>
      <w:r>
        <w:t xml:space="preserve">that supports the </w:t>
      </w:r>
      <w:r w:rsidR="00E41EBF">
        <w:t>Multiple Events Option</w:t>
      </w:r>
      <w:r w:rsidR="00E41EBF" w:rsidDel="00E41EBF">
        <w:t xml:space="preserve"> </w:t>
      </w:r>
      <w:r>
        <w:t xml:space="preserve">shall be able to accept event reports sent by means of the Transfer </w:t>
      </w:r>
      <w:r w:rsidR="00FE7D9C">
        <w:t xml:space="preserve">Multiple Event Reports </w:t>
      </w:r>
      <w:r>
        <w:t>[RAD-XX] transaction.  This actor shall be able to process or store these event</w:t>
      </w:r>
      <w:r w:rsidR="0059329C">
        <w:t xml:space="preserve"> report</w:t>
      </w:r>
      <w:r>
        <w:t>s in the same way as event</w:t>
      </w:r>
      <w:r w:rsidR="0059329C">
        <w:t xml:space="preserve"> report</w:t>
      </w:r>
      <w:r>
        <w:t>s sent by other means.</w:t>
      </w:r>
    </w:p>
    <w:p w14:paraId="538830B7" w14:textId="17E8A89F" w:rsidR="0018660A" w:rsidRDefault="0018660A" w:rsidP="0018660A">
      <w:pPr>
        <w:pStyle w:val="BodyText"/>
      </w:pPr>
    </w:p>
    <w:p w14:paraId="4594B166" w14:textId="77777777" w:rsidR="005F21E7" w:rsidRPr="003651D9" w:rsidRDefault="005F21E7" w:rsidP="00D0449D">
      <w:pPr>
        <w:pStyle w:val="Heading2"/>
        <w:numPr>
          <w:ilvl w:val="0"/>
          <w:numId w:val="0"/>
        </w:numPr>
        <w:rPr>
          <w:noProof w:val="0"/>
        </w:rPr>
      </w:pPr>
      <w:bookmarkStart w:id="89" w:name="_Toc476262093"/>
      <w:bookmarkStart w:id="90" w:name="_Toc37034636"/>
      <w:bookmarkStart w:id="91" w:name="_Toc38846114"/>
      <w:bookmarkStart w:id="92" w:name="_Toc504625757"/>
      <w:bookmarkStart w:id="93" w:name="_Toc530206510"/>
      <w:bookmarkStart w:id="94" w:name="_Toc1388430"/>
      <w:bookmarkStart w:id="95" w:name="_Toc1388584"/>
      <w:bookmarkStart w:id="96" w:name="_Toc1456611"/>
      <w:r w:rsidRPr="003651D9">
        <w:rPr>
          <w:noProof w:val="0"/>
        </w:rPr>
        <w:t xml:space="preserve">X.3 </w:t>
      </w:r>
      <w:r w:rsidR="00C21CCE">
        <w:rPr>
          <w:noProof w:val="0"/>
        </w:rPr>
        <w:t>SOLE</w:t>
      </w:r>
      <w:r w:rsidR="00C21CCE"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89"/>
      <w:r w:rsidRPr="003651D9">
        <w:rPr>
          <w:noProof w:val="0"/>
        </w:rPr>
        <w:t xml:space="preserve"> </w:t>
      </w:r>
    </w:p>
    <w:p w14:paraId="746664F4" w14:textId="77777777" w:rsidR="00761469" w:rsidRPr="001972AE" w:rsidRDefault="001972AE" w:rsidP="00597DB2">
      <w:pPr>
        <w:pStyle w:val="AuthorInstructions"/>
        <w:rPr>
          <w:i w:val="0"/>
          <w:iCs/>
        </w:rPr>
      </w:pPr>
      <w:r w:rsidRPr="001972AE">
        <w:rPr>
          <w:i w:val="0"/>
          <w:iCs/>
        </w:rPr>
        <w:t xml:space="preserve">It is </w:t>
      </w:r>
      <w:r>
        <w:rPr>
          <w:i w:val="0"/>
          <w:iCs/>
        </w:rPr>
        <w:t>important that the time base for all of t</w:t>
      </w:r>
      <w:r w:rsidR="005D27B6">
        <w:rPr>
          <w:i w:val="0"/>
          <w:iCs/>
        </w:rPr>
        <w:t>he actors be the same.  The Event Reporter and Event Consumer shall be grouped with the Time Client for this reason.</w:t>
      </w:r>
    </w:p>
    <w:p w14:paraId="173BC8BF" w14:textId="77777777" w:rsidR="00761469" w:rsidRPr="003651D9" w:rsidRDefault="00761469" w:rsidP="00761469">
      <w:pPr>
        <w:pStyle w:val="BodyText"/>
      </w:pPr>
    </w:p>
    <w:p w14:paraId="6B9114A3" w14:textId="77777777" w:rsidR="00761469" w:rsidRPr="003651D9" w:rsidRDefault="00761469" w:rsidP="00CB5B62">
      <w:pPr>
        <w:pStyle w:val="TableTitle"/>
      </w:pPr>
      <w:r w:rsidRPr="003651D9">
        <w:t>Table X.3-1</w:t>
      </w:r>
      <w:r w:rsidR="00701B3A" w:rsidRPr="003651D9">
        <w:t xml:space="preserve">: </w:t>
      </w:r>
      <w:r w:rsidR="008B5AB4" w:rsidRPr="008B5AB4">
        <w:t xml:space="preserve">Standardized Operational Log of Events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A0CC790" w14:textId="77777777" w:rsidTr="00BB76BC">
        <w:trPr>
          <w:cantSplit/>
          <w:tblHeader/>
          <w:jc w:val="center"/>
        </w:trPr>
        <w:tc>
          <w:tcPr>
            <w:tcW w:w="2326" w:type="dxa"/>
            <w:shd w:val="pct15" w:color="auto" w:fill="FFFFFF"/>
          </w:tcPr>
          <w:p w14:paraId="37D19578" w14:textId="77777777" w:rsidR="00761469" w:rsidRPr="003651D9" w:rsidRDefault="0018660A" w:rsidP="00DB186B">
            <w:pPr>
              <w:pStyle w:val="TableEntryHeader"/>
            </w:pPr>
            <w:r>
              <w:t>SOLE</w:t>
            </w:r>
            <w:r w:rsidR="00761469" w:rsidRPr="003651D9">
              <w:t xml:space="preserve"> Actor</w:t>
            </w:r>
          </w:p>
        </w:tc>
        <w:tc>
          <w:tcPr>
            <w:tcW w:w="1980" w:type="dxa"/>
            <w:shd w:val="pct15" w:color="auto" w:fill="FFFFFF"/>
          </w:tcPr>
          <w:p w14:paraId="7E5FF7EE" w14:textId="77777777" w:rsidR="00761469" w:rsidRPr="003651D9" w:rsidRDefault="00761469" w:rsidP="00DB186B">
            <w:pPr>
              <w:pStyle w:val="TableEntryHeader"/>
            </w:pPr>
            <w:r w:rsidRPr="003651D9">
              <w:t>Actor to be grouped with</w:t>
            </w:r>
          </w:p>
        </w:tc>
        <w:tc>
          <w:tcPr>
            <w:tcW w:w="2160" w:type="dxa"/>
            <w:shd w:val="pct15" w:color="auto" w:fill="FFFFFF"/>
          </w:tcPr>
          <w:p w14:paraId="42B74F69" w14:textId="77777777" w:rsidR="00761469" w:rsidRPr="003651D9" w:rsidRDefault="00CD44D7" w:rsidP="00DB186B">
            <w:pPr>
              <w:pStyle w:val="TableEntryHeader"/>
            </w:pPr>
            <w:r w:rsidRPr="003651D9">
              <w:t>Reference</w:t>
            </w:r>
          </w:p>
        </w:tc>
        <w:tc>
          <w:tcPr>
            <w:tcW w:w="2685" w:type="dxa"/>
            <w:shd w:val="pct15" w:color="auto" w:fill="FFFFFF"/>
          </w:tcPr>
          <w:p w14:paraId="0D6E42FE" w14:textId="77777777" w:rsidR="00761469" w:rsidRPr="003651D9" w:rsidRDefault="00761469" w:rsidP="00DB186B">
            <w:pPr>
              <w:pStyle w:val="TableEntryHeader"/>
            </w:pPr>
            <w:r w:rsidRPr="003651D9">
              <w:t>Content Bindings Reference</w:t>
            </w:r>
          </w:p>
        </w:tc>
      </w:tr>
      <w:tr w:rsidR="007608A1" w:rsidRPr="003651D9" w14:paraId="5B54DC7F" w14:textId="77777777" w:rsidTr="00BB76BC">
        <w:trPr>
          <w:cantSplit/>
          <w:trHeight w:val="332"/>
          <w:jc w:val="center"/>
        </w:trPr>
        <w:tc>
          <w:tcPr>
            <w:tcW w:w="2326" w:type="dxa"/>
          </w:tcPr>
          <w:p w14:paraId="3750CF7B" w14:textId="77777777" w:rsidR="007608A1" w:rsidRPr="003651D9" w:rsidRDefault="007608A1" w:rsidP="007608A1">
            <w:pPr>
              <w:pStyle w:val="TableEntry"/>
            </w:pPr>
            <w:r>
              <w:t>Event Reporter</w:t>
            </w:r>
          </w:p>
        </w:tc>
        <w:tc>
          <w:tcPr>
            <w:tcW w:w="1980" w:type="dxa"/>
          </w:tcPr>
          <w:p w14:paraId="3234784D" w14:textId="77777777" w:rsidR="007608A1" w:rsidRPr="003651D9" w:rsidRDefault="007608A1" w:rsidP="00DB186B">
            <w:pPr>
              <w:pStyle w:val="TableEntry"/>
            </w:pPr>
            <w:r>
              <w:t>Time Client</w:t>
            </w:r>
          </w:p>
        </w:tc>
        <w:tc>
          <w:tcPr>
            <w:tcW w:w="2160" w:type="dxa"/>
          </w:tcPr>
          <w:p w14:paraId="21F7FAEA" w14:textId="77777777" w:rsidR="007608A1" w:rsidRPr="003651D9" w:rsidRDefault="0018660A" w:rsidP="00AD069D">
            <w:pPr>
              <w:pStyle w:val="TableEntry"/>
            </w:pPr>
            <w:r>
              <w:t>ITI TF-1: 2.2.7</w:t>
            </w:r>
          </w:p>
        </w:tc>
        <w:tc>
          <w:tcPr>
            <w:tcW w:w="2685" w:type="dxa"/>
          </w:tcPr>
          <w:p w14:paraId="4161ADC9" w14:textId="77777777" w:rsidR="007608A1" w:rsidRPr="003651D9" w:rsidRDefault="007608A1" w:rsidP="00B541EC">
            <w:pPr>
              <w:pStyle w:val="TableEntry"/>
            </w:pPr>
            <w:r>
              <w:t>--</w:t>
            </w:r>
          </w:p>
        </w:tc>
      </w:tr>
    </w:tbl>
    <w:p w14:paraId="1E6FBC89" w14:textId="77777777" w:rsidR="00CF283F" w:rsidRPr="003651D9" w:rsidRDefault="00CF283F" w:rsidP="00C21CCE">
      <w:pPr>
        <w:pStyle w:val="Heading2"/>
        <w:numPr>
          <w:ilvl w:val="0"/>
          <w:numId w:val="0"/>
        </w:numPr>
        <w:rPr>
          <w:noProof w:val="0"/>
        </w:rPr>
      </w:pPr>
      <w:bookmarkStart w:id="97" w:name="_Toc476262094"/>
      <w:r w:rsidRPr="003651D9">
        <w:rPr>
          <w:noProof w:val="0"/>
        </w:rPr>
        <w:t>X.</w:t>
      </w:r>
      <w:r w:rsidR="00AF472E" w:rsidRPr="003651D9">
        <w:rPr>
          <w:noProof w:val="0"/>
        </w:rPr>
        <w:t>4</w:t>
      </w:r>
      <w:r w:rsidR="005F21E7" w:rsidRPr="003651D9">
        <w:rPr>
          <w:noProof w:val="0"/>
        </w:rPr>
        <w:t xml:space="preserve"> </w:t>
      </w:r>
      <w:bookmarkEnd w:id="90"/>
      <w:bookmarkEnd w:id="91"/>
      <w:r w:rsidR="00C21CCE">
        <w:rPr>
          <w:noProof w:val="0"/>
        </w:rPr>
        <w:t>SOLE</w:t>
      </w:r>
      <w:r w:rsidR="00C21CCE" w:rsidRPr="003651D9">
        <w:rPr>
          <w:noProof w:val="0"/>
        </w:rPr>
        <w:t xml:space="preserve"> </w:t>
      </w:r>
      <w:r w:rsidR="00167DB7" w:rsidRPr="003651D9">
        <w:rPr>
          <w:noProof w:val="0"/>
        </w:rPr>
        <w:t>Overview</w:t>
      </w:r>
      <w:bookmarkEnd w:id="97"/>
    </w:p>
    <w:p w14:paraId="3FA09D6D" w14:textId="77777777" w:rsidR="00167DB7" w:rsidRDefault="00104BE6" w:rsidP="00D0449D">
      <w:pPr>
        <w:pStyle w:val="Heading3"/>
        <w:keepNext w:val="0"/>
        <w:numPr>
          <w:ilvl w:val="0"/>
          <w:numId w:val="0"/>
        </w:numPr>
        <w:rPr>
          <w:bCs/>
          <w:noProof w:val="0"/>
        </w:rPr>
      </w:pPr>
      <w:bookmarkStart w:id="98" w:name="_Toc476262095"/>
      <w:r w:rsidRPr="003651D9">
        <w:rPr>
          <w:bCs/>
          <w:noProof w:val="0"/>
        </w:rPr>
        <w:t>X.</w:t>
      </w:r>
      <w:r w:rsidR="00AF472E" w:rsidRPr="003651D9">
        <w:rPr>
          <w:bCs/>
          <w:noProof w:val="0"/>
        </w:rPr>
        <w:t>4</w:t>
      </w:r>
      <w:r w:rsidR="00167DB7" w:rsidRPr="003651D9">
        <w:rPr>
          <w:bCs/>
          <w:noProof w:val="0"/>
        </w:rPr>
        <w:t>.1 Concepts</w:t>
      </w:r>
      <w:bookmarkEnd w:id="98"/>
    </w:p>
    <w:p w14:paraId="0FC42748" w14:textId="77777777" w:rsidR="00020196" w:rsidRPr="00020196" w:rsidRDefault="00020196" w:rsidP="00020196">
      <w:pPr>
        <w:spacing w:before="100" w:beforeAutospacing="1" w:after="100" w:afterAutospacing="1"/>
        <w:rPr>
          <w:szCs w:val="24"/>
        </w:rPr>
      </w:pPr>
      <w:r w:rsidRPr="00020196">
        <w:rPr>
          <w:szCs w:val="24"/>
        </w:rPr>
        <w:lastRenderedPageBreak/>
        <w:t>The SIIM Workflow Initiative in Medicine (SWIM™) is a Society for Imaging Informatics in Medicine sponsored initiative with initial goals of developing:</w:t>
      </w:r>
    </w:p>
    <w:p w14:paraId="7323AFF9" w14:textId="77777777" w:rsidR="00020196" w:rsidRDefault="00020196" w:rsidP="00020196">
      <w:pPr>
        <w:pStyle w:val="ListParagraph"/>
        <w:numPr>
          <w:ilvl w:val="0"/>
          <w:numId w:val="16"/>
        </w:numPr>
      </w:pPr>
      <w:r w:rsidRPr="00020196">
        <w:t>common definition of the workflow steps within medical imaging departments;</w:t>
      </w:r>
    </w:p>
    <w:p w14:paraId="3B22D3DA" w14:textId="77777777" w:rsidR="00020196" w:rsidRDefault="00020196" w:rsidP="00020196">
      <w:pPr>
        <w:pStyle w:val="ListParagraph"/>
        <w:numPr>
          <w:ilvl w:val="0"/>
          <w:numId w:val="16"/>
        </w:numPr>
      </w:pPr>
      <w:r w:rsidRPr="00020196">
        <w:t>Key performance indicators that are defined using these workflow steps;</w:t>
      </w:r>
    </w:p>
    <w:p w14:paraId="4226175B" w14:textId="77777777" w:rsidR="00020196" w:rsidRDefault="00020196" w:rsidP="00020196">
      <w:pPr>
        <w:pStyle w:val="ListParagraph"/>
        <w:numPr>
          <w:ilvl w:val="0"/>
          <w:numId w:val="16"/>
        </w:numPr>
      </w:pPr>
      <w:r w:rsidRPr="00020196">
        <w:t xml:space="preserve">Definitions of the data elements used to capture information about the workflow steps associated with these key performance indicators; and </w:t>
      </w:r>
    </w:p>
    <w:p w14:paraId="758F3254" w14:textId="0BAADE0B" w:rsidR="00FF19C8" w:rsidRDefault="00647129" w:rsidP="00CB5B62">
      <w:pPr>
        <w:pStyle w:val="Heading4"/>
        <w:numPr>
          <w:ilvl w:val="0"/>
          <w:numId w:val="0"/>
        </w:numPr>
        <w:ind w:left="864" w:hanging="864"/>
      </w:pPr>
      <w:bookmarkStart w:id="99" w:name="_Toc476262096"/>
      <w:r>
        <w:t xml:space="preserve">X.4.1.0 </w:t>
      </w:r>
      <w:r w:rsidR="00FF19C8">
        <w:t>Events</w:t>
      </w:r>
      <w:r>
        <w:t xml:space="preserve"> and extending events.</w:t>
      </w:r>
      <w:bookmarkEnd w:id="99"/>
    </w:p>
    <w:p w14:paraId="5F8E7BE0" w14:textId="1AD4FD73" w:rsidR="00647129" w:rsidRDefault="00647129" w:rsidP="00FF19C8">
      <w:pPr>
        <w:pStyle w:val="BodyText"/>
      </w:pPr>
      <w:r>
        <w:t xml:space="preserve">SOLE has defined a short list of events of interest that take place during imaging by imaging departments. This list can be found in </w:t>
      </w:r>
      <w:r w:rsidRPr="00FF19C8">
        <w:t>Table 6.X.2-1 Baseline SOLE Events</w:t>
      </w:r>
      <w:r>
        <w:t>.  This list is being coordinated with the RADLEX SWIM.</w:t>
      </w:r>
    </w:p>
    <w:p w14:paraId="74CEF4C4" w14:textId="39B78105" w:rsidR="00647129" w:rsidRDefault="00647129" w:rsidP="00FF19C8">
      <w:pPr>
        <w:pStyle w:val="BodyText"/>
      </w:pPr>
      <w:r>
        <w:t xml:space="preserve">The RADLEX SWIM initiative has defined and maintains a large list of events that take place in the imaging departments. </w:t>
      </w:r>
      <w:r w:rsidR="00FF19C8">
        <w:t xml:space="preserve">The full list of events defined by SWIM can be found at </w:t>
      </w:r>
      <w:hyperlink r:id="rId18" w:history="1">
        <w:r w:rsidR="00FF19C8" w:rsidRPr="00D95B13">
          <w:rPr>
            <w:rStyle w:val="Hyperlink"/>
          </w:rPr>
          <w:t>http://siim.org/resource/resmgr/swim/SWIMRadlex1.xlsx</w:t>
        </w:r>
      </w:hyperlink>
      <w:r w:rsidR="00FF19C8">
        <w:t xml:space="preserve">. </w:t>
      </w:r>
    </w:p>
    <w:p w14:paraId="62F7CAFD" w14:textId="01E967E0" w:rsidR="00FF19C8" w:rsidRDefault="00647129" w:rsidP="00FF19C8">
      <w:pPr>
        <w:pStyle w:val="BodyText"/>
      </w:pPr>
      <w:r>
        <w:t>The baseline SOLE events will be understood by all SOLE actors.</w:t>
      </w:r>
    </w:p>
    <w:p w14:paraId="489B1E62" w14:textId="0AD55C04" w:rsidR="00647129" w:rsidRDefault="00647129" w:rsidP="00FF19C8">
      <w:pPr>
        <w:pStyle w:val="BodyText"/>
      </w:pPr>
      <w:r>
        <w:t xml:space="preserve">A deployment may extend the list of events reported for local purposes by extending the baseline SOLE list with reports for other events in the SWIM list.  These additional event </w:t>
      </w:r>
      <w:r w:rsidR="001C0BDF">
        <w:t xml:space="preserve">report </w:t>
      </w:r>
      <w:r>
        <w:t>types are more likely to be interoperable and understood by other implementations.</w:t>
      </w:r>
    </w:p>
    <w:p w14:paraId="2463C70C" w14:textId="11D544D2" w:rsidR="00FF19C8" w:rsidRDefault="00647129" w:rsidP="00C44161">
      <w:pPr>
        <w:pStyle w:val="BodyText"/>
      </w:pPr>
      <w:r>
        <w:t>New event</w:t>
      </w:r>
      <w:r w:rsidR="0059329C">
        <w:t xml:space="preserve"> report</w:t>
      </w:r>
      <w:r>
        <w:t>s types that are not defined by SWIM are best handled by coordinating with SWIM to get those events incorporated into the SWIM definition.</w:t>
      </w:r>
    </w:p>
    <w:p w14:paraId="7E79031F" w14:textId="275F6BF8" w:rsidR="00647129" w:rsidRDefault="00647129" w:rsidP="00C44161">
      <w:pPr>
        <w:pStyle w:val="BodyText"/>
      </w:pPr>
      <w:r>
        <w:t xml:space="preserve">Local extensions to the event types reported will not generate errors, but are </w:t>
      </w:r>
      <w:r w:rsidR="001C0BDF">
        <w:t>less</w:t>
      </w:r>
      <w:r>
        <w:t xml:space="preserve"> likely to be interoperably supported.</w:t>
      </w:r>
    </w:p>
    <w:p w14:paraId="47927117" w14:textId="56D97F25" w:rsidR="00C44161" w:rsidRDefault="00C44161" w:rsidP="00D0449D">
      <w:pPr>
        <w:pStyle w:val="Heading4"/>
        <w:numPr>
          <w:ilvl w:val="0"/>
          <w:numId w:val="0"/>
        </w:numPr>
      </w:pPr>
      <w:bookmarkStart w:id="100" w:name="_Toc476262097"/>
      <w:r>
        <w:t>X.4.1.</w:t>
      </w:r>
      <w:r w:rsidR="00390411">
        <w:t>2</w:t>
      </w:r>
      <w:r>
        <w:t xml:space="preserve"> Query</w:t>
      </w:r>
      <w:bookmarkEnd w:id="100"/>
    </w:p>
    <w:p w14:paraId="58095E10" w14:textId="67527FD8" w:rsidR="0018660A" w:rsidRPr="0018660A" w:rsidRDefault="00FF19C8" w:rsidP="0018660A">
      <w:pPr>
        <w:pStyle w:val="BodyText"/>
      </w:pPr>
      <w:r>
        <w:t xml:space="preserve">The consumers need to query.  There are two ways because FHIR and Syslog.  </w:t>
      </w:r>
      <w:r w:rsidR="0018660A">
        <w:t>Both of the query mechanisms are transactions defined in the ITI Technical Framework.  Their capabilities are summarized here.</w:t>
      </w:r>
    </w:p>
    <w:p w14:paraId="7A6A7C6D" w14:textId="70EF9A1C" w:rsidR="002302FD" w:rsidRDefault="002302FD" w:rsidP="00D0449D">
      <w:pPr>
        <w:pStyle w:val="Heading5"/>
        <w:numPr>
          <w:ilvl w:val="0"/>
          <w:numId w:val="0"/>
        </w:numPr>
      </w:pPr>
      <w:bookmarkStart w:id="101" w:name="_Toc476262098"/>
      <w:r>
        <w:t>X.4.1.</w:t>
      </w:r>
      <w:r w:rsidR="00390411">
        <w:t>2</w:t>
      </w:r>
      <w:r>
        <w:t xml:space="preserve">.1 </w:t>
      </w:r>
      <w:r w:rsidRPr="002302FD">
        <w:t xml:space="preserve">Retrieve Syslog Message </w:t>
      </w:r>
      <w:r>
        <w:t>(ITI-82)</w:t>
      </w:r>
      <w:bookmarkEnd w:id="101"/>
    </w:p>
    <w:p w14:paraId="62346206" w14:textId="77777777" w:rsidR="002302FD" w:rsidRDefault="002302FD" w:rsidP="002302FD">
      <w:pPr>
        <w:pStyle w:val="BodyText"/>
      </w:pPr>
      <w:r>
        <w:t>The Retrieve Syslog Message (ITI-82) retrieves all syslog messages that match query parameters against the mandatory Syslog header fields.  This retrieves all matching syslog messages regardless of the message body format, so it can retrieve any valid Syslog message.</w:t>
      </w:r>
    </w:p>
    <w:p w14:paraId="0EA166E9" w14:textId="77777777" w:rsidR="002302FD" w:rsidRDefault="002302FD" w:rsidP="002302FD">
      <w:pPr>
        <w:pStyle w:val="BodyText"/>
      </w:pPr>
    </w:p>
    <w:p w14:paraId="60F5AD3E" w14:textId="77777777" w:rsidR="002302FD" w:rsidRPr="00AF131C" w:rsidRDefault="002302FD" w:rsidP="00CB5B62">
      <w:pPr>
        <w:pStyle w:val="TableTitle"/>
      </w:pPr>
      <w:r w:rsidRPr="00AF131C">
        <w:t xml:space="preserve">Table 3.82.4.1.2.2-1: Retrieve Syslog Event </w:t>
      </w:r>
      <w:r>
        <w:t>Keys</w:t>
      </w:r>
    </w:p>
    <w:tbl>
      <w:tblPr>
        <w:tblW w:w="9303"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2"/>
        <w:gridCol w:w="7081"/>
      </w:tblGrid>
      <w:tr w:rsidR="002302FD" w:rsidRPr="00AF131C" w14:paraId="2C778340" w14:textId="77777777" w:rsidTr="00025A3C">
        <w:trPr>
          <w:tblHeader/>
        </w:trPr>
        <w:tc>
          <w:tcPr>
            <w:tcW w:w="2222" w:type="dxa"/>
            <w:shd w:val="clear" w:color="auto" w:fill="E6E6E6"/>
            <w:vAlign w:val="center"/>
          </w:tcPr>
          <w:p w14:paraId="4C0410FE" w14:textId="77777777" w:rsidR="002302FD" w:rsidRPr="00794C57" w:rsidRDefault="002302FD" w:rsidP="004F3DDE">
            <w:pPr>
              <w:pStyle w:val="TableEntryHeader"/>
              <w:rPr>
                <w:szCs w:val="24"/>
              </w:rPr>
            </w:pPr>
            <w:r w:rsidRPr="00794C57">
              <w:rPr>
                <w:szCs w:val="24"/>
              </w:rPr>
              <w:t>Syslog RFC 5424 element</w:t>
            </w:r>
          </w:p>
        </w:tc>
        <w:tc>
          <w:tcPr>
            <w:tcW w:w="7081" w:type="dxa"/>
            <w:shd w:val="clear" w:color="auto" w:fill="E6E6E6"/>
          </w:tcPr>
          <w:p w14:paraId="530CC893" w14:textId="77777777" w:rsidR="002302FD" w:rsidRPr="00794C57" w:rsidRDefault="002302FD" w:rsidP="004F3DDE">
            <w:pPr>
              <w:pStyle w:val="TableEntryHeader"/>
              <w:rPr>
                <w:szCs w:val="24"/>
              </w:rPr>
            </w:pPr>
            <w:r w:rsidRPr="00794C57">
              <w:rPr>
                <w:szCs w:val="24"/>
              </w:rPr>
              <w:t>Retrieve Syslog Event Search Parameter</w:t>
            </w:r>
          </w:p>
        </w:tc>
      </w:tr>
      <w:tr w:rsidR="002302FD" w:rsidRPr="00AF131C" w14:paraId="15FC49AB" w14:textId="77777777" w:rsidTr="00025A3C">
        <w:tc>
          <w:tcPr>
            <w:tcW w:w="2222" w:type="dxa"/>
            <w:vAlign w:val="center"/>
          </w:tcPr>
          <w:p w14:paraId="7FF2EB8A" w14:textId="77777777" w:rsidR="002302FD" w:rsidRPr="00794C57" w:rsidRDefault="002302FD" w:rsidP="004F3DDE">
            <w:pPr>
              <w:pStyle w:val="TableEntry"/>
              <w:snapToGrid w:val="0"/>
              <w:rPr>
                <w:szCs w:val="24"/>
                <w:lang w:eastAsia="ar-SA"/>
              </w:rPr>
            </w:pPr>
            <w:r w:rsidRPr="00794C57">
              <w:rPr>
                <w:szCs w:val="24"/>
                <w:lang w:eastAsia="ar-SA"/>
              </w:rPr>
              <w:t>PRI</w:t>
            </w:r>
          </w:p>
        </w:tc>
        <w:tc>
          <w:tcPr>
            <w:tcW w:w="7081" w:type="dxa"/>
          </w:tcPr>
          <w:p w14:paraId="2542FD4D" w14:textId="74B22761" w:rsidR="002302FD" w:rsidRPr="00794C57" w:rsidRDefault="002302FD" w:rsidP="004F3DDE">
            <w:pPr>
              <w:pStyle w:val="TableEntry"/>
              <w:snapToGrid w:val="0"/>
              <w:rPr>
                <w:szCs w:val="24"/>
                <w:lang w:eastAsia="ar-SA"/>
              </w:rPr>
            </w:pPr>
            <w:r>
              <w:rPr>
                <w:szCs w:val="24"/>
                <w:lang w:eastAsia="ar-SA"/>
              </w:rPr>
              <w:t xml:space="preserve">Major syslog category and severity, eg., </w:t>
            </w:r>
            <w:r w:rsidR="00162EF6">
              <w:rPr>
                <w:szCs w:val="24"/>
                <w:lang w:eastAsia="ar-SA"/>
              </w:rPr>
              <w:t>"</w:t>
            </w:r>
            <w:r>
              <w:rPr>
                <w:szCs w:val="24"/>
                <w:lang w:eastAsia="ar-SA"/>
              </w:rPr>
              <w:t>103</w:t>
            </w:r>
            <w:r w:rsidR="00162EF6">
              <w:rPr>
                <w:szCs w:val="24"/>
                <w:lang w:eastAsia="ar-SA"/>
              </w:rPr>
              <w:t>"</w:t>
            </w:r>
            <w:r>
              <w:rPr>
                <w:szCs w:val="24"/>
                <w:lang w:eastAsia="ar-SA"/>
              </w:rPr>
              <w:t xml:space="preserve"> means security system, error condition.</w:t>
            </w:r>
          </w:p>
        </w:tc>
      </w:tr>
      <w:tr w:rsidR="002302FD" w:rsidRPr="00AF131C" w14:paraId="65081325" w14:textId="77777777" w:rsidTr="00025A3C">
        <w:tc>
          <w:tcPr>
            <w:tcW w:w="2222" w:type="dxa"/>
            <w:vAlign w:val="center"/>
          </w:tcPr>
          <w:p w14:paraId="0AA2DEAB" w14:textId="77777777" w:rsidR="002302FD" w:rsidRPr="00794C57" w:rsidRDefault="002302FD" w:rsidP="004F3DDE">
            <w:pPr>
              <w:pStyle w:val="TableEntry"/>
              <w:snapToGrid w:val="0"/>
              <w:rPr>
                <w:szCs w:val="24"/>
                <w:lang w:eastAsia="ar-SA"/>
              </w:rPr>
            </w:pPr>
            <w:r w:rsidRPr="00794C57">
              <w:rPr>
                <w:szCs w:val="24"/>
                <w:lang w:eastAsia="ar-SA"/>
              </w:rPr>
              <w:lastRenderedPageBreak/>
              <w:t>VERSION</w:t>
            </w:r>
          </w:p>
        </w:tc>
        <w:tc>
          <w:tcPr>
            <w:tcW w:w="7081" w:type="dxa"/>
          </w:tcPr>
          <w:p w14:paraId="25450CC8" w14:textId="77777777" w:rsidR="002302FD" w:rsidRPr="00794C57" w:rsidRDefault="002302FD" w:rsidP="004F3DDE">
            <w:pPr>
              <w:pStyle w:val="TableEntry"/>
              <w:snapToGrid w:val="0"/>
              <w:rPr>
                <w:szCs w:val="24"/>
                <w:lang w:eastAsia="ar-SA"/>
              </w:rPr>
            </w:pPr>
            <w:r>
              <w:rPr>
                <w:szCs w:val="24"/>
                <w:lang w:eastAsia="ar-SA"/>
              </w:rPr>
              <w:t>Syslog protocol version</w:t>
            </w:r>
          </w:p>
        </w:tc>
      </w:tr>
      <w:tr w:rsidR="002302FD" w:rsidRPr="00AF131C" w14:paraId="46880213" w14:textId="77777777" w:rsidTr="00025A3C">
        <w:tc>
          <w:tcPr>
            <w:tcW w:w="2222" w:type="dxa"/>
            <w:vAlign w:val="center"/>
          </w:tcPr>
          <w:p w14:paraId="01D35F04" w14:textId="77777777" w:rsidR="002302FD" w:rsidRPr="00794C57" w:rsidRDefault="002302FD" w:rsidP="004F3DDE">
            <w:pPr>
              <w:pStyle w:val="TableEntry"/>
              <w:snapToGrid w:val="0"/>
              <w:rPr>
                <w:szCs w:val="24"/>
                <w:lang w:eastAsia="ar-SA"/>
              </w:rPr>
            </w:pPr>
            <w:r>
              <w:rPr>
                <w:szCs w:val="24"/>
                <w:lang w:eastAsia="ar-SA"/>
              </w:rPr>
              <w:t>TIMESTAMP</w:t>
            </w:r>
          </w:p>
        </w:tc>
        <w:tc>
          <w:tcPr>
            <w:tcW w:w="7081" w:type="dxa"/>
          </w:tcPr>
          <w:p w14:paraId="24F0D780" w14:textId="77777777" w:rsidR="002302FD" w:rsidRPr="00794C57" w:rsidRDefault="002302FD" w:rsidP="004F3DDE">
            <w:pPr>
              <w:pStyle w:val="TableEntry"/>
              <w:snapToGrid w:val="0"/>
              <w:rPr>
                <w:szCs w:val="24"/>
                <w:lang w:eastAsia="ar-SA"/>
              </w:rPr>
            </w:pPr>
            <w:r>
              <w:rPr>
                <w:szCs w:val="24"/>
                <w:lang w:eastAsia="ar-SA"/>
              </w:rPr>
              <w:t>Time of message (date range query is supported)</w:t>
            </w:r>
          </w:p>
        </w:tc>
      </w:tr>
      <w:tr w:rsidR="002302FD" w:rsidRPr="00AF131C" w14:paraId="4D3CC6B4" w14:textId="77777777" w:rsidTr="00025A3C">
        <w:tc>
          <w:tcPr>
            <w:tcW w:w="2222" w:type="dxa"/>
            <w:vAlign w:val="center"/>
          </w:tcPr>
          <w:p w14:paraId="6AC462B3" w14:textId="77777777" w:rsidR="002302FD" w:rsidRPr="00794C57" w:rsidRDefault="002302FD" w:rsidP="004F3DDE">
            <w:pPr>
              <w:pStyle w:val="TableEntry"/>
              <w:snapToGrid w:val="0"/>
              <w:rPr>
                <w:szCs w:val="24"/>
                <w:lang w:eastAsia="ar-SA"/>
              </w:rPr>
            </w:pPr>
            <w:r w:rsidRPr="00794C57">
              <w:rPr>
                <w:szCs w:val="24"/>
                <w:lang w:eastAsia="ar-SA"/>
              </w:rPr>
              <w:t>HOSTNAME</w:t>
            </w:r>
          </w:p>
        </w:tc>
        <w:tc>
          <w:tcPr>
            <w:tcW w:w="7081" w:type="dxa"/>
          </w:tcPr>
          <w:p w14:paraId="0B0B5807" w14:textId="77777777" w:rsidR="002302FD" w:rsidRPr="00794C57" w:rsidRDefault="002302FD" w:rsidP="004F3DDE">
            <w:pPr>
              <w:pStyle w:val="TableEntry"/>
              <w:snapToGrid w:val="0"/>
              <w:rPr>
                <w:szCs w:val="24"/>
                <w:lang w:eastAsia="ar-SA"/>
              </w:rPr>
            </w:pPr>
            <w:r>
              <w:rPr>
                <w:szCs w:val="24"/>
                <w:lang w:eastAsia="ar-SA"/>
              </w:rPr>
              <w:t>Name of machine that originated the syslog message</w:t>
            </w:r>
          </w:p>
        </w:tc>
      </w:tr>
      <w:tr w:rsidR="002302FD" w:rsidRPr="00AF131C" w14:paraId="36AD2371" w14:textId="77777777" w:rsidTr="00025A3C">
        <w:tc>
          <w:tcPr>
            <w:tcW w:w="2222" w:type="dxa"/>
            <w:vAlign w:val="center"/>
          </w:tcPr>
          <w:p w14:paraId="2F9FD024" w14:textId="77777777" w:rsidR="002302FD" w:rsidRPr="00794C57" w:rsidRDefault="002302FD" w:rsidP="004F3DDE">
            <w:pPr>
              <w:pStyle w:val="TableEntry"/>
              <w:snapToGrid w:val="0"/>
              <w:rPr>
                <w:szCs w:val="24"/>
                <w:lang w:eastAsia="ar-SA"/>
              </w:rPr>
            </w:pPr>
            <w:r w:rsidRPr="00794C57">
              <w:rPr>
                <w:szCs w:val="24"/>
                <w:lang w:eastAsia="ar-SA"/>
              </w:rPr>
              <w:t>APP-NAME</w:t>
            </w:r>
          </w:p>
        </w:tc>
        <w:tc>
          <w:tcPr>
            <w:tcW w:w="7081" w:type="dxa"/>
          </w:tcPr>
          <w:p w14:paraId="2100CC5F" w14:textId="719DB543" w:rsidR="002302FD" w:rsidRPr="00794C57" w:rsidRDefault="002302FD" w:rsidP="004F3DDE">
            <w:pPr>
              <w:pStyle w:val="TableEntry"/>
              <w:snapToGrid w:val="0"/>
              <w:rPr>
                <w:szCs w:val="24"/>
                <w:lang w:eastAsia="ar-SA"/>
              </w:rPr>
            </w:pPr>
            <w:r>
              <w:rPr>
                <w:szCs w:val="24"/>
                <w:lang w:eastAsia="ar-SA"/>
              </w:rPr>
              <w:t xml:space="preserve">Identification for kind of message.  IHE has specified </w:t>
            </w:r>
            <w:r w:rsidR="00162EF6">
              <w:rPr>
                <w:szCs w:val="24"/>
                <w:lang w:eastAsia="ar-SA"/>
              </w:rPr>
              <w:t>"</w:t>
            </w:r>
            <w:r>
              <w:rPr>
                <w:szCs w:val="24"/>
                <w:lang w:eastAsia="ar-SA"/>
              </w:rPr>
              <w:t>IHE+RFC-3881</w:t>
            </w:r>
            <w:r w:rsidR="00162EF6">
              <w:rPr>
                <w:szCs w:val="24"/>
                <w:lang w:eastAsia="ar-SA"/>
              </w:rPr>
              <w:t>"</w:t>
            </w:r>
            <w:r>
              <w:rPr>
                <w:szCs w:val="24"/>
                <w:lang w:eastAsia="ar-SA"/>
              </w:rPr>
              <w:t xml:space="preserve"> for ATNA</w:t>
            </w:r>
            <w:r w:rsidR="00647129">
              <w:rPr>
                <w:szCs w:val="24"/>
                <w:lang w:eastAsia="ar-SA"/>
              </w:rPr>
              <w:t xml:space="preserve"> and </w:t>
            </w:r>
            <w:r w:rsidR="00162EF6">
              <w:rPr>
                <w:szCs w:val="24"/>
                <w:lang w:eastAsia="ar-SA"/>
              </w:rPr>
              <w:t>"</w:t>
            </w:r>
            <w:r w:rsidR="00647129">
              <w:rPr>
                <w:szCs w:val="24"/>
                <w:lang w:eastAsia="ar-SA"/>
              </w:rPr>
              <w:t>IHE+SOLE</w:t>
            </w:r>
            <w:r w:rsidR="00162EF6">
              <w:rPr>
                <w:szCs w:val="24"/>
                <w:lang w:eastAsia="ar-SA"/>
              </w:rPr>
              <w:t>"</w:t>
            </w:r>
            <w:r w:rsidR="00647129">
              <w:rPr>
                <w:szCs w:val="24"/>
                <w:lang w:eastAsia="ar-SA"/>
              </w:rPr>
              <w:t xml:space="preserve"> for SOLE event</w:t>
            </w:r>
            <w:r w:rsidR="0059329C">
              <w:rPr>
                <w:szCs w:val="24"/>
                <w:lang w:eastAsia="ar-SA"/>
              </w:rPr>
              <w:t xml:space="preserve"> report</w:t>
            </w:r>
            <w:r w:rsidR="00647129">
              <w:rPr>
                <w:szCs w:val="24"/>
                <w:lang w:eastAsia="ar-SA"/>
              </w:rPr>
              <w:t>s.</w:t>
            </w:r>
            <w:r w:rsidR="00025A3C">
              <w:rPr>
                <w:szCs w:val="24"/>
                <w:lang w:eastAsia="ar-SA"/>
              </w:rPr>
              <w:t xml:space="preserve"> RFC 5424</w:t>
            </w:r>
            <w:r w:rsidR="0018660A">
              <w:rPr>
                <w:szCs w:val="24"/>
                <w:lang w:eastAsia="ar-SA"/>
              </w:rPr>
              <w:t xml:space="preserve"> does not specify the rules for APP-NAME other than </w:t>
            </w:r>
            <w:r w:rsidR="00025A3C">
              <w:rPr>
                <w:szCs w:val="24"/>
                <w:lang w:eastAsia="ar-SA"/>
              </w:rPr>
              <w:t xml:space="preserve">specifying </w:t>
            </w:r>
            <w:r w:rsidR="0018660A">
              <w:rPr>
                <w:szCs w:val="24"/>
                <w:lang w:eastAsia="ar-SA"/>
              </w:rPr>
              <w:t xml:space="preserve">that they are application defined </w:t>
            </w:r>
            <w:r w:rsidR="00025A3C">
              <w:rPr>
                <w:szCs w:val="24"/>
                <w:lang w:eastAsia="ar-SA"/>
              </w:rPr>
              <w:t xml:space="preserve">strings </w:t>
            </w:r>
            <w:r w:rsidR="0018660A">
              <w:rPr>
                <w:szCs w:val="24"/>
                <w:lang w:eastAsia="ar-SA"/>
              </w:rPr>
              <w:t>for use in selecting and filtering.</w:t>
            </w:r>
          </w:p>
        </w:tc>
      </w:tr>
      <w:tr w:rsidR="002302FD" w:rsidRPr="00AF131C" w14:paraId="5EC12F02" w14:textId="77777777" w:rsidTr="00025A3C">
        <w:tc>
          <w:tcPr>
            <w:tcW w:w="2222" w:type="dxa"/>
            <w:vAlign w:val="center"/>
          </w:tcPr>
          <w:p w14:paraId="2B35721B" w14:textId="77777777" w:rsidR="002302FD" w:rsidRPr="00794C57" w:rsidRDefault="002302FD" w:rsidP="004F3DDE">
            <w:pPr>
              <w:pStyle w:val="TableEntry"/>
              <w:snapToGrid w:val="0"/>
              <w:rPr>
                <w:szCs w:val="24"/>
                <w:lang w:eastAsia="ar-SA"/>
              </w:rPr>
            </w:pPr>
            <w:r w:rsidRPr="00794C57">
              <w:rPr>
                <w:szCs w:val="24"/>
                <w:lang w:eastAsia="ar-SA"/>
              </w:rPr>
              <w:t>PROCID</w:t>
            </w:r>
          </w:p>
        </w:tc>
        <w:tc>
          <w:tcPr>
            <w:tcW w:w="7081" w:type="dxa"/>
          </w:tcPr>
          <w:p w14:paraId="3C67374C" w14:textId="77777777" w:rsidR="002302FD" w:rsidRPr="00794C57" w:rsidRDefault="002302FD" w:rsidP="004F3DDE">
            <w:pPr>
              <w:pStyle w:val="TableEntry"/>
              <w:snapToGrid w:val="0"/>
              <w:rPr>
                <w:szCs w:val="24"/>
                <w:lang w:eastAsia="ar-SA"/>
              </w:rPr>
            </w:pPr>
            <w:r>
              <w:rPr>
                <w:szCs w:val="24"/>
                <w:lang w:eastAsia="ar-SA"/>
              </w:rPr>
              <w:t>Flag to identify logging discontinuities.  Typically a process ID for a syslog process.</w:t>
            </w:r>
          </w:p>
        </w:tc>
      </w:tr>
      <w:tr w:rsidR="002302FD" w:rsidRPr="00AF131C" w14:paraId="6F46B44C" w14:textId="77777777" w:rsidTr="00025A3C">
        <w:tc>
          <w:tcPr>
            <w:tcW w:w="2222" w:type="dxa"/>
            <w:vAlign w:val="center"/>
          </w:tcPr>
          <w:p w14:paraId="343535BF" w14:textId="77777777" w:rsidR="002302FD" w:rsidRPr="00794C57" w:rsidRDefault="002302FD" w:rsidP="004F3DDE">
            <w:pPr>
              <w:pStyle w:val="TableEntry"/>
              <w:snapToGrid w:val="0"/>
              <w:rPr>
                <w:szCs w:val="24"/>
                <w:lang w:eastAsia="ar-SA"/>
              </w:rPr>
            </w:pPr>
            <w:r w:rsidRPr="00794C57">
              <w:rPr>
                <w:szCs w:val="24"/>
                <w:lang w:eastAsia="ar-SA"/>
              </w:rPr>
              <w:t>MSG-ID</w:t>
            </w:r>
          </w:p>
        </w:tc>
        <w:tc>
          <w:tcPr>
            <w:tcW w:w="7081" w:type="dxa"/>
          </w:tcPr>
          <w:p w14:paraId="785BA7F1" w14:textId="4A3FC373" w:rsidR="002302FD" w:rsidRPr="00794C57" w:rsidRDefault="002302FD" w:rsidP="004F3DDE">
            <w:pPr>
              <w:pStyle w:val="TableEntry"/>
              <w:snapToGrid w:val="0"/>
              <w:rPr>
                <w:szCs w:val="24"/>
                <w:lang w:eastAsia="ar-SA"/>
              </w:rPr>
            </w:pPr>
            <w:r>
              <w:rPr>
                <w:szCs w:val="24"/>
                <w:lang w:eastAsia="ar-SA"/>
              </w:rPr>
              <w:t xml:space="preserve">Typically message type within APP-NAME.  </w:t>
            </w:r>
            <w:r w:rsidR="00025A3C">
              <w:rPr>
                <w:szCs w:val="24"/>
                <w:lang w:eastAsia="ar-SA"/>
              </w:rPr>
              <w:t>RFC 5424</w:t>
            </w:r>
            <w:r>
              <w:rPr>
                <w:szCs w:val="24"/>
                <w:lang w:eastAsia="ar-SA"/>
              </w:rPr>
              <w:t xml:space="preserve"> does not specify</w:t>
            </w:r>
            <w:r w:rsidR="0018660A">
              <w:rPr>
                <w:szCs w:val="24"/>
                <w:lang w:eastAsia="ar-SA"/>
              </w:rPr>
              <w:t xml:space="preserve"> the rules for MSG-ID other than</w:t>
            </w:r>
            <w:r w:rsidR="00025A3C">
              <w:rPr>
                <w:szCs w:val="24"/>
                <w:lang w:eastAsia="ar-SA"/>
              </w:rPr>
              <w:t xml:space="preserve"> specifying</w:t>
            </w:r>
            <w:r w:rsidR="0018660A">
              <w:rPr>
                <w:szCs w:val="24"/>
                <w:lang w:eastAsia="ar-SA"/>
              </w:rPr>
              <w:t xml:space="preserve"> that they are application defined </w:t>
            </w:r>
            <w:r w:rsidR="00025A3C">
              <w:rPr>
                <w:szCs w:val="24"/>
                <w:lang w:eastAsia="ar-SA"/>
              </w:rPr>
              <w:t xml:space="preserve">strings </w:t>
            </w:r>
            <w:r w:rsidR="0018660A">
              <w:rPr>
                <w:szCs w:val="24"/>
                <w:lang w:eastAsia="ar-SA"/>
              </w:rPr>
              <w:t>for use in selecting and filtering.</w:t>
            </w:r>
            <w:r w:rsidR="00647129">
              <w:rPr>
                <w:szCs w:val="24"/>
                <w:lang w:eastAsia="ar-SA"/>
              </w:rPr>
              <w:t xml:space="preserve">  SOLE has specified that this will be the SOLE event ID code., e.g., </w:t>
            </w:r>
            <w:r w:rsidR="00162EF6">
              <w:rPr>
                <w:szCs w:val="24"/>
                <w:lang w:eastAsia="ar-SA"/>
              </w:rPr>
              <w:t>"</w:t>
            </w:r>
            <w:r w:rsidR="00647129">
              <w:rPr>
                <w:szCs w:val="24"/>
                <w:lang w:eastAsia="ar-SA"/>
              </w:rPr>
              <w:t>RID4585</w:t>
            </w:r>
            <w:r w:rsidR="00162EF6">
              <w:rPr>
                <w:szCs w:val="24"/>
                <w:lang w:eastAsia="ar-SA"/>
              </w:rPr>
              <w:t>"</w:t>
            </w:r>
            <w:r w:rsidR="00647129">
              <w:rPr>
                <w:szCs w:val="24"/>
                <w:lang w:eastAsia="ar-SA"/>
              </w:rPr>
              <w:t>.</w:t>
            </w:r>
          </w:p>
        </w:tc>
      </w:tr>
      <w:tr w:rsidR="002302FD" w:rsidRPr="00AF131C" w14:paraId="2AA71BAB" w14:textId="77777777" w:rsidTr="00025A3C">
        <w:tc>
          <w:tcPr>
            <w:tcW w:w="2222" w:type="dxa"/>
            <w:vAlign w:val="center"/>
          </w:tcPr>
          <w:p w14:paraId="067FA93F" w14:textId="77777777" w:rsidR="002302FD" w:rsidRPr="00794C57" w:rsidRDefault="002302FD" w:rsidP="004F3DDE">
            <w:pPr>
              <w:pStyle w:val="TableEntry"/>
              <w:snapToGrid w:val="0"/>
              <w:rPr>
                <w:szCs w:val="24"/>
                <w:lang w:eastAsia="ar-SA"/>
              </w:rPr>
            </w:pPr>
            <w:r w:rsidRPr="00794C57">
              <w:rPr>
                <w:szCs w:val="24"/>
                <w:lang w:eastAsia="ar-SA"/>
              </w:rPr>
              <w:t>MSG</w:t>
            </w:r>
          </w:p>
        </w:tc>
        <w:tc>
          <w:tcPr>
            <w:tcW w:w="7081" w:type="dxa"/>
          </w:tcPr>
          <w:p w14:paraId="6A8C7D12" w14:textId="77777777" w:rsidR="002302FD" w:rsidRPr="00794C57" w:rsidRDefault="002302FD" w:rsidP="004F3DDE">
            <w:pPr>
              <w:pStyle w:val="TableEntry"/>
              <w:snapToGrid w:val="0"/>
              <w:rPr>
                <w:szCs w:val="24"/>
                <w:lang w:eastAsia="ar-SA"/>
              </w:rPr>
            </w:pPr>
            <w:r>
              <w:rPr>
                <w:szCs w:val="24"/>
                <w:lang w:eastAsia="ar-SA"/>
              </w:rPr>
              <w:t>Message body regular expression match.</w:t>
            </w:r>
          </w:p>
        </w:tc>
      </w:tr>
    </w:tbl>
    <w:p w14:paraId="67DD39D3" w14:textId="77777777" w:rsidR="002302FD" w:rsidRDefault="002302FD" w:rsidP="002302FD">
      <w:pPr>
        <w:pStyle w:val="BodyText"/>
      </w:pPr>
    </w:p>
    <w:p w14:paraId="2D00312A" w14:textId="0B39F337" w:rsidR="002302FD" w:rsidRDefault="002302FD" w:rsidP="00D0449D">
      <w:pPr>
        <w:pStyle w:val="Heading5"/>
        <w:numPr>
          <w:ilvl w:val="0"/>
          <w:numId w:val="0"/>
        </w:numPr>
      </w:pPr>
      <w:bookmarkStart w:id="102" w:name="_Toc476262099"/>
      <w:r>
        <w:t>X.4.1.</w:t>
      </w:r>
      <w:r w:rsidR="00390411">
        <w:t>2</w:t>
      </w:r>
      <w:r>
        <w:t>.2 Retrieve ATNA Audit Record (ITI-81)</w:t>
      </w:r>
      <w:bookmarkEnd w:id="102"/>
    </w:p>
    <w:p w14:paraId="7B6AE61B" w14:textId="77777777" w:rsidR="002302FD" w:rsidRPr="00AF131C" w:rsidRDefault="002302FD" w:rsidP="002302FD">
      <w:pPr>
        <w:pStyle w:val="BodyText"/>
      </w:pPr>
      <w:r w:rsidRPr="00AF131C">
        <w:t xml:space="preserve">The ATNA Retrieve Audit Event transaction support searches based on: </w:t>
      </w:r>
    </w:p>
    <w:p w14:paraId="4F0A8F72" w14:textId="1B504B07" w:rsidR="002302FD" w:rsidRPr="00AF131C" w:rsidRDefault="002302FD" w:rsidP="002302FD">
      <w:pPr>
        <w:pStyle w:val="ListBullet2"/>
        <w:rPr>
          <w:i/>
        </w:rPr>
      </w:pPr>
      <w:r w:rsidRPr="00AF131C">
        <w:rPr>
          <w:b/>
        </w:rPr>
        <w:t>Patient identifier</w:t>
      </w:r>
      <w:r w:rsidRPr="00AF131C">
        <w:t>: this search parameter allows discovering all of the event</w:t>
      </w:r>
      <w:r w:rsidR="0059329C">
        <w:t xml:space="preserve"> report</w:t>
      </w:r>
      <w:r w:rsidRPr="00AF131C">
        <w:t xml:space="preserve">s that occurred related to a specific patient; </w:t>
      </w:r>
    </w:p>
    <w:p w14:paraId="632DE925" w14:textId="77777777" w:rsidR="002302FD" w:rsidRPr="00AF131C" w:rsidRDefault="002302FD" w:rsidP="002302FD">
      <w:pPr>
        <w:pStyle w:val="ListBullet2"/>
        <w:rPr>
          <w:i/>
        </w:rPr>
      </w:pPr>
      <w:r w:rsidRPr="00AF131C">
        <w:rPr>
          <w:b/>
        </w:rPr>
        <w:t>User identifier</w:t>
      </w:r>
      <w:r w:rsidRPr="00AF131C">
        <w:t>: this search parameter allows discovering all of the actions performed by a specific user</w:t>
      </w:r>
    </w:p>
    <w:p w14:paraId="73561D62" w14:textId="2D22A9A3" w:rsidR="002302FD" w:rsidRPr="00AF131C" w:rsidRDefault="002302FD" w:rsidP="002302FD">
      <w:pPr>
        <w:pStyle w:val="ListBullet2"/>
        <w:rPr>
          <w:i/>
        </w:rPr>
      </w:pPr>
      <w:r w:rsidRPr="00AF131C">
        <w:rPr>
          <w:b/>
        </w:rPr>
        <w:t>Object identifier</w:t>
      </w:r>
      <w:r w:rsidRPr="00AF131C">
        <w:t>: this search parameter allows discovering each event</w:t>
      </w:r>
      <w:r w:rsidR="0059329C">
        <w:t xml:space="preserve"> report</w:t>
      </w:r>
      <w:r w:rsidRPr="00AF131C">
        <w:t xml:space="preserve"> that occurred related to a specific object (like study, reports, image, etc.).</w:t>
      </w:r>
    </w:p>
    <w:p w14:paraId="49B23CDA" w14:textId="0927DBB8" w:rsidR="002302FD" w:rsidRPr="00AF131C" w:rsidRDefault="002302FD" w:rsidP="002302FD">
      <w:pPr>
        <w:pStyle w:val="ListBullet2"/>
        <w:rPr>
          <w:i/>
        </w:rPr>
      </w:pPr>
      <w:r w:rsidRPr="00AF131C">
        <w:rPr>
          <w:b/>
        </w:rPr>
        <w:t>Time frame</w:t>
      </w:r>
      <w:r w:rsidRPr="00AF131C">
        <w:t>: this search parameter allows discovering all of the event</w:t>
      </w:r>
      <w:r w:rsidR="0059329C">
        <w:t xml:space="preserve"> report</w:t>
      </w:r>
      <w:r w:rsidRPr="00AF131C">
        <w:t xml:space="preserve">s that occurred during a specific time frame. </w:t>
      </w:r>
    </w:p>
    <w:p w14:paraId="55D54199" w14:textId="77777777" w:rsidR="002302FD" w:rsidRPr="00AF131C" w:rsidRDefault="002302FD" w:rsidP="002302FD">
      <w:pPr>
        <w:pStyle w:val="ListBullet2"/>
        <w:rPr>
          <w:i/>
        </w:rPr>
      </w:pPr>
      <w:r w:rsidRPr="00AF131C">
        <w:rPr>
          <w:b/>
        </w:rPr>
        <w:t>Event type</w:t>
      </w:r>
      <w:r w:rsidRPr="00AF131C">
        <w:t xml:space="preserve">: this search parameter allows discovering all of the occurrences of a specific event (like Data Export, Data Import, Query, Authentication, etc.). </w:t>
      </w:r>
    </w:p>
    <w:p w14:paraId="71427294" w14:textId="2C503165" w:rsidR="002302FD" w:rsidRPr="00AF131C" w:rsidRDefault="002302FD" w:rsidP="002302FD">
      <w:pPr>
        <w:pStyle w:val="ListBullet2"/>
      </w:pPr>
      <w:r w:rsidRPr="00AF131C">
        <w:rPr>
          <w:b/>
        </w:rPr>
        <w:t>Application identifier</w:t>
      </w:r>
      <w:r w:rsidRPr="00AF131C">
        <w:t>: this search parameter allows discovering all of the event</w:t>
      </w:r>
      <w:r w:rsidR="0059329C">
        <w:t xml:space="preserve"> report</w:t>
      </w:r>
      <w:r w:rsidRPr="00AF131C">
        <w:t>s recorded by a specific application or system.</w:t>
      </w:r>
    </w:p>
    <w:p w14:paraId="1D329C77" w14:textId="6DCE44B4" w:rsidR="002302FD" w:rsidRPr="00AF131C" w:rsidRDefault="002302FD" w:rsidP="002302FD">
      <w:pPr>
        <w:pStyle w:val="ListBullet2"/>
      </w:pPr>
      <w:r w:rsidRPr="00AF131C">
        <w:rPr>
          <w:b/>
        </w:rPr>
        <w:t>Event Outcome Indicator</w:t>
      </w:r>
      <w:r w:rsidRPr="00AF131C">
        <w:t>: this search parameter allows discovering all of the event</w:t>
      </w:r>
      <w:r w:rsidR="0059329C">
        <w:t xml:space="preserve"> report</w:t>
      </w:r>
      <w:r w:rsidRPr="00AF131C">
        <w:t xml:space="preserve">s characterized by a specific outcome (Success, Failure, etc.) of the related event. </w:t>
      </w:r>
    </w:p>
    <w:p w14:paraId="39A94F15" w14:textId="77777777" w:rsidR="002302FD" w:rsidRPr="00AF131C" w:rsidRDefault="002302FD" w:rsidP="002302FD">
      <w:pPr>
        <w:pStyle w:val="BodyText"/>
      </w:pPr>
      <w:r>
        <w:t>These retrievals are based on using the FHIR DSTU-2 Audit Record Resource and performing a constrained set of FHIR queries.  It returns a set of FHIR resources, per FHIR formatting.</w:t>
      </w:r>
    </w:p>
    <w:p w14:paraId="2F4BA7E8" w14:textId="77777777" w:rsidR="002302FD" w:rsidRPr="002302FD" w:rsidRDefault="002302FD" w:rsidP="002302FD">
      <w:pPr>
        <w:pStyle w:val="BodyText"/>
      </w:pPr>
    </w:p>
    <w:p w14:paraId="04752981" w14:textId="49342FB0" w:rsidR="007608A1" w:rsidRDefault="007608A1" w:rsidP="007608A1">
      <w:pPr>
        <w:pStyle w:val="Heading4"/>
        <w:numPr>
          <w:ilvl w:val="0"/>
          <w:numId w:val="0"/>
        </w:numPr>
        <w:ind w:left="864" w:hanging="864"/>
        <w:rPr>
          <w:noProof w:val="0"/>
        </w:rPr>
      </w:pPr>
      <w:bookmarkStart w:id="103" w:name="_Toc476262100"/>
      <w:r>
        <w:rPr>
          <w:noProof w:val="0"/>
        </w:rPr>
        <w:lastRenderedPageBreak/>
        <w:t>X.4.1.</w:t>
      </w:r>
      <w:r w:rsidR="00390411">
        <w:rPr>
          <w:noProof w:val="0"/>
        </w:rPr>
        <w:t>3</w:t>
      </w:r>
      <w:r>
        <w:rPr>
          <w:noProof w:val="0"/>
        </w:rPr>
        <w:tab/>
        <w:t xml:space="preserve"> Filter and Forward</w:t>
      </w:r>
      <w:bookmarkEnd w:id="103"/>
      <w:r w:rsidRPr="007608A1">
        <w:rPr>
          <w:noProof w:val="0"/>
        </w:rPr>
        <w:t xml:space="preserve"> </w:t>
      </w:r>
    </w:p>
    <w:p w14:paraId="1DC5F283" w14:textId="22C0B23A" w:rsidR="007608A1" w:rsidRDefault="007608A1" w:rsidP="00495250">
      <w:pPr>
        <w:pStyle w:val="BodyText"/>
      </w:pPr>
      <w:r>
        <w:t>Audit Repositories can provide filtering and forwarding of event</w:t>
      </w:r>
      <w:r w:rsidR="0059329C">
        <w:t xml:space="preserve"> report</w:t>
      </w:r>
      <w:r>
        <w:t>s to other Audit Repositories and to Even</w:t>
      </w:r>
      <w:r w:rsidR="00495250">
        <w:t>t Consumers for any purpose; it is</w:t>
      </w:r>
      <w:r>
        <w:t xml:space="preserve"> </w:t>
      </w:r>
      <w:r w:rsidR="00C44161">
        <w:t xml:space="preserve">not </w:t>
      </w:r>
      <w:r>
        <w:t>just</w:t>
      </w:r>
      <w:r w:rsidR="00495250">
        <w:t xml:space="preserve"> for</w:t>
      </w:r>
      <w:r>
        <w:t xml:space="preserve"> dashboards.  The Audit Repository is configured with information about the Event Consumers that should receive a selection of event reports.  This selection and filtering capability sometimes involves examination of the detailed contents of the event reports.  </w:t>
      </w:r>
    </w:p>
    <w:p w14:paraId="4DF54B5A" w14:textId="05B6A3B0" w:rsidR="007608A1" w:rsidRDefault="007608A1" w:rsidP="007608A1">
      <w:pPr>
        <w:pStyle w:val="BodyText"/>
      </w:pPr>
      <w:r>
        <w:t>Filtering and forwarding has been used to create federated reporting systems, and to allow sharing of one audit repository for multiple independent event reporting streams.  An Audit Repository may be gathering security and privacy event</w:t>
      </w:r>
      <w:r w:rsidR="0059329C">
        <w:t xml:space="preserve"> report</w:t>
      </w:r>
      <w:r>
        <w:t xml:space="preserve">s in accordance with IHE ATNA, proprietary database events, facility maintenance events, etc.  All of these can use Syslog and the Audit Repository.  </w:t>
      </w:r>
    </w:p>
    <w:p w14:paraId="5658ABA3" w14:textId="3806BA71" w:rsidR="007608A1" w:rsidRDefault="007608A1" w:rsidP="007608A1">
      <w:pPr>
        <w:pStyle w:val="BodyText"/>
      </w:pPr>
      <w:r>
        <w:t>The Filtering and Forwarding permit the audit repository to be configured to selectively forward these event</w:t>
      </w:r>
      <w:r w:rsidR="0059329C">
        <w:t xml:space="preserve"> report</w:t>
      </w:r>
      <w:r>
        <w:t>s on to multiple event consumers and audit repositories.  Syslog event streams like selected ATNA (e.g., user login) and SOLE event</w:t>
      </w:r>
      <w:r w:rsidR="0059329C">
        <w:t xml:space="preserve"> report</w:t>
      </w:r>
      <w:r>
        <w:t xml:space="preserve">s might be combined and sent to an integrated activity dashboard, while a separate complete ATNA event </w:t>
      </w:r>
      <w:r w:rsidR="0059329C">
        <w:t xml:space="preserve">report </w:t>
      </w:r>
      <w:r>
        <w:t>stream is also sent to the security office for use by the security system dashboard.</w:t>
      </w:r>
    </w:p>
    <w:p w14:paraId="22BD744B" w14:textId="77777777" w:rsidR="007608A1" w:rsidRDefault="00837F98" w:rsidP="00837F98">
      <w:pPr>
        <w:pStyle w:val="BodyText"/>
      </w:pPr>
      <w:r>
        <w:t xml:space="preserve">This profile requires that there be filtering and forwarding capabilities. </w:t>
      </w:r>
      <w:r w:rsidR="007608A1">
        <w:t xml:space="preserve">This profile does not specify feature requirements for the filtering capabilities of an Audit Repository.  </w:t>
      </w:r>
      <w:r>
        <w:t>Th</w:t>
      </w:r>
      <w:r w:rsidR="007608A1">
        <w:t xml:space="preserve">e </w:t>
      </w:r>
      <w:r>
        <w:t xml:space="preserve">specific filtering </w:t>
      </w:r>
      <w:r w:rsidR="007608A1">
        <w:t>features are part of the product feature set determined by a vendor.</w:t>
      </w:r>
    </w:p>
    <w:p w14:paraId="5923202F" w14:textId="77777777" w:rsidR="007608A1" w:rsidRDefault="007608A1" w:rsidP="00D0449D">
      <w:pPr>
        <w:pStyle w:val="Heading4"/>
        <w:numPr>
          <w:ilvl w:val="0"/>
          <w:numId w:val="0"/>
        </w:numPr>
        <w:ind w:left="864" w:hanging="864"/>
      </w:pPr>
      <w:bookmarkStart w:id="104" w:name="_Toc476262101"/>
      <w:r>
        <w:t>X.4.1.4 RESTful Delivery (mobile)</w:t>
      </w:r>
      <w:bookmarkEnd w:id="104"/>
    </w:p>
    <w:p w14:paraId="33969B18" w14:textId="7216614E" w:rsidR="00837F98" w:rsidRPr="00837F98" w:rsidRDefault="00837F98" w:rsidP="00C44161">
      <w:pPr>
        <w:pStyle w:val="BodyText"/>
      </w:pPr>
      <w:r>
        <w:t xml:space="preserve">Mobile platforms have connectivity, battery, and storage considerations that have driven the Google and Apple to create proprietary logging systems that operate locally and </w:t>
      </w:r>
      <w:r w:rsidR="00C44161">
        <w:t xml:space="preserve">require </w:t>
      </w:r>
      <w:r>
        <w:t xml:space="preserve">applications </w:t>
      </w:r>
      <w:r w:rsidR="00C44161">
        <w:t xml:space="preserve">to </w:t>
      </w:r>
      <w:r>
        <w:t>fetch the local logs for transmission by some other means.</w:t>
      </w:r>
      <w:r w:rsidR="00C44161">
        <w:t xml:space="preserve">  This profile defines a RESTful delivery mechanism for that purpose.  </w:t>
      </w:r>
    </w:p>
    <w:p w14:paraId="33C8B066" w14:textId="77777777" w:rsidR="00126A38" w:rsidRDefault="00126A38" w:rsidP="00D0449D">
      <w:pPr>
        <w:pStyle w:val="Heading3"/>
        <w:keepNext w:val="0"/>
        <w:numPr>
          <w:ilvl w:val="0"/>
          <w:numId w:val="0"/>
        </w:numPr>
        <w:rPr>
          <w:bCs/>
          <w:noProof w:val="0"/>
        </w:rPr>
      </w:pPr>
      <w:bookmarkStart w:id="105" w:name="_Toc476262102"/>
      <w:r w:rsidRPr="003651D9">
        <w:rPr>
          <w:bCs/>
          <w:noProof w:val="0"/>
        </w:rPr>
        <w:t>X.4.2 Use Cases</w:t>
      </w:r>
      <w:bookmarkEnd w:id="105"/>
    </w:p>
    <w:p w14:paraId="4B2FBF16" w14:textId="77777777" w:rsidR="00FF19C8" w:rsidRDefault="00FF19C8" w:rsidP="00CB5B62">
      <w:pPr>
        <w:pStyle w:val="BodyText"/>
      </w:pPr>
    </w:p>
    <w:p w14:paraId="22F46C56" w14:textId="77777777" w:rsidR="00FF19C8" w:rsidRDefault="00FF19C8" w:rsidP="00FF19C8">
      <w:r>
        <w:t>The Event Repository receives event reports and stores them.  It may be part of a federated network of repositories.  It may have analysis and reporting capabilities, but those capabilities are not specified as part of this profile.  This profile also does not specify the capacity of an Event Repository, because the variety of deployment needs makes it impractical to set requirements for the event report volume or capacity needed.</w:t>
      </w:r>
    </w:p>
    <w:p w14:paraId="3804613D" w14:textId="77777777" w:rsidR="00FF19C8" w:rsidRPr="00CB5B62" w:rsidRDefault="00FF19C8" w:rsidP="00CB5B62">
      <w:pPr>
        <w:pStyle w:val="BodyText"/>
      </w:pPr>
    </w:p>
    <w:p w14:paraId="35241A3D" w14:textId="77777777" w:rsidR="00FD6B22" w:rsidRPr="003651D9" w:rsidRDefault="007773C8" w:rsidP="00D0449D">
      <w:pPr>
        <w:pStyle w:val="Heading4"/>
        <w:numPr>
          <w:ilvl w:val="0"/>
          <w:numId w:val="0"/>
        </w:numPr>
        <w:ind w:left="864" w:hanging="864"/>
        <w:rPr>
          <w:noProof w:val="0"/>
        </w:rPr>
      </w:pPr>
      <w:bookmarkStart w:id="106" w:name="_Toc476262103"/>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#1: </w:t>
      </w:r>
      <w:r w:rsidR="00E53853">
        <w:rPr>
          <w:noProof w:val="0"/>
        </w:rPr>
        <w:t>Track Study Reading Activities</w:t>
      </w:r>
      <w:bookmarkEnd w:id="106"/>
    </w:p>
    <w:p w14:paraId="450F6030" w14:textId="661D6FDF" w:rsidR="00E53853" w:rsidRDefault="00E53853" w:rsidP="005D27B6">
      <w:pPr>
        <w:pStyle w:val="BodyText"/>
      </w:pPr>
      <w:r w:rsidRPr="00F96078">
        <w:t xml:space="preserve">The following scenario shows </w:t>
      </w:r>
      <w:r w:rsidR="004B7131">
        <w:t xml:space="preserve">a selection of </w:t>
      </w:r>
      <w:r>
        <w:t>events from a routine radiology reading activity</w:t>
      </w:r>
      <w:r w:rsidR="005D27B6">
        <w:t xml:space="preserve"> that follows the IHE Radiology Scheduled Workflow and reports events defined by SOLE.</w:t>
      </w:r>
      <w:r w:rsidR="005A0B7E">
        <w:t xml:space="preserve">  The </w:t>
      </w:r>
      <w:r w:rsidR="005A0B7E">
        <w:lastRenderedPageBreak/>
        <w:t>Actor that sends the event report is an Event Reporter that is grouped with the Actor shown in the diagram.</w:t>
      </w:r>
    </w:p>
    <w:p w14:paraId="79E9FCF5" w14:textId="77777777" w:rsidR="008C56CB" w:rsidRDefault="008C56CB" w:rsidP="00E53853">
      <w:pPr>
        <w:pStyle w:val="BodyText"/>
      </w:pPr>
    </w:p>
    <w:p w14:paraId="209A35F2" w14:textId="5F9FDC87" w:rsidR="003759ED" w:rsidRDefault="00A43A98" w:rsidP="00E53853">
      <w:pPr>
        <w:pStyle w:val="BodyText"/>
      </w:pPr>
      <w:r>
        <w:rPr>
          <w:noProof/>
        </w:rPr>
        <w:drawing>
          <wp:inline distT="0" distB="0" distL="0" distR="0" wp14:anchorId="7BB1CF7B" wp14:editId="6F718ACE">
            <wp:extent cx="5943600" cy="3114675"/>
            <wp:effectExtent l="0" t="0" r="0" b="0"/>
            <wp:docPr id="19" name="Picture 19" descr="D:\Common\git-desk\SOLE\order-perform-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ommon\git-desk\SOLE\order-perform-stud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571450F7" w14:textId="77777777" w:rsidR="003759ED" w:rsidRDefault="003759ED">
      <w:pPr>
        <w:pStyle w:val="BodyText"/>
      </w:pPr>
    </w:p>
    <w:p w14:paraId="4172FB95" w14:textId="77777777" w:rsidR="00495250" w:rsidRDefault="00495250" w:rsidP="00CB5B62">
      <w:pPr>
        <w:pStyle w:val="XMLFragment"/>
      </w:pPr>
      <w:r>
        <w:t>Order-perform-study.txt</w:t>
      </w:r>
    </w:p>
    <w:p w14:paraId="732A5386" w14:textId="77777777" w:rsidR="0010452B" w:rsidRDefault="0010452B">
      <w:pPr>
        <w:pStyle w:val="XMLFragment"/>
      </w:pPr>
      <w:r>
        <w:t>@startuml</w:t>
      </w:r>
    </w:p>
    <w:p w14:paraId="39D33810" w14:textId="77777777" w:rsidR="0010452B" w:rsidRDefault="0010452B">
      <w:pPr>
        <w:pStyle w:val="XMLFragment"/>
      </w:pPr>
    </w:p>
    <w:p w14:paraId="771A855E" w14:textId="77777777" w:rsidR="0010452B" w:rsidRDefault="0010452B">
      <w:pPr>
        <w:pStyle w:val="XMLFragment"/>
      </w:pPr>
      <w:r>
        <w:t>participant "Event Repository"</w:t>
      </w:r>
    </w:p>
    <w:p w14:paraId="4F7B52E5" w14:textId="77777777" w:rsidR="0010452B" w:rsidRDefault="0010452B">
      <w:pPr>
        <w:pStyle w:val="XMLFragment"/>
      </w:pPr>
    </w:p>
    <w:p w14:paraId="4927FCD3" w14:textId="77777777" w:rsidR="0010452B" w:rsidRDefault="0010452B">
      <w:pPr>
        <w:pStyle w:val="XMLFragment"/>
      </w:pPr>
      <w:r>
        <w:t>"Order Placer" -&gt; "Event Repository" : "ITI-20: (place order)"</w:t>
      </w:r>
    </w:p>
    <w:p w14:paraId="1E1AF821" w14:textId="77777777" w:rsidR="0010452B" w:rsidRDefault="0010452B">
      <w:pPr>
        <w:pStyle w:val="XMLFragment"/>
      </w:pPr>
      <w:r>
        <w:t>"Order Filler" -&gt; "Event Repository" : "ITI-20: (procedure scheduled)"</w:t>
      </w:r>
    </w:p>
    <w:p w14:paraId="0BADDCCA" w14:textId="77777777" w:rsidR="0010452B" w:rsidRDefault="0010452B">
      <w:pPr>
        <w:pStyle w:val="XMLFragment"/>
      </w:pPr>
      <w:r>
        <w:t>"ADT" --&gt; "Event Repository" : "ITI-20 (Patient Arrival)"</w:t>
      </w:r>
    </w:p>
    <w:p w14:paraId="27FBD9D9" w14:textId="77777777" w:rsidR="0010452B" w:rsidRDefault="0010452B">
      <w:pPr>
        <w:pStyle w:val="XMLFragment"/>
      </w:pPr>
      <w:r>
        <w:t>"Patient Location\nTracking Supplier" --&gt; "Event Repository" : "ITI-20: (patient in)"</w:t>
      </w:r>
    </w:p>
    <w:p w14:paraId="03E1109C" w14:textId="77777777" w:rsidR="0010452B" w:rsidRDefault="0010452B">
      <w:pPr>
        <w:pStyle w:val="XMLFragment"/>
      </w:pPr>
      <w:r>
        <w:t>"Patient Location\nTracking Supplier" --&gt; "Event Repository" : "ITI-20: (procedure prepared)"</w:t>
      </w:r>
    </w:p>
    <w:p w14:paraId="6C46DBAE" w14:textId="77777777" w:rsidR="0010452B" w:rsidRDefault="0010452B">
      <w:pPr>
        <w:pStyle w:val="XMLFragment"/>
      </w:pPr>
      <w:r>
        <w:t>"Acquisition Modality" --&gt; "Event Repository" : "ITI-20: (procedure started)"</w:t>
      </w:r>
    </w:p>
    <w:p w14:paraId="75668616" w14:textId="77777777" w:rsidR="0010452B" w:rsidRDefault="0010452B">
      <w:pPr>
        <w:pStyle w:val="XMLFragment"/>
      </w:pPr>
      <w:r>
        <w:t>"Acquisition Modality" --&gt; "Event Repository" : "ITI-20: (first image collected)"</w:t>
      </w:r>
    </w:p>
    <w:p w14:paraId="7932FF23" w14:textId="77777777" w:rsidR="0010452B" w:rsidRDefault="0010452B">
      <w:pPr>
        <w:pStyle w:val="XMLFragment"/>
      </w:pPr>
      <w:r>
        <w:t>"Acquisition Modality" --&gt; "Event Repository" : "ITI-20: (Imaging complete)"</w:t>
      </w:r>
    </w:p>
    <w:p w14:paraId="3472D960" w14:textId="77777777" w:rsidR="0010452B" w:rsidRDefault="0010452B">
      <w:pPr>
        <w:pStyle w:val="XMLFragment"/>
      </w:pPr>
      <w:r>
        <w:t>"Patient Location\nTracking Supplier" --&gt; "Event Repository" : "ITI-20: (patient out)"</w:t>
      </w:r>
    </w:p>
    <w:p w14:paraId="350A14DD" w14:textId="77777777" w:rsidR="0010452B" w:rsidRDefault="0010452B">
      <w:pPr>
        <w:pStyle w:val="XMLFragment"/>
      </w:pPr>
      <w:r>
        <w:t>"Image Manager/Archive" --&gt; "Event Repository" : "ITI-20: (QC Completed)"</w:t>
      </w:r>
    </w:p>
    <w:p w14:paraId="5ECF25B8" w14:textId="77777777" w:rsidR="0010452B" w:rsidRDefault="0010452B">
      <w:pPr>
        <w:pStyle w:val="XMLFragment"/>
      </w:pPr>
      <w:r>
        <w:t>"Image Manager/Archive" --&gt; "Event Repository" : "ITI-20: (exam prepared)"</w:t>
      </w:r>
    </w:p>
    <w:p w14:paraId="4BE6EFF7" w14:textId="77777777" w:rsidR="0010452B" w:rsidRDefault="0010452B">
      <w:pPr>
        <w:pStyle w:val="XMLFragment"/>
      </w:pPr>
    </w:p>
    <w:p w14:paraId="7590B4B0" w14:textId="77777777" w:rsidR="00495250" w:rsidRDefault="0010452B">
      <w:pPr>
        <w:pStyle w:val="XMLFragment"/>
      </w:pPr>
      <w:r>
        <w:t>@enduml</w:t>
      </w:r>
    </w:p>
    <w:p w14:paraId="0A866803" w14:textId="77777777" w:rsidR="003759ED" w:rsidRDefault="003759ED">
      <w:pPr>
        <w:pStyle w:val="BodyText"/>
      </w:pPr>
    </w:p>
    <w:p w14:paraId="6150E63F" w14:textId="4454A5D9" w:rsidR="008C56CB" w:rsidRDefault="00A43A98"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r w:rsidRPr="00CB5B62">
        <w:rPr>
          <w:rFonts w:ascii="Times New Roman" w:hAnsi="Times New Roman" w:cs="Times New Roman"/>
          <w:sz w:val="24"/>
        </w:rPr>
        <w:lastRenderedPageBreak/>
        <w:drawing>
          <wp:inline distT="0" distB="0" distL="0" distR="0" wp14:anchorId="5270886B" wp14:editId="422E4A56">
            <wp:extent cx="5953125" cy="4838700"/>
            <wp:effectExtent l="0" t="0" r="0" b="0"/>
            <wp:docPr id="21" name="Picture 21" descr="D:\Common\git-desk\SOLE\routin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ommon\git-desk\SOLE\routine-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3125" cy="4838700"/>
                    </a:xfrm>
                    <a:prstGeom prst="rect">
                      <a:avLst/>
                    </a:prstGeom>
                    <a:noFill/>
                    <a:ln>
                      <a:noFill/>
                    </a:ln>
                  </pic:spPr>
                </pic:pic>
              </a:graphicData>
            </a:graphic>
          </wp:inline>
        </w:drawing>
      </w:r>
    </w:p>
    <w:p w14:paraId="779DF0B3"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0127FFDD" w14:textId="77777777" w:rsidR="008C56CB" w:rsidRDefault="008C56CB" w:rsidP="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8F6612" w14:textId="77777777" w:rsidR="008C56CB" w:rsidRDefault="008C56CB">
      <w:pPr>
        <w:pStyle w:val="XMLFragment"/>
        <w:pBdr>
          <w:top w:val="none" w:sz="0" w:space="0" w:color="auto"/>
          <w:left w:val="none" w:sz="0" w:space="0" w:color="auto"/>
          <w:bottom w:val="none" w:sz="0" w:space="0" w:color="auto"/>
          <w:right w:val="none" w:sz="0" w:space="0" w:color="auto"/>
        </w:pBdr>
        <w:rPr>
          <w:rFonts w:ascii="Times New Roman" w:hAnsi="Times New Roman" w:cs="Times New Roman"/>
          <w:noProof w:val="0"/>
          <w:sz w:val="24"/>
        </w:rPr>
      </w:pPr>
    </w:p>
    <w:p w14:paraId="764BC7DC" w14:textId="77777777" w:rsidR="00495250" w:rsidRDefault="00495250" w:rsidP="00CB5B62">
      <w:pPr>
        <w:pStyle w:val="XMLFragment"/>
      </w:pPr>
      <w:r>
        <w:t>Routine-report.txt</w:t>
      </w:r>
    </w:p>
    <w:p w14:paraId="543F29F3" w14:textId="77777777" w:rsidR="00495250" w:rsidRDefault="00495250">
      <w:pPr>
        <w:pStyle w:val="XMLFragment"/>
      </w:pPr>
    </w:p>
    <w:p w14:paraId="16391FD4" w14:textId="77777777" w:rsidR="0010452B" w:rsidRDefault="0010452B">
      <w:pPr>
        <w:pStyle w:val="XMLFragment"/>
      </w:pPr>
      <w:r>
        <w:t>@startuml</w:t>
      </w:r>
    </w:p>
    <w:p w14:paraId="2886C59C" w14:textId="77777777" w:rsidR="0010452B" w:rsidRDefault="0010452B">
      <w:pPr>
        <w:pStyle w:val="XMLFragment"/>
      </w:pPr>
    </w:p>
    <w:p w14:paraId="5557B0FC" w14:textId="77777777" w:rsidR="0010452B" w:rsidRDefault="0010452B">
      <w:pPr>
        <w:pStyle w:val="XMLFragment"/>
      </w:pPr>
      <w:r>
        <w:t>participant "Event Repository"</w:t>
      </w:r>
    </w:p>
    <w:p w14:paraId="202DA00C" w14:textId="77777777" w:rsidR="0010452B" w:rsidRDefault="0010452B">
      <w:pPr>
        <w:pStyle w:val="XMLFragment"/>
      </w:pPr>
    </w:p>
    <w:p w14:paraId="1161A070" w14:textId="77777777" w:rsidR="0010452B" w:rsidRDefault="0010452B">
      <w:pPr>
        <w:pStyle w:val="XMLFragment"/>
      </w:pPr>
      <w:r>
        <w:t>"Image Display" --&gt; "Event Repository" : "ITI-20: (user login)"</w:t>
      </w:r>
    </w:p>
    <w:p w14:paraId="6954A561" w14:textId="77777777" w:rsidR="0010452B" w:rsidRDefault="0010452B">
      <w:pPr>
        <w:pStyle w:val="XMLFragment"/>
      </w:pPr>
      <w:r>
        <w:t>"Image Archive" --&gt; "Event Repository" : "ITI-20: (exam prepared)"</w:t>
      </w:r>
    </w:p>
    <w:p w14:paraId="6F595905" w14:textId="77777777" w:rsidR="0010452B" w:rsidRDefault="0010452B">
      <w:pPr>
        <w:pStyle w:val="XMLFragment"/>
      </w:pPr>
      <w:r>
        <w:t>"Image Display" --&gt; "Event Repository" : "ITI-20: (exam opened)"</w:t>
      </w:r>
    </w:p>
    <w:p w14:paraId="51B90C67" w14:textId="77777777" w:rsidR="0010452B" w:rsidRDefault="0010452B">
      <w:pPr>
        <w:pStyle w:val="XMLFragment"/>
      </w:pPr>
      <w:r>
        <w:t>"Image Display" --&gt; "Event Repository" : "ITI-20: (query images)"</w:t>
      </w:r>
    </w:p>
    <w:p w14:paraId="431DA15C" w14:textId="77777777" w:rsidR="0010452B" w:rsidRDefault="0010452B">
      <w:pPr>
        <w:pStyle w:val="XMLFragment"/>
      </w:pPr>
      <w:r>
        <w:t>"Image Archive" --&gt; "Event Repository" : "ITI-20: (query images)"</w:t>
      </w:r>
    </w:p>
    <w:p w14:paraId="62C42D5F" w14:textId="77777777" w:rsidR="0010452B" w:rsidRDefault="0010452B">
      <w:pPr>
        <w:pStyle w:val="XMLFragment"/>
      </w:pPr>
      <w:r>
        <w:t>"Image Archive" --&gt; "Event Repository" : "ITI-20: (retrieve images)"</w:t>
      </w:r>
    </w:p>
    <w:p w14:paraId="1B0D8562" w14:textId="77777777" w:rsidR="0010452B" w:rsidRDefault="0010452B">
      <w:pPr>
        <w:pStyle w:val="XMLFragment"/>
      </w:pPr>
      <w:r>
        <w:t>"Image Display" --&gt; "Event Repository" : "ITI-20: (retrieve images)"</w:t>
      </w:r>
    </w:p>
    <w:p w14:paraId="70C2BB58" w14:textId="77777777" w:rsidR="0010452B" w:rsidRDefault="0010452B">
      <w:pPr>
        <w:pStyle w:val="XMLFragment"/>
      </w:pPr>
      <w:r>
        <w:t>"Image Display" --&gt; "Image Display" : "view images and dictate report"</w:t>
      </w:r>
    </w:p>
    <w:p w14:paraId="799A0864" w14:textId="77777777" w:rsidR="0010452B" w:rsidRDefault="0010452B">
      <w:pPr>
        <w:pStyle w:val="XMLFragment"/>
      </w:pPr>
      <w:r>
        <w:t>"Image Display" --&gt; "Event Repository" : "ITI-20: (dictated report)"</w:t>
      </w:r>
    </w:p>
    <w:p w14:paraId="2540D40C" w14:textId="77777777" w:rsidR="0010452B" w:rsidRDefault="0010452B">
      <w:pPr>
        <w:pStyle w:val="XMLFragment"/>
      </w:pPr>
      <w:r>
        <w:t>"Image Display" --&gt; "Event Repository" : "ITI-20: (reported and signed)"</w:t>
      </w:r>
    </w:p>
    <w:p w14:paraId="4313A39B" w14:textId="77777777" w:rsidR="0010452B" w:rsidRDefault="0010452B">
      <w:pPr>
        <w:pStyle w:val="XMLFragment"/>
      </w:pPr>
      <w:r>
        <w:t>"Order Filler" --&gt; "Event Repository" : "ITI-20: (final publish)"</w:t>
      </w:r>
    </w:p>
    <w:p w14:paraId="63784394" w14:textId="77777777" w:rsidR="0010452B" w:rsidRDefault="0010452B">
      <w:pPr>
        <w:pStyle w:val="XMLFragment"/>
      </w:pPr>
      <w:r>
        <w:t>"Image Display" --&gt; "Event Repository" : "ITI-20: (final publish)"</w:t>
      </w:r>
    </w:p>
    <w:p w14:paraId="17C56F8B" w14:textId="77777777" w:rsidR="0010452B" w:rsidRDefault="0010452B">
      <w:pPr>
        <w:pStyle w:val="XMLFragment"/>
      </w:pPr>
      <w:r>
        <w:t>"Order Filler" --&gt; "Event Repository" : "ITI-20: (transfer to billing)"</w:t>
      </w:r>
    </w:p>
    <w:p w14:paraId="0C54D4C2" w14:textId="77777777" w:rsidR="0010452B" w:rsidRDefault="0010452B">
      <w:pPr>
        <w:pStyle w:val="XMLFragment"/>
      </w:pPr>
    </w:p>
    <w:p w14:paraId="2D72BEDD" w14:textId="77777777" w:rsidR="0010452B" w:rsidRDefault="0010452B">
      <w:pPr>
        <w:pStyle w:val="XMLFragment"/>
      </w:pPr>
      <w:r>
        <w:t>@enduml</w:t>
      </w:r>
    </w:p>
    <w:p w14:paraId="29E547C2" w14:textId="77777777" w:rsidR="0010452B" w:rsidRDefault="0010452B">
      <w:pPr>
        <w:pStyle w:val="BodyText"/>
      </w:pPr>
    </w:p>
    <w:p w14:paraId="5BFE9705" w14:textId="77777777" w:rsidR="008C56CB" w:rsidRDefault="005D27B6" w:rsidP="00381EC7">
      <w:pPr>
        <w:pStyle w:val="BodyText"/>
      </w:pPr>
      <w:r>
        <w:t xml:space="preserve">As each event takes place, the Actors that are grouped with </w:t>
      </w:r>
      <w:r w:rsidR="00381EC7">
        <w:t xml:space="preserve">an </w:t>
      </w:r>
      <w:r>
        <w:t xml:space="preserve">Event Reporter </w:t>
      </w:r>
      <w:r w:rsidR="00381EC7">
        <w:t xml:space="preserve">that complies with the SOLE profile will </w:t>
      </w:r>
      <w:r>
        <w:t>use the ITI-20 transaction to convey the event description to the Event Repository.</w:t>
      </w:r>
    </w:p>
    <w:p w14:paraId="50F487D6" w14:textId="7C4A6E2D" w:rsidR="005A0B7E" w:rsidRPr="00F96078" w:rsidRDefault="005A0B7E" w:rsidP="00381EC7">
      <w:pPr>
        <w:pStyle w:val="BodyText"/>
      </w:pPr>
      <w:r>
        <w:t>The Event Repository archives these event</w:t>
      </w:r>
      <w:r w:rsidR="0059329C">
        <w:t xml:space="preserve"> report</w:t>
      </w:r>
      <w:r>
        <w:t>s for a configurable period of time so that subsequent analysis can be performed.</w:t>
      </w:r>
    </w:p>
    <w:p w14:paraId="500C0198" w14:textId="77777777" w:rsidR="00CF283F" w:rsidRDefault="007773C8" w:rsidP="00D0449D">
      <w:pPr>
        <w:pStyle w:val="Heading4"/>
        <w:numPr>
          <w:ilvl w:val="0"/>
          <w:numId w:val="0"/>
        </w:numPr>
        <w:rPr>
          <w:bCs/>
        </w:rPr>
      </w:pPr>
      <w:bookmarkStart w:id="107" w:name="_Toc476262104"/>
      <w:r w:rsidRPr="003651D9">
        <w:t>X.</w:t>
      </w:r>
      <w:r w:rsidR="00AF472E" w:rsidRPr="003651D9">
        <w:t>4</w:t>
      </w:r>
      <w:r w:rsidR="002331BE">
        <w:t>.2.2</w:t>
      </w:r>
      <w:r w:rsidRPr="003651D9">
        <w:t xml:space="preserve"> </w:t>
      </w:r>
      <w:r w:rsidR="00E53853">
        <w:t>SOLE Event Analysis</w:t>
      </w:r>
      <w:bookmarkEnd w:id="107"/>
      <w:r w:rsidR="002869E8" w:rsidRPr="003651D9">
        <w:rPr>
          <w:bCs/>
        </w:rPr>
        <w:t xml:space="preserve"> </w:t>
      </w:r>
    </w:p>
    <w:p w14:paraId="77A610C9" w14:textId="1B820A89" w:rsidR="00381EC7" w:rsidRDefault="00381EC7" w:rsidP="005A0B7E">
      <w:pPr>
        <w:pStyle w:val="BodyText"/>
      </w:pPr>
      <w:r>
        <w:t>An analyst can use SOLE event</w:t>
      </w:r>
      <w:r w:rsidR="0059329C">
        <w:t xml:space="preserve"> report</w:t>
      </w:r>
      <w:r>
        <w:t xml:space="preserve">s to study the workflow and operations of a facility.  The events have already taken place and are archived </w:t>
      </w:r>
      <w:r w:rsidR="005A0B7E">
        <w:t>in the repository.  The analyst</w:t>
      </w:r>
      <w:r>
        <w:t xml:space="preserve"> </w:t>
      </w:r>
      <w:r w:rsidR="005A0B7E">
        <w:t>selects</w:t>
      </w:r>
      <w:r>
        <w:t xml:space="preserve"> the appropriate time span to be studied and determines the event reporters that may be reporting relevant information.  An analysis workstation acts as an Event Consumer and requests all the data from those data sources during that time</w:t>
      </w:r>
      <w:r w:rsidR="005A0B7E">
        <w:t xml:space="preserve"> period.  This will include </w:t>
      </w:r>
      <w:r>
        <w:t>the SOLE event</w:t>
      </w:r>
      <w:r w:rsidR="0059329C">
        <w:t xml:space="preserve"> report</w:t>
      </w:r>
      <w:r>
        <w:t>s and may include a variety of other event reports.</w:t>
      </w:r>
    </w:p>
    <w:p w14:paraId="38DEF6CA" w14:textId="014F45C0" w:rsidR="00381EC7" w:rsidRDefault="00381EC7" w:rsidP="00381EC7">
      <w:pPr>
        <w:pStyle w:val="BodyText"/>
      </w:pPr>
      <w:r>
        <w:t xml:space="preserve">The analyst uses data import tools to ingest the event reports into an appropriate database or analysis system.  For example, this might be a free text </w:t>
      </w:r>
      <w:r w:rsidR="005A0B7E">
        <w:t>indexing database, or it could</w:t>
      </w:r>
      <w:r>
        <w:t xml:space="preserve"> an object database designed to hold SOLE event</w:t>
      </w:r>
      <w:r w:rsidR="0059329C">
        <w:t xml:space="preserve"> report</w:t>
      </w:r>
      <w:r>
        <w:t>s.</w:t>
      </w:r>
    </w:p>
    <w:p w14:paraId="5CAE8251" w14:textId="77777777" w:rsidR="00381EC7" w:rsidRDefault="00381EC7" w:rsidP="00381EC7">
      <w:pPr>
        <w:pStyle w:val="BodyText"/>
      </w:pPr>
      <w:r>
        <w:t>The analyst uses this information to generate the analyses and reports of the workflow based on the event reports and other information.</w:t>
      </w:r>
    </w:p>
    <w:p w14:paraId="2DCA3C96" w14:textId="77777777" w:rsidR="00381EC7" w:rsidRPr="00381EC7" w:rsidRDefault="00381EC7" w:rsidP="00381EC7">
      <w:pPr>
        <w:pStyle w:val="BodyText"/>
      </w:pPr>
    </w:p>
    <w:p w14:paraId="42831431" w14:textId="77777777" w:rsidR="007608A1" w:rsidRDefault="00A43A98" w:rsidP="007608A1">
      <w:pPr>
        <w:pStyle w:val="BodyText"/>
      </w:pPr>
      <w:r>
        <w:rPr>
          <w:noProof/>
        </w:rPr>
        <w:drawing>
          <wp:inline distT="0" distB="0" distL="0" distR="0" wp14:anchorId="04E69A71" wp14:editId="1DBF8252">
            <wp:extent cx="5934075" cy="3057525"/>
            <wp:effectExtent l="0" t="0" r="0" b="0"/>
            <wp:docPr id="7" name="Picture 7" descr="syslog-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log-que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9AA8381" w14:textId="77777777" w:rsidR="007608A1" w:rsidRDefault="007608A1">
      <w:pPr>
        <w:pStyle w:val="BodyText"/>
      </w:pPr>
    </w:p>
    <w:p w14:paraId="5D83AE53" w14:textId="77777777" w:rsidR="007608A1" w:rsidRPr="007608A1" w:rsidRDefault="007608A1">
      <w:pPr>
        <w:pStyle w:val="BodyText"/>
      </w:pPr>
    </w:p>
    <w:p w14:paraId="1FC3846A" w14:textId="77777777" w:rsidR="005A0B7E" w:rsidRDefault="005A0B7E" w:rsidP="00CB5B62">
      <w:pPr>
        <w:pStyle w:val="XMLFragment"/>
      </w:pPr>
      <w:r>
        <w:t>Syslog-query.txt</w:t>
      </w:r>
    </w:p>
    <w:p w14:paraId="2ABB9D51" w14:textId="77777777" w:rsidR="005A0B7E" w:rsidRDefault="005A0B7E">
      <w:pPr>
        <w:pStyle w:val="XMLFragment"/>
      </w:pPr>
    </w:p>
    <w:p w14:paraId="7A8EF8D9" w14:textId="77777777" w:rsidR="005A0B7E" w:rsidRPr="004A2FB6" w:rsidRDefault="005A0B7E">
      <w:pPr>
        <w:pStyle w:val="XMLFragment"/>
      </w:pPr>
      <w:r w:rsidRPr="004A2FB6">
        <w:t>@startuml</w:t>
      </w:r>
    </w:p>
    <w:p w14:paraId="59EDA786" w14:textId="77777777" w:rsidR="005A0B7E" w:rsidRPr="004A2FB6" w:rsidRDefault="005A0B7E">
      <w:pPr>
        <w:pStyle w:val="XMLFragment"/>
      </w:pPr>
    </w:p>
    <w:p w14:paraId="0D40A1EA" w14:textId="77777777" w:rsidR="005A0B7E" w:rsidRPr="004A2FB6" w:rsidRDefault="005A0B7E" w:rsidP="00CB5B62">
      <w:pPr>
        <w:pStyle w:val="XMLFragment"/>
      </w:pPr>
      <w:r w:rsidRPr="004A2FB6">
        <w:t>"BI Analyst" --&gt; "Event Consumer" : "Desired analysis"</w:t>
      </w:r>
    </w:p>
    <w:p w14:paraId="03904682" w14:textId="77777777" w:rsidR="005A0B7E" w:rsidRPr="004A2FB6" w:rsidRDefault="005A0B7E">
      <w:pPr>
        <w:pStyle w:val="XMLFragment"/>
      </w:pPr>
      <w:r w:rsidRPr="004A2FB6">
        <w:t>"Event Consumer" --&gt; "Event Consumer" : "Determine appropriate time period and data sources"</w:t>
      </w:r>
    </w:p>
    <w:p w14:paraId="50ED9B0E" w14:textId="77777777" w:rsidR="005A0B7E" w:rsidRPr="004A2FB6" w:rsidRDefault="005A0B7E">
      <w:pPr>
        <w:pStyle w:val="XMLFragment"/>
      </w:pPr>
      <w:r w:rsidRPr="004A2FB6">
        <w:t>"Event Consumer" --&gt; "Event Repository" : "ITI-85 Request all data for time period and data sources"</w:t>
      </w:r>
    </w:p>
    <w:p w14:paraId="466239E8" w14:textId="77777777" w:rsidR="005A0B7E" w:rsidRPr="004A2FB6" w:rsidRDefault="005A0B7E">
      <w:pPr>
        <w:pStyle w:val="XMLFragment"/>
      </w:pPr>
      <w:r w:rsidRPr="004A2FB6">
        <w:t>"Event Repository" --&gt; "Event Consumer" : "ITI-85 Large data object response"</w:t>
      </w:r>
    </w:p>
    <w:p w14:paraId="4154609C" w14:textId="77777777" w:rsidR="005A0B7E" w:rsidRPr="004A2FB6" w:rsidRDefault="005A0B7E">
      <w:pPr>
        <w:pStyle w:val="XMLFragment"/>
      </w:pPr>
      <w:r w:rsidRPr="004A2FB6">
        <w:t>"Event Consumer" --&gt; "Event Consumer" : "Ingest into analysis DBMS, e.g.,\nfree text query, xml query, etc."</w:t>
      </w:r>
    </w:p>
    <w:p w14:paraId="5D0B06A7" w14:textId="77777777" w:rsidR="005A0B7E" w:rsidRPr="004A2FB6" w:rsidRDefault="005A0B7E">
      <w:pPr>
        <w:pStyle w:val="XMLFragment"/>
      </w:pPr>
      <w:r w:rsidRPr="004A2FB6">
        <w:t>"Event Consumer" --&gt; "BI Analyst" : "Reports and analyses"</w:t>
      </w:r>
    </w:p>
    <w:p w14:paraId="0B0B2789" w14:textId="77777777" w:rsidR="005A0B7E" w:rsidRPr="004A2FB6" w:rsidRDefault="005A0B7E">
      <w:pPr>
        <w:pStyle w:val="XMLFragment"/>
      </w:pPr>
    </w:p>
    <w:p w14:paraId="45F877B4" w14:textId="77777777" w:rsidR="005A0B7E" w:rsidRDefault="005A0B7E">
      <w:pPr>
        <w:pStyle w:val="XMLFragment"/>
      </w:pPr>
      <w:r w:rsidRPr="004A2FB6">
        <w:t>@enduml</w:t>
      </w:r>
    </w:p>
    <w:p w14:paraId="6815126C" w14:textId="77777777" w:rsidR="00E41093" w:rsidRDefault="00E41093"/>
    <w:p w14:paraId="0B70B7DE" w14:textId="77777777" w:rsidR="00E53853" w:rsidRDefault="00E53853" w:rsidP="00D0449D">
      <w:pPr>
        <w:pStyle w:val="Heading4"/>
        <w:numPr>
          <w:ilvl w:val="0"/>
          <w:numId w:val="0"/>
        </w:numPr>
      </w:pPr>
      <w:bookmarkStart w:id="108" w:name="_Toc476262105"/>
      <w:r w:rsidRPr="003651D9">
        <w:t>X.4</w:t>
      </w:r>
      <w:r>
        <w:t>.2.3</w:t>
      </w:r>
      <w:r w:rsidRPr="003651D9">
        <w:t xml:space="preserve"> </w:t>
      </w:r>
      <w:r>
        <w:t>Delayed Event Delivery</w:t>
      </w:r>
      <w:r w:rsidRPr="007608A1">
        <w:t xml:space="preserve"> </w:t>
      </w:r>
      <w:r w:rsidR="007608A1" w:rsidRPr="007608A1">
        <w:t>(mobile)</w:t>
      </w:r>
      <w:bookmarkEnd w:id="108"/>
    </w:p>
    <w:p w14:paraId="7E4A7212" w14:textId="77777777" w:rsidR="00381EC7" w:rsidRDefault="00381EC7" w:rsidP="00381EC7">
      <w:pPr>
        <w:pStyle w:val="BodyText"/>
      </w:pPr>
      <w:r>
        <w:t>A mobile device that includes an event reporter can operate without a network connection to the event repository.  This is often normal operating mode for battery operated systems.</w:t>
      </w:r>
    </w:p>
    <w:p w14:paraId="0907261C" w14:textId="77777777" w:rsidR="00381EC7" w:rsidRDefault="00381EC7" w:rsidP="00381EC7">
      <w:pPr>
        <w:pStyle w:val="BodyText"/>
      </w:pPr>
      <w:r>
        <w:t>While operating without a connection, the mobile device accumulates internally formatted event reports for those SOLE events that take place.  This internal format uses the</w:t>
      </w:r>
      <w:r w:rsidR="00F17710">
        <w:t xml:space="preserve"> proprietary</w:t>
      </w:r>
      <w:r>
        <w:t xml:space="preserve"> internal logging format provided by the mobile device OS, so that battery use and storage use can be optimized as designed by the device OS vendor.  </w:t>
      </w:r>
    </w:p>
    <w:p w14:paraId="724DC687" w14:textId="54042FCF" w:rsidR="00381EC7" w:rsidRDefault="00381EC7" w:rsidP="00381EC7">
      <w:pPr>
        <w:pStyle w:val="BodyText"/>
      </w:pPr>
      <w:r>
        <w:t xml:space="preserve">The mobile device is returned to </w:t>
      </w:r>
      <w:r w:rsidR="00162EF6">
        <w:t>"</w:t>
      </w:r>
      <w:r>
        <w:t>home base</w:t>
      </w:r>
      <w:r w:rsidR="00162EF6">
        <w:t>"</w:t>
      </w:r>
      <w:r>
        <w:t xml:space="preserve"> where it has a reliable network connection.  The mobile device operator instructs it to perform the </w:t>
      </w:r>
      <w:r w:rsidR="00162EF6">
        <w:t>"</w:t>
      </w:r>
      <w:r>
        <w:t>end of shift</w:t>
      </w:r>
      <w:r w:rsidR="00162EF6">
        <w:t>"</w:t>
      </w:r>
      <w:r>
        <w:t xml:space="preserve"> operations.  These operations include the retrieval of the SOLE event</w:t>
      </w:r>
      <w:r w:rsidR="0059329C">
        <w:t xml:space="preserve"> report</w:t>
      </w:r>
      <w:r>
        <w:t xml:space="preserve">s from the internal log storage, reformatting into the SOLE event </w:t>
      </w:r>
      <w:r w:rsidR="0059329C">
        <w:t xml:space="preserve">report </w:t>
      </w:r>
      <w:r>
        <w:t xml:space="preserve">format, and transfer from the mobile device to the event repository.  </w:t>
      </w:r>
    </w:p>
    <w:p w14:paraId="2CC61863" w14:textId="77777777" w:rsidR="00381EC7" w:rsidRPr="00381EC7" w:rsidRDefault="00381EC7" w:rsidP="00381EC7">
      <w:pPr>
        <w:pStyle w:val="BodyText"/>
      </w:pPr>
      <w:r>
        <w:t>After successfully transferring the event reports to the Event Repository the mobile device cleans its internal log storage in preparation for future mobile activity.</w:t>
      </w:r>
    </w:p>
    <w:p w14:paraId="46A264CF" w14:textId="3FAB024C" w:rsidR="007608A1" w:rsidRDefault="00127463" w:rsidP="007608A1">
      <w:pPr>
        <w:pStyle w:val="BodyText"/>
      </w:pPr>
      <w:r>
        <w:rPr>
          <w:noProof/>
        </w:rPr>
        <w:drawing>
          <wp:inline distT="0" distB="0" distL="0" distR="0" wp14:anchorId="55874A25" wp14:editId="48C7AEB1">
            <wp:extent cx="588645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bile-push.png"/>
                    <pic:cNvPicPr/>
                  </pic:nvPicPr>
                  <pic:blipFill>
                    <a:blip r:embed="rId22">
                      <a:extLst>
                        <a:ext uri="{28A0092B-C50C-407E-A947-70E740481C1C}">
                          <a14:useLocalDpi xmlns:a14="http://schemas.microsoft.com/office/drawing/2010/main" val="0"/>
                        </a:ext>
                      </a:extLst>
                    </a:blip>
                    <a:stretch>
                      <a:fillRect/>
                    </a:stretch>
                  </pic:blipFill>
                  <pic:spPr>
                    <a:xfrm>
                      <a:off x="0" y="0"/>
                      <a:ext cx="5886450" cy="2362200"/>
                    </a:xfrm>
                    <a:prstGeom prst="rect">
                      <a:avLst/>
                    </a:prstGeom>
                  </pic:spPr>
                </pic:pic>
              </a:graphicData>
            </a:graphic>
          </wp:inline>
        </w:drawing>
      </w:r>
    </w:p>
    <w:p w14:paraId="5F0220AE" w14:textId="77777777" w:rsidR="007608A1" w:rsidRDefault="007608A1">
      <w:pPr>
        <w:pStyle w:val="BodyText"/>
      </w:pPr>
    </w:p>
    <w:p w14:paraId="6FAC97FD" w14:textId="77777777" w:rsidR="00722964" w:rsidRDefault="00722964" w:rsidP="00CB5B62">
      <w:pPr>
        <w:pStyle w:val="XMLFragment"/>
      </w:pPr>
      <w:r>
        <w:t>Mobile-push.txt</w:t>
      </w:r>
    </w:p>
    <w:p w14:paraId="4B4FAA83" w14:textId="77777777" w:rsidR="00722964" w:rsidRDefault="00722964">
      <w:pPr>
        <w:pStyle w:val="XMLFragment"/>
      </w:pPr>
    </w:p>
    <w:p w14:paraId="4A4D491E" w14:textId="77777777" w:rsidR="00722964" w:rsidRPr="00E70E04" w:rsidRDefault="00722964">
      <w:pPr>
        <w:pStyle w:val="XMLFragment"/>
      </w:pPr>
      <w:r w:rsidRPr="00E70E04">
        <w:t>@startuml</w:t>
      </w:r>
    </w:p>
    <w:p w14:paraId="11FAE276" w14:textId="77777777" w:rsidR="00722964" w:rsidRDefault="00F17710">
      <w:pPr>
        <w:pStyle w:val="XMLFragment"/>
      </w:pPr>
      <w:r>
        <w:t>Participant User</w:t>
      </w:r>
    </w:p>
    <w:p w14:paraId="60CE852F" w14:textId="77777777" w:rsidR="00F17710" w:rsidRPr="00E70E04" w:rsidRDefault="00F17710" w:rsidP="0056613D">
      <w:pPr>
        <w:pStyle w:val="XMLFragment"/>
      </w:pPr>
    </w:p>
    <w:p w14:paraId="6DD83E61" w14:textId="77777777" w:rsidR="00722964" w:rsidRPr="00E70E04" w:rsidRDefault="00722964">
      <w:pPr>
        <w:pStyle w:val="XMLFragment"/>
      </w:pPr>
      <w:r w:rsidRPr="00E70E04">
        <w:t>"Event Reporter (mobile)" --&gt; "Event Reporter (mobile)" : "Events sent to Internal system logs"</w:t>
      </w:r>
    </w:p>
    <w:p w14:paraId="1BDDF512" w14:textId="77777777" w:rsidR="00722964" w:rsidRPr="00E70E04" w:rsidRDefault="00722964">
      <w:pPr>
        <w:pStyle w:val="XMLFragment"/>
      </w:pPr>
      <w:r w:rsidRPr="00E70E04">
        <w:t>"User" --&gt; "Event Reporter (mobile)" : "It's now time to deliver sync to server"</w:t>
      </w:r>
    </w:p>
    <w:p w14:paraId="2D0F6152" w14:textId="48E3BB00" w:rsidR="00722964" w:rsidRPr="00E70E04" w:rsidRDefault="00722964">
      <w:pPr>
        <w:pStyle w:val="XMLFragment"/>
      </w:pPr>
      <w:r w:rsidRPr="00E70E04">
        <w:t xml:space="preserve">"Event Reporter (mobile)" --&gt; "Event Repository" : </w:t>
      </w:r>
      <w:r w:rsidR="00162EF6">
        <w:t>"</w:t>
      </w:r>
      <w:r w:rsidR="00127463">
        <w:t>[RAD-XX]</w:t>
      </w:r>
      <w:r w:rsidRPr="00E70E04">
        <w:t>Transfer</w:t>
      </w:r>
      <w:r w:rsidR="00127463">
        <w:t xml:space="preserve"> Multiple Event Reports</w:t>
      </w:r>
      <w:r w:rsidRPr="00E70E04">
        <w:t>"</w:t>
      </w:r>
    </w:p>
    <w:p w14:paraId="42155FF4" w14:textId="77777777" w:rsidR="00722964" w:rsidRPr="00E70E04" w:rsidRDefault="00722964">
      <w:pPr>
        <w:pStyle w:val="XMLFragment"/>
      </w:pPr>
      <w:r w:rsidRPr="00E70E04">
        <w:t>"Event Reporter (mobile)" --&gt; "Event Reporter (mobile)" : "Internal log clean-up for events sent"</w:t>
      </w:r>
    </w:p>
    <w:p w14:paraId="490EF353" w14:textId="77777777" w:rsidR="00722964" w:rsidRPr="00E70E04" w:rsidRDefault="00722964">
      <w:pPr>
        <w:pStyle w:val="XMLFragment"/>
      </w:pPr>
    </w:p>
    <w:p w14:paraId="5D998F44" w14:textId="77777777" w:rsidR="00722964" w:rsidRDefault="00722964">
      <w:pPr>
        <w:pStyle w:val="XMLFragment"/>
      </w:pPr>
      <w:r w:rsidRPr="00E70E04">
        <w:t>@enduml</w:t>
      </w:r>
    </w:p>
    <w:p w14:paraId="671A14EB" w14:textId="77777777" w:rsidR="00E53853" w:rsidRPr="003651D9" w:rsidRDefault="00E53853" w:rsidP="00CB5B62">
      <w:pPr>
        <w:pStyle w:val="FigureTitle"/>
        <w:ind w:firstLine="720"/>
        <w:jc w:val="left"/>
      </w:pPr>
      <w:r w:rsidRPr="003651D9">
        <w:t>Figure X.4.2.2-1: Basic Process Flow in &lt;Profile Acronym&gt; Profile</w:t>
      </w:r>
    </w:p>
    <w:p w14:paraId="6EA166D1" w14:textId="77777777" w:rsidR="007608A1" w:rsidRDefault="007608A1" w:rsidP="00D0449D">
      <w:pPr>
        <w:pStyle w:val="Heading4"/>
        <w:numPr>
          <w:ilvl w:val="0"/>
          <w:numId w:val="0"/>
        </w:numPr>
      </w:pPr>
      <w:bookmarkStart w:id="109" w:name="_Toc476262106"/>
      <w:r w:rsidRPr="003651D9">
        <w:t>X.4</w:t>
      </w:r>
      <w:r>
        <w:t>.2.4</w:t>
      </w:r>
      <w:r w:rsidRPr="003651D9">
        <w:t xml:space="preserve"> </w:t>
      </w:r>
      <w:r>
        <w:t>Dashboard</w:t>
      </w:r>
      <w:bookmarkEnd w:id="109"/>
    </w:p>
    <w:p w14:paraId="40F24BE6" w14:textId="36DC7DEF" w:rsidR="000E0F2C" w:rsidRDefault="000E0F2C" w:rsidP="000E0F2C">
      <w:pPr>
        <w:pStyle w:val="BodyText"/>
      </w:pPr>
      <w:r>
        <w:t xml:space="preserve">A clinic maintains operational awareness for their staff by maintaining a </w:t>
      </w:r>
      <w:r w:rsidR="00162EF6">
        <w:t>"</w:t>
      </w:r>
      <w:r>
        <w:t>dashboard</w:t>
      </w:r>
      <w:r w:rsidR="00162EF6">
        <w:t>"</w:t>
      </w:r>
      <w:r>
        <w:t xml:space="preserve"> that displays the present status of equipment, waiting room queues, processing queues, reporting queues, etc.  This display is regularly updated to reflect the present situation as patients arrive, are imaged, and depart.</w:t>
      </w:r>
    </w:p>
    <w:p w14:paraId="2A5686A8" w14:textId="53F5ACBD" w:rsidR="000E0F2C" w:rsidRDefault="000E0F2C" w:rsidP="00722964">
      <w:pPr>
        <w:pStyle w:val="BodyText"/>
      </w:pPr>
      <w:r>
        <w:t>This dashboard receives SOLE event reports from the Event Repository as they are received by the Event Repository.  The Event Repository filters the event</w:t>
      </w:r>
      <w:r w:rsidR="0059329C">
        <w:t xml:space="preserve"> report</w:t>
      </w:r>
      <w:r>
        <w:t xml:space="preserve">s that it receives to eliminate reports that should not be displayed, e.g., user login reports and security audit reports, and to eliminate </w:t>
      </w:r>
      <w:r w:rsidR="00722964">
        <w:t xml:space="preserve">SOLE </w:t>
      </w:r>
      <w:r>
        <w:t>reports from sources</w:t>
      </w:r>
      <w:r w:rsidR="00722964">
        <w:t xml:space="preserve"> that should not be displayed</w:t>
      </w:r>
      <w:r>
        <w:t>.  The Event Repository filters are</w:t>
      </w:r>
      <w:r w:rsidR="00722964">
        <w:t xml:space="preserve"> also</w:t>
      </w:r>
      <w:r>
        <w:t xml:space="preserve"> configured and updated to reflect changes to the network</w:t>
      </w:r>
      <w:r w:rsidR="00722964">
        <w:t xml:space="preserve"> but content related filters such as </w:t>
      </w:r>
      <w:r w:rsidR="00162EF6">
        <w:t>"</w:t>
      </w:r>
      <w:r w:rsidR="00722964">
        <w:t>do not report about this kind of exam</w:t>
      </w:r>
      <w:r w:rsidR="00162EF6">
        <w:t>"</w:t>
      </w:r>
      <w:r w:rsidR="00722964">
        <w:t xml:space="preserve"> may be beyond the ability of an off the shelf Event Repository</w:t>
      </w:r>
      <w:r>
        <w:t>.  The Event Repository forwarding is configured and update</w:t>
      </w:r>
      <w:r w:rsidR="00722964">
        <w:t>d</w:t>
      </w:r>
      <w:r>
        <w:t xml:space="preserve"> to reflect changes to the locations of the dashboards.</w:t>
      </w:r>
    </w:p>
    <w:p w14:paraId="5478952D" w14:textId="77777777" w:rsidR="000E0F2C" w:rsidRPr="000E0F2C" w:rsidRDefault="000E0F2C" w:rsidP="000E0F2C">
      <w:pPr>
        <w:pStyle w:val="BodyText"/>
      </w:pPr>
      <w:r>
        <w:t>The dashboard system uses the SOLE event reports to maintain and update the internal status description used generate the visual graphics of the dashboard.  The dashboard system has other administrative facilities to correct for network downtime, lost event reports, etc.</w:t>
      </w:r>
    </w:p>
    <w:p w14:paraId="30FFB764" w14:textId="77777777" w:rsidR="007608A1" w:rsidRDefault="00A43A98" w:rsidP="007608A1">
      <w:pPr>
        <w:pStyle w:val="BodyText"/>
      </w:pPr>
      <w:r>
        <w:rPr>
          <w:noProof/>
        </w:rPr>
        <w:drawing>
          <wp:inline distT="0" distB="0" distL="0" distR="0" wp14:anchorId="1A7C17B9" wp14:editId="25A6D3E6">
            <wp:extent cx="4238625" cy="2286000"/>
            <wp:effectExtent l="0" t="0" r="0" b="0"/>
            <wp:docPr id="9" name="Picture 9" descr="pix-res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x-rest-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5D2B3B36" w14:textId="77777777" w:rsidR="007608A1" w:rsidRDefault="007608A1">
      <w:pPr>
        <w:pStyle w:val="BodyText"/>
      </w:pPr>
    </w:p>
    <w:p w14:paraId="5E8B762F" w14:textId="77777777" w:rsidR="007608A1" w:rsidRDefault="00722964" w:rsidP="00CB5B62">
      <w:pPr>
        <w:pStyle w:val="XMLFragment"/>
      </w:pPr>
      <w:r>
        <w:lastRenderedPageBreak/>
        <w:t>Same as above pix-rest-query.</w:t>
      </w:r>
      <w:r w:rsidRPr="00CB5B62">
        <w:rPr>
          <w:rStyle w:val="XMLname"/>
        </w:rPr>
        <w:t>txt</w:t>
      </w:r>
    </w:p>
    <w:p w14:paraId="2741D4AC" w14:textId="77777777" w:rsidR="007608A1" w:rsidRDefault="007608A1" w:rsidP="007608A1">
      <w:pPr>
        <w:pStyle w:val="BodyText"/>
      </w:pPr>
    </w:p>
    <w:p w14:paraId="23889E08" w14:textId="77777777" w:rsidR="007608A1" w:rsidRDefault="007608A1" w:rsidP="007608A1">
      <w:pPr>
        <w:pStyle w:val="BodyText"/>
      </w:pPr>
    </w:p>
    <w:p w14:paraId="4B2360B0" w14:textId="77777777" w:rsidR="007608A1" w:rsidRDefault="007608A1" w:rsidP="00D0449D">
      <w:pPr>
        <w:pStyle w:val="Heading4"/>
        <w:numPr>
          <w:ilvl w:val="0"/>
          <w:numId w:val="0"/>
        </w:numPr>
        <w:ind w:left="864" w:hanging="864"/>
        <w:rPr>
          <w:noProof w:val="0"/>
        </w:rPr>
      </w:pPr>
      <w:bookmarkStart w:id="110" w:name="_Toc476262107"/>
      <w:r>
        <w:rPr>
          <w:noProof w:val="0"/>
        </w:rPr>
        <w:t>X.4.1.4 RESTful Delivery (</w:t>
      </w:r>
      <w:r w:rsidR="00722964">
        <w:rPr>
          <w:noProof w:val="0"/>
        </w:rPr>
        <w:t xml:space="preserve">outside </w:t>
      </w:r>
      <w:r>
        <w:rPr>
          <w:noProof w:val="0"/>
        </w:rPr>
        <w:t>analysis)</w:t>
      </w:r>
      <w:bookmarkEnd w:id="110"/>
    </w:p>
    <w:p w14:paraId="27411A3A" w14:textId="53F68145" w:rsidR="007608A1" w:rsidRDefault="000E0F2C" w:rsidP="0075793E">
      <w:pPr>
        <w:pStyle w:val="BodyText"/>
      </w:pPr>
      <w:r>
        <w:t xml:space="preserve">An outside independent auditor requests the SOLE data be provided for a specific time period, e.g. </w:t>
      </w:r>
      <w:r w:rsidR="00162EF6">
        <w:t>"</w:t>
      </w:r>
      <w:r>
        <w:t>March</w:t>
      </w:r>
      <w:r w:rsidR="00162EF6">
        <w:t>"</w:t>
      </w:r>
      <w:r w:rsidR="0018660A">
        <w:t>, and set of systems</w:t>
      </w:r>
      <w:r>
        <w:t>.  This is an authorized and approved release of data, but the auditor’s access to the network and facility must be limited.</w:t>
      </w:r>
      <w:r w:rsidR="00722964">
        <w:t xml:space="preserve">  </w:t>
      </w:r>
      <w:r w:rsidR="0075793E">
        <w:t>Local policy is that r</w:t>
      </w:r>
      <w:r w:rsidR="00722964">
        <w:t xml:space="preserve">ather than provide </w:t>
      </w:r>
      <w:r w:rsidR="0075793E">
        <w:t xml:space="preserve">the auditors </w:t>
      </w:r>
      <w:r w:rsidR="00722964">
        <w:t>direct access</w:t>
      </w:r>
      <w:r w:rsidR="0075793E">
        <w:t xml:space="preserve"> to the facility</w:t>
      </w:r>
      <w:r w:rsidR="00722964">
        <w:t>, a data extract will be provided to the auditor.</w:t>
      </w:r>
    </w:p>
    <w:p w14:paraId="0797F831" w14:textId="74CE4570" w:rsidR="000E0F2C" w:rsidRDefault="000E0F2C" w:rsidP="000E0F2C">
      <w:pPr>
        <w:pStyle w:val="BodyText"/>
      </w:pPr>
      <w:r>
        <w:t>The Event Repository has an administrative facility that allows it to perform a RESTful HTTP PUT of the SOLE event</w:t>
      </w:r>
      <w:r w:rsidR="0059329C">
        <w:t xml:space="preserve"> report</w:t>
      </w:r>
      <w:r>
        <w:t>s from a specified time p</w:t>
      </w:r>
      <w:r w:rsidR="00722964">
        <w:t>eriod.  The auditor has an</w:t>
      </w:r>
      <w:r>
        <w:t xml:space="preserve"> Event Consumer that has a minimal HTTP server ability to receive an HTTP PUT.  The operators of the Event Repository use RAD-XX to send the requested data to the auditor’s simple Event Consumer.</w:t>
      </w:r>
    </w:p>
    <w:p w14:paraId="6C193076" w14:textId="77777777" w:rsidR="000E0F2C" w:rsidRDefault="000E0F2C" w:rsidP="000E0F2C">
      <w:pPr>
        <w:pStyle w:val="BodyText"/>
      </w:pPr>
      <w:r>
        <w:t>Subsequent data ingest, analysis, and reporting are performed by the independent auditor on the auditor’s system.</w:t>
      </w:r>
    </w:p>
    <w:p w14:paraId="1D6515B5" w14:textId="77777777" w:rsidR="007608A1" w:rsidRDefault="007608A1" w:rsidP="007608A1">
      <w:pPr>
        <w:pStyle w:val="BodyText"/>
      </w:pPr>
    </w:p>
    <w:p w14:paraId="49FE7787" w14:textId="32CA1AA5" w:rsidR="007608A1" w:rsidRDefault="00127463" w:rsidP="007608A1">
      <w:pPr>
        <w:pStyle w:val="BodyText"/>
      </w:pPr>
      <w:r>
        <w:rPr>
          <w:noProof/>
        </w:rPr>
        <w:drawing>
          <wp:inline distT="0" distB="0" distL="0" distR="0" wp14:anchorId="76B043D9" wp14:editId="49BCF1C6">
            <wp:extent cx="5943600" cy="15252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alysis-push.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23C476A" w14:textId="77777777" w:rsidR="007608A1" w:rsidRDefault="007608A1" w:rsidP="007608A1">
      <w:pPr>
        <w:pStyle w:val="BodyText"/>
      </w:pPr>
    </w:p>
    <w:p w14:paraId="1D8C9164" w14:textId="77777777" w:rsidR="00722964" w:rsidRDefault="00722964" w:rsidP="00CB5B62">
      <w:pPr>
        <w:pStyle w:val="XMLFragment"/>
      </w:pPr>
      <w:r>
        <w:t>Analysis-push.txt</w:t>
      </w:r>
    </w:p>
    <w:p w14:paraId="34B261AD" w14:textId="77777777" w:rsidR="00722964" w:rsidRDefault="00722964" w:rsidP="007608A1">
      <w:pPr>
        <w:pStyle w:val="XMLFragment"/>
      </w:pPr>
    </w:p>
    <w:p w14:paraId="3A59F41A" w14:textId="77777777" w:rsidR="00722964" w:rsidRPr="00557D7A" w:rsidRDefault="00722964" w:rsidP="00722964">
      <w:pPr>
        <w:pStyle w:val="XMLFragment"/>
      </w:pPr>
      <w:r w:rsidRPr="00557D7A">
        <w:t>@startuml</w:t>
      </w:r>
    </w:p>
    <w:p w14:paraId="27F66383" w14:textId="77777777" w:rsidR="00722964" w:rsidRPr="00557D7A" w:rsidRDefault="00722964" w:rsidP="00722964">
      <w:pPr>
        <w:pStyle w:val="XMLFragment"/>
      </w:pPr>
    </w:p>
    <w:p w14:paraId="325458CE" w14:textId="77777777" w:rsidR="00722964" w:rsidRPr="00557D7A" w:rsidRDefault="00722964" w:rsidP="00722964">
      <w:pPr>
        <w:pStyle w:val="XMLFragment"/>
      </w:pPr>
      <w:r w:rsidRPr="00557D7A">
        <w:t>"Independent Auditor" --&gt; "Local Administrator" : "Provide all SOLE data for March to my Event Consumer"</w:t>
      </w:r>
    </w:p>
    <w:p w14:paraId="68DFA3DC" w14:textId="77777777" w:rsidR="00722964" w:rsidRPr="00557D7A" w:rsidRDefault="00722964" w:rsidP="00CB5B62">
      <w:pPr>
        <w:pStyle w:val="XMLFragment"/>
      </w:pPr>
      <w:r w:rsidRPr="00557D7A">
        <w:t>"Local Administrator" --&gt; "Event Repository" : "administrative commands"</w:t>
      </w:r>
    </w:p>
    <w:p w14:paraId="669E24A2" w14:textId="77777777" w:rsidR="00722964" w:rsidRPr="00557D7A" w:rsidRDefault="00722964">
      <w:pPr>
        <w:pStyle w:val="XMLFragment"/>
      </w:pPr>
      <w:r w:rsidRPr="00557D7A">
        <w:t>"Event Repository" --&gt; "Event Consumer" : "RAD-xxx Large Data Transfer"</w:t>
      </w:r>
    </w:p>
    <w:p w14:paraId="5BF04267" w14:textId="77777777" w:rsidR="00722964" w:rsidRPr="00557D7A" w:rsidRDefault="00722964">
      <w:pPr>
        <w:pStyle w:val="XMLFragment"/>
      </w:pPr>
      <w:r w:rsidRPr="00557D7A">
        <w:t>"Event Consumer" --&gt; "Event Consumer" : "Ingest into analysis DBMS, e.g.,\nfree text query, xml query, etc."</w:t>
      </w:r>
    </w:p>
    <w:p w14:paraId="2B30444F" w14:textId="77777777" w:rsidR="00722964" w:rsidRPr="00557D7A" w:rsidRDefault="00722964">
      <w:pPr>
        <w:pStyle w:val="XMLFragment"/>
      </w:pPr>
      <w:r w:rsidRPr="00557D7A">
        <w:t>"Event Consumer" --&gt; "Independent Auditor" : "Reports and analyses"</w:t>
      </w:r>
    </w:p>
    <w:p w14:paraId="75B94AD6" w14:textId="77777777" w:rsidR="00722964" w:rsidRPr="00557D7A" w:rsidRDefault="00722964">
      <w:pPr>
        <w:pStyle w:val="XMLFragment"/>
      </w:pPr>
    </w:p>
    <w:p w14:paraId="6078E029" w14:textId="77777777" w:rsidR="00722964" w:rsidRDefault="00722964">
      <w:pPr>
        <w:pStyle w:val="XMLFragment"/>
      </w:pPr>
      <w:r w:rsidRPr="00557D7A">
        <w:t>@enduml</w:t>
      </w:r>
    </w:p>
    <w:p w14:paraId="183C7ECE" w14:textId="77777777" w:rsidR="007608A1" w:rsidRDefault="007608A1">
      <w:pPr>
        <w:pStyle w:val="BodyText"/>
      </w:pPr>
    </w:p>
    <w:p w14:paraId="63D96C9E" w14:textId="77777777" w:rsidR="00121633" w:rsidRPr="007608A1" w:rsidRDefault="00121633" w:rsidP="00CB5B62">
      <w:pPr>
        <w:pStyle w:val="Heading3"/>
        <w:numPr>
          <w:ilvl w:val="0"/>
          <w:numId w:val="0"/>
        </w:numPr>
        <w:ind w:left="720" w:hanging="720"/>
      </w:pPr>
      <w:bookmarkStart w:id="111" w:name="_Toc476262108"/>
      <w:r>
        <w:lastRenderedPageBreak/>
        <w:t>X.4.3</w:t>
      </w:r>
      <w:r>
        <w:tab/>
        <w:t>Contents of SOLE messages</w:t>
      </w:r>
      <w:bookmarkEnd w:id="111"/>
    </w:p>
    <w:p w14:paraId="2728C3B0" w14:textId="52F15180" w:rsidR="00121633" w:rsidRDefault="00897AE5" w:rsidP="00121633">
      <w:pPr>
        <w:pStyle w:val="BodyText"/>
      </w:pPr>
      <w:r>
        <w:t>The SOLE event report content is motivated by the reports and informational displays that are to be generated from these reports.  The</w:t>
      </w:r>
      <w:r w:rsidR="0059329C">
        <w:t xml:space="preserve"> starting point for these event</w:t>
      </w:r>
      <w:r>
        <w:t xml:space="preserve"> definitions and selection is the work done by the SIIM Workflow initiative, see </w:t>
      </w:r>
      <w:hyperlink r:id="rId25" w:history="1">
        <w:r w:rsidRPr="00912CC9">
          <w:rPr>
            <w:rStyle w:val="Hyperlink"/>
          </w:rPr>
          <w:t>http://siim.org/?page=swim</w:t>
        </w:r>
      </w:hyperlink>
      <w:r>
        <w:t xml:space="preserve"> .</w:t>
      </w:r>
    </w:p>
    <w:p w14:paraId="61E80C0E" w14:textId="77777777" w:rsidR="00897AE5" w:rsidRDefault="00897AE5" w:rsidP="00121633">
      <w:pPr>
        <w:pStyle w:val="BodyText"/>
      </w:pPr>
      <w:r>
        <w:t>Typical uses for these reports include:</w:t>
      </w:r>
    </w:p>
    <w:p w14:paraId="1E235C1D" w14:textId="77777777" w:rsidR="00121633" w:rsidRDefault="00121633" w:rsidP="00121633">
      <w:pPr>
        <w:pStyle w:val="BodyText"/>
      </w:pPr>
      <w:r>
        <w:t>-</w:t>
      </w:r>
      <w:r>
        <w:tab/>
      </w:r>
      <w:r w:rsidR="00897AE5">
        <w:t>Maintaining a visual d</w:t>
      </w:r>
      <w:r>
        <w:t xml:space="preserve">ashboard for </w:t>
      </w:r>
      <w:r w:rsidR="00897AE5">
        <w:t xml:space="preserve">an imaging department.  This dashboard is visible to all staff, and it shows the current </w:t>
      </w:r>
      <w:r>
        <w:t>utilization</w:t>
      </w:r>
      <w:r w:rsidR="00897AE5">
        <w:t xml:space="preserve"> status for all of the procedure rooms and the</w:t>
      </w:r>
      <w:r>
        <w:t xml:space="preserve"> waiting line</w:t>
      </w:r>
      <w:r w:rsidR="00897AE5">
        <w:t xml:space="preserve"> information for all of the equipment.  Reporting backlog and current reporting timelines are presented in summary form.  Dashboards like this are used as part of daily management of facilities.</w:t>
      </w:r>
    </w:p>
    <w:p w14:paraId="4D919502" w14:textId="77777777" w:rsidR="00121633" w:rsidRDefault="00897AE5" w:rsidP="00121633">
      <w:pPr>
        <w:pStyle w:val="BodyText"/>
      </w:pPr>
      <w:r>
        <w:t>-</w:t>
      </w:r>
      <w:r>
        <w:tab/>
        <w:t xml:space="preserve"> Business analysts use a selection of event reports to generate a u</w:t>
      </w:r>
      <w:r w:rsidR="00121633">
        <w:t>tilization report</w:t>
      </w:r>
      <w:r>
        <w:t xml:space="preserve"> for equipment.  This report indicates how well equipment is being utilized at various times during the day, the statistics of waiting times, the occurrence of problems, etc.  The analysts correlate this information with other activity to suggest process improvements and to assess the effectiveness of process improvements.</w:t>
      </w:r>
    </w:p>
    <w:p w14:paraId="650E4AB6" w14:textId="77777777" w:rsidR="00121633" w:rsidRDefault="00897AE5" w:rsidP="00121633">
      <w:pPr>
        <w:pStyle w:val="BodyText"/>
      </w:pPr>
      <w:r>
        <w:t>-</w:t>
      </w:r>
      <w:r>
        <w:tab/>
        <w:t xml:space="preserve"> A per shift b</w:t>
      </w:r>
      <w:r w:rsidR="00121633">
        <w:t>acklog report</w:t>
      </w:r>
      <w:r>
        <w:t xml:space="preserve"> can be generated at the start of each shift to help assign resources and deal with pending work activities.</w:t>
      </w:r>
    </w:p>
    <w:p w14:paraId="705511EA" w14:textId="77777777" w:rsidR="00121633" w:rsidRDefault="00121633" w:rsidP="00121633">
      <w:pPr>
        <w:pStyle w:val="BodyText"/>
      </w:pPr>
      <w:r>
        <w:t>-</w:t>
      </w:r>
      <w:r>
        <w:tab/>
        <w:t xml:space="preserve"> </w:t>
      </w:r>
      <w:r w:rsidR="00897AE5">
        <w:t>Business analysts use a selection of event reports to generate a statistical analysis of how much time it takes from creating an o</w:t>
      </w:r>
      <w:r>
        <w:t xml:space="preserve">rder to </w:t>
      </w:r>
      <w:r w:rsidR="00897AE5">
        <w:t xml:space="preserve">having a finished </w:t>
      </w:r>
      <w:r>
        <w:t>report</w:t>
      </w:r>
      <w:r w:rsidR="00897AE5">
        <w:t>.  These</w:t>
      </w:r>
      <w:r>
        <w:t xml:space="preserve"> statistics</w:t>
      </w:r>
      <w:r w:rsidR="00897AE5">
        <w:t xml:space="preserve"> may consider the nature of the exam, the patient, the shift, the equipment used, etc. The analysts correlate this information with other activity to suggest process improvements and to assess the effectiveness of process improvements.</w:t>
      </w:r>
    </w:p>
    <w:p w14:paraId="0A9D2A22" w14:textId="77777777" w:rsidR="007608A1" w:rsidRPr="007608A1" w:rsidRDefault="00121633" w:rsidP="00121633">
      <w:pPr>
        <w:pStyle w:val="BodyText"/>
      </w:pPr>
      <w:r>
        <w:t>-</w:t>
      </w:r>
      <w:r>
        <w:tab/>
        <w:t xml:space="preserve"> </w:t>
      </w:r>
      <w:r w:rsidR="00897AE5">
        <w:t>Similarly, for an outpatient clinic the statistics regarding time from patient arrival to finished report may be analyzed.</w:t>
      </w:r>
    </w:p>
    <w:p w14:paraId="4A661206" w14:textId="77777777" w:rsidR="00E53853" w:rsidRPr="003651D9" w:rsidRDefault="00E53853" w:rsidP="00597DB2">
      <w:pPr>
        <w:pStyle w:val="AuthorInstructions"/>
      </w:pPr>
    </w:p>
    <w:p w14:paraId="48CE4872" w14:textId="77777777" w:rsidR="00722964" w:rsidRDefault="00303E20" w:rsidP="00D0449D">
      <w:pPr>
        <w:pStyle w:val="Heading2"/>
        <w:numPr>
          <w:ilvl w:val="0"/>
          <w:numId w:val="0"/>
        </w:numPr>
        <w:rPr>
          <w:noProof w:val="0"/>
        </w:rPr>
      </w:pPr>
      <w:bookmarkStart w:id="112" w:name="_Toc476262109"/>
      <w:commentRangeStart w:id="113"/>
      <w:r w:rsidRPr="003651D9">
        <w:rPr>
          <w:noProof w:val="0"/>
        </w:rPr>
        <w:t>X.</w:t>
      </w:r>
      <w:r w:rsidR="00AF472E" w:rsidRPr="003651D9">
        <w:rPr>
          <w:noProof w:val="0"/>
        </w:rPr>
        <w:t>5</w:t>
      </w:r>
      <w:r w:rsidR="005F21E7" w:rsidRPr="003651D9">
        <w:rPr>
          <w:noProof w:val="0"/>
        </w:rPr>
        <w:t xml:space="preserve"> </w:t>
      </w:r>
      <w:r w:rsidR="00C21CCE">
        <w:rPr>
          <w:noProof w:val="0"/>
        </w:rPr>
        <w:t>SOLE</w:t>
      </w:r>
      <w:r w:rsidR="00C21CCE" w:rsidRPr="003651D9">
        <w:rPr>
          <w:noProof w:val="0"/>
        </w:rPr>
        <w:t xml:space="preserve"> </w:t>
      </w:r>
      <w:r w:rsidRPr="003651D9">
        <w:rPr>
          <w:noProof w:val="0"/>
        </w:rPr>
        <w:t>Security Considerations</w:t>
      </w:r>
      <w:commentRangeEnd w:id="113"/>
      <w:r w:rsidR="00162EF6">
        <w:rPr>
          <w:rStyle w:val="CommentReference"/>
          <w:rFonts w:ascii="Times New Roman" w:hAnsi="Times New Roman"/>
          <w:b w:val="0"/>
          <w:noProof w:val="0"/>
          <w:kern w:val="0"/>
        </w:rPr>
        <w:commentReference w:id="113"/>
      </w:r>
      <w:bookmarkEnd w:id="112"/>
    </w:p>
    <w:p w14:paraId="64DC2378" w14:textId="3DE50921" w:rsidR="0059329C" w:rsidRPr="00CB5B62" w:rsidRDefault="0059329C" w:rsidP="00CB5B62">
      <w:pPr>
        <w:pStyle w:val="BodyText"/>
      </w:pPr>
      <w:r>
        <w:t>Local security and privacy service</w:t>
      </w:r>
      <w:r w:rsidRPr="00F96078">
        <w:t xml:space="preserve"> protections and user access controls.</w:t>
      </w:r>
    </w:p>
    <w:p w14:paraId="2CBE1635" w14:textId="77777777" w:rsidR="00722964" w:rsidRDefault="00722964" w:rsidP="00722964">
      <w:pPr>
        <w:pStyle w:val="Heading2"/>
        <w:numPr>
          <w:ilvl w:val="0"/>
          <w:numId w:val="0"/>
        </w:numPr>
        <w:rPr>
          <w:noProof w:val="0"/>
        </w:rPr>
      </w:pPr>
      <w:bookmarkStart w:id="114" w:name="_Toc476262110"/>
      <w:r>
        <w:t>X.5.1 Security Considerations for Actors</w:t>
      </w:r>
      <w:bookmarkEnd w:id="114"/>
    </w:p>
    <w:p w14:paraId="1366AC19" w14:textId="77777777" w:rsidR="00C82ED4" w:rsidRPr="003651D9" w:rsidRDefault="00C82ED4" w:rsidP="009C6F21">
      <w:pPr>
        <w:pStyle w:val="BodyText"/>
        <w:rPr>
          <w:iCs/>
        </w:rPr>
      </w:pPr>
      <w:r w:rsidRPr="003651D9">
        <w:rPr>
          <w:iCs/>
        </w:rPr>
        <w:t xml:space="preserve">The </w:t>
      </w:r>
      <w:r w:rsidR="00722964">
        <w:rPr>
          <w:iCs/>
        </w:rPr>
        <w:t xml:space="preserve">operational </w:t>
      </w:r>
      <w:r w:rsidRPr="003651D9">
        <w:rPr>
          <w:iCs/>
        </w:rPr>
        <w:t>security considerations for a content module are dependent upon the security provisions defined by the grouped actor</w:t>
      </w:r>
      <w:r w:rsidR="006E5767" w:rsidRPr="003651D9">
        <w:rPr>
          <w:iCs/>
        </w:rPr>
        <w:t>(s).</w:t>
      </w:r>
    </w:p>
    <w:p w14:paraId="64E50170" w14:textId="77777777" w:rsidR="00722964" w:rsidRDefault="00722964" w:rsidP="00D0449D">
      <w:pPr>
        <w:pStyle w:val="Heading3"/>
        <w:numPr>
          <w:ilvl w:val="0"/>
          <w:numId w:val="0"/>
        </w:numPr>
      </w:pPr>
      <w:bookmarkStart w:id="115" w:name="_Toc476262111"/>
      <w:r>
        <w:t>X.5.2 Security Considerations for Event Reports</w:t>
      </w:r>
      <w:bookmarkEnd w:id="115"/>
    </w:p>
    <w:p w14:paraId="40751508" w14:textId="77777777" w:rsidR="00167DB7" w:rsidRDefault="00167DB7" w:rsidP="00D0449D">
      <w:pPr>
        <w:pStyle w:val="Heading2"/>
        <w:numPr>
          <w:ilvl w:val="0"/>
          <w:numId w:val="0"/>
        </w:numPr>
        <w:rPr>
          <w:noProof w:val="0"/>
        </w:rPr>
      </w:pPr>
      <w:bookmarkStart w:id="116" w:name="_Toc476262112"/>
      <w:r w:rsidRPr="003651D9">
        <w:rPr>
          <w:noProof w:val="0"/>
        </w:rPr>
        <w:t>X.</w:t>
      </w:r>
      <w:r w:rsidR="00AF472E" w:rsidRPr="003651D9">
        <w:rPr>
          <w:noProof w:val="0"/>
        </w:rPr>
        <w:t>6</w:t>
      </w:r>
      <w:r w:rsidRPr="003651D9">
        <w:rPr>
          <w:noProof w:val="0"/>
        </w:rPr>
        <w:t xml:space="preserve"> </w:t>
      </w:r>
      <w:r w:rsidR="00C21CCE">
        <w:rPr>
          <w:noProof w:val="0"/>
        </w:rPr>
        <w:t>SOLE</w:t>
      </w:r>
      <w:r w:rsidR="00C21CCE"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116"/>
    </w:p>
    <w:p w14:paraId="1F16B8F0" w14:textId="78E3F012" w:rsidR="00647129" w:rsidRDefault="00647129" w:rsidP="00647129">
      <w:pPr>
        <w:pStyle w:val="BodyText"/>
      </w:pPr>
      <w:r>
        <w:t xml:space="preserve">The ITI-20 Record Audit Event transaction may be used extended by other profiles.   This may result in a mixing of SOLE event reports with other types of event reports.  The Event </w:t>
      </w:r>
      <w:r>
        <w:lastRenderedPageBreak/>
        <w:t>Repository will need to be prepared for this.  The Event Consumer may find event reports defined in other profiles that happen to match a query and that get returned with the other matching reports.</w:t>
      </w:r>
    </w:p>
    <w:p w14:paraId="5F27D542" w14:textId="77777777" w:rsidR="00647129" w:rsidRPr="00CB5B62" w:rsidRDefault="00647129" w:rsidP="00CB5B62">
      <w:pPr>
        <w:pStyle w:val="BodyText"/>
      </w:pPr>
    </w:p>
    <w:p w14:paraId="66B4AA99" w14:textId="77777777" w:rsidR="00CF283F" w:rsidRPr="003651D9" w:rsidRDefault="00CF283F" w:rsidP="00D0449D">
      <w:pPr>
        <w:pStyle w:val="PartTitle"/>
      </w:pPr>
      <w:bookmarkStart w:id="117" w:name="_Toc336000611"/>
      <w:bookmarkStart w:id="118" w:name="_Toc476262113"/>
      <w:bookmarkEnd w:id="117"/>
      <w:r w:rsidRPr="003651D9">
        <w:lastRenderedPageBreak/>
        <w:t xml:space="preserve">Volume 2 </w:t>
      </w:r>
      <w:r w:rsidR="008D7642" w:rsidRPr="003651D9">
        <w:t xml:space="preserve">– </w:t>
      </w:r>
      <w:r w:rsidRPr="003651D9">
        <w:t>Transactions</w:t>
      </w:r>
      <w:bookmarkEnd w:id="118"/>
    </w:p>
    <w:p w14:paraId="3C018F7E" w14:textId="77777777" w:rsidR="00303E20" w:rsidRPr="003651D9" w:rsidRDefault="00303E20" w:rsidP="00D0449D">
      <w:pPr>
        <w:pStyle w:val="EditorInstructions"/>
        <w:outlineLvl w:val="0"/>
      </w:pPr>
      <w:bookmarkStart w:id="119" w:name="_Toc75083611"/>
      <w:r w:rsidRPr="003651D9">
        <w:t xml:space="preserve">Add section 3.Y </w:t>
      </w:r>
      <w:bookmarkEnd w:id="119"/>
    </w:p>
    <w:p w14:paraId="22EA9B6F" w14:textId="0E6CF8F9" w:rsidR="00CF283F" w:rsidRPr="003651D9" w:rsidRDefault="00303E20" w:rsidP="00D0449D">
      <w:pPr>
        <w:pStyle w:val="Heading2"/>
        <w:numPr>
          <w:ilvl w:val="0"/>
          <w:numId w:val="0"/>
        </w:numPr>
        <w:rPr>
          <w:noProof w:val="0"/>
        </w:rPr>
      </w:pPr>
      <w:bookmarkStart w:id="120" w:name="_Toc476262114"/>
      <w:r w:rsidRPr="003651D9">
        <w:rPr>
          <w:noProof w:val="0"/>
        </w:rPr>
        <w:t>3</w:t>
      </w:r>
      <w:r w:rsidR="00CF283F" w:rsidRPr="003651D9">
        <w:rPr>
          <w:noProof w:val="0"/>
        </w:rPr>
        <w:t xml:space="preserve">.Y </w:t>
      </w:r>
      <w:r w:rsidR="00B93C51">
        <w:rPr>
          <w:noProof w:val="0"/>
        </w:rPr>
        <w:t>Transfer</w:t>
      </w:r>
      <w:r w:rsidR="00127463">
        <w:rPr>
          <w:noProof w:val="0"/>
        </w:rPr>
        <w:t xml:space="preserve"> Multiple Event Reports</w:t>
      </w:r>
      <w:r w:rsidR="00B93C51">
        <w:rPr>
          <w:noProof w:val="0"/>
        </w:rPr>
        <w:t xml:space="preserve"> [RAD-XX]</w:t>
      </w:r>
      <w:bookmarkEnd w:id="120"/>
    </w:p>
    <w:p w14:paraId="1D59AFD1" w14:textId="5336BE5D" w:rsidR="00111CBC" w:rsidRPr="00F1233D" w:rsidRDefault="00127463" w:rsidP="00111CBC">
      <w:pPr>
        <w:pStyle w:val="BodyText"/>
        <w:rPr>
          <w:iCs/>
        </w:rPr>
      </w:pPr>
      <w:r>
        <w:rPr>
          <w:iCs/>
        </w:rPr>
        <w:t>Transfer Multiple Event Reports</w:t>
      </w:r>
      <w:r w:rsidR="00F1233D">
        <w:rPr>
          <w:iCs/>
        </w:rPr>
        <w:t xml:space="preserve"> [RAD-XX] deliver</w:t>
      </w:r>
      <w:r w:rsidR="00A04DD2">
        <w:rPr>
          <w:iCs/>
        </w:rPr>
        <w:t>s</w:t>
      </w:r>
      <w:r w:rsidR="00F1233D">
        <w:rPr>
          <w:iCs/>
        </w:rPr>
        <w:t xml:space="preserve"> syslog messages in bulk as a single RESTful transaction.  The payload format is the same as for Retrieve Syslog Message [ITI-82].</w:t>
      </w:r>
    </w:p>
    <w:p w14:paraId="14BAAB23" w14:textId="77777777" w:rsidR="00CF283F" w:rsidRPr="003651D9" w:rsidRDefault="00303E20" w:rsidP="00D0449D">
      <w:pPr>
        <w:pStyle w:val="Heading3"/>
        <w:numPr>
          <w:ilvl w:val="0"/>
          <w:numId w:val="0"/>
        </w:numPr>
        <w:rPr>
          <w:noProof w:val="0"/>
        </w:rPr>
      </w:pPr>
      <w:bookmarkStart w:id="121" w:name="_Toc476262115"/>
      <w:r w:rsidRPr="003651D9">
        <w:rPr>
          <w:noProof w:val="0"/>
        </w:rPr>
        <w:t>3</w:t>
      </w:r>
      <w:r w:rsidR="00CF283F" w:rsidRPr="003651D9">
        <w:rPr>
          <w:noProof w:val="0"/>
        </w:rPr>
        <w:t>.Y.1 Scope</w:t>
      </w:r>
      <w:bookmarkEnd w:id="121"/>
    </w:p>
    <w:p w14:paraId="1A2574B2" w14:textId="7631DCF5" w:rsidR="00A04DD2" w:rsidRDefault="00DA7FE0" w:rsidP="00F1233D">
      <w:pPr>
        <w:pStyle w:val="BodyText"/>
      </w:pPr>
      <w:r w:rsidRPr="003651D9">
        <w:t xml:space="preserve">This transaction is used to </w:t>
      </w:r>
      <w:r w:rsidR="00F1233D">
        <w:rPr>
          <w:iCs/>
        </w:rPr>
        <w:t>provide a bulk transfer of event records, audit records, and other records in syslog format. It may be for transfer of bulk stored event records to a repository, transfer between repositories, or transfer to analysis systems.</w:t>
      </w:r>
      <w:r w:rsidR="00A04DD2" w:rsidRPr="00A04DD2">
        <w:t xml:space="preserve"> </w:t>
      </w:r>
    </w:p>
    <w:p w14:paraId="584418C2" w14:textId="744CE02C" w:rsidR="00DA7FE0" w:rsidRPr="00F1233D" w:rsidRDefault="00A04DD2" w:rsidP="00CB5B62">
      <w:pPr>
        <w:pStyle w:val="Note"/>
        <w:rPr>
          <w:iCs/>
        </w:rPr>
      </w:pPr>
      <w:r>
        <w:t>Note:</w:t>
      </w:r>
      <w:r>
        <w:tab/>
        <w:t xml:space="preserve">This transaction could be used as an alternative to ITI-20 by performing a RAD-XX for each syslog message.  This is not advisable because of the much higher performance impact. </w:t>
      </w:r>
    </w:p>
    <w:p w14:paraId="4776A969" w14:textId="03788255" w:rsidR="00CF283F" w:rsidRPr="003651D9" w:rsidRDefault="00303E20" w:rsidP="00D0449D">
      <w:pPr>
        <w:pStyle w:val="Heading3"/>
        <w:numPr>
          <w:ilvl w:val="0"/>
          <w:numId w:val="0"/>
        </w:numPr>
        <w:rPr>
          <w:noProof w:val="0"/>
        </w:rPr>
      </w:pPr>
      <w:bookmarkStart w:id="122" w:name="_Toc476262116"/>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22"/>
    </w:p>
    <w:p w14:paraId="2E4E004E" w14:textId="77777777" w:rsidR="00E8043B" w:rsidRPr="003651D9" w:rsidRDefault="00613604" w:rsidP="003B70A2">
      <w:pPr>
        <w:pStyle w:val="BodyText"/>
      </w:pPr>
      <w:r w:rsidRPr="003651D9">
        <w:t>The Roles in this transaction are defined in the following table and may be played by the actors shown here:</w:t>
      </w:r>
    </w:p>
    <w:p w14:paraId="016E7E0A" w14:textId="77777777" w:rsidR="00613604" w:rsidRPr="003651D9" w:rsidRDefault="001B2B50" w:rsidP="00D0449D">
      <w:pPr>
        <w:pStyle w:val="TableTitle"/>
        <w:outlineLvl w:val="0"/>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3651D9" w14:paraId="22156122" w14:textId="77777777" w:rsidTr="00AE1400">
        <w:tc>
          <w:tcPr>
            <w:tcW w:w="1375" w:type="dxa"/>
            <w:shd w:val="clear" w:color="auto" w:fill="auto"/>
          </w:tcPr>
          <w:p w14:paraId="06E606F9" w14:textId="77777777" w:rsidR="00613604" w:rsidRPr="003651D9" w:rsidRDefault="00C63D7E" w:rsidP="003B70A2">
            <w:pPr>
              <w:pStyle w:val="BodyText"/>
              <w:rPr>
                <w:b/>
              </w:rPr>
            </w:pPr>
            <w:r w:rsidRPr="003651D9">
              <w:rPr>
                <w:b/>
                <w:iCs/>
              </w:rPr>
              <w:t>Role:</w:t>
            </w:r>
          </w:p>
        </w:tc>
        <w:tc>
          <w:tcPr>
            <w:tcW w:w="8201" w:type="dxa"/>
            <w:shd w:val="clear" w:color="auto" w:fill="auto"/>
          </w:tcPr>
          <w:p w14:paraId="65483447" w14:textId="4440E6E1" w:rsidR="00A04DD2" w:rsidRDefault="00A04DD2">
            <w:pPr>
              <w:pStyle w:val="BodyText"/>
            </w:pPr>
            <w:r>
              <w:t xml:space="preserve">Sender: </w:t>
            </w:r>
          </w:p>
          <w:p w14:paraId="41A640EB" w14:textId="6FF8D497" w:rsidR="00613604" w:rsidRPr="00F1233D" w:rsidRDefault="00A04DD2">
            <w:pPr>
              <w:pStyle w:val="BodyText"/>
            </w:pPr>
            <w:r>
              <w:tab/>
              <w:t>Sends many event records</w:t>
            </w:r>
          </w:p>
        </w:tc>
      </w:tr>
      <w:tr w:rsidR="00613604" w:rsidRPr="003651D9" w14:paraId="1804F399" w14:textId="77777777" w:rsidTr="00AE1400">
        <w:tc>
          <w:tcPr>
            <w:tcW w:w="1375" w:type="dxa"/>
            <w:shd w:val="clear" w:color="auto" w:fill="auto"/>
          </w:tcPr>
          <w:p w14:paraId="293C2AC6" w14:textId="77777777" w:rsidR="00613604" w:rsidRPr="003651D9" w:rsidRDefault="00C63D7E" w:rsidP="000807AC">
            <w:pPr>
              <w:pStyle w:val="BodyText"/>
              <w:rPr>
                <w:b/>
              </w:rPr>
            </w:pPr>
            <w:r w:rsidRPr="003651D9">
              <w:rPr>
                <w:b/>
              </w:rPr>
              <w:t>Actor(s):</w:t>
            </w:r>
          </w:p>
        </w:tc>
        <w:tc>
          <w:tcPr>
            <w:tcW w:w="8201" w:type="dxa"/>
            <w:shd w:val="clear" w:color="auto" w:fill="auto"/>
          </w:tcPr>
          <w:p w14:paraId="4C0FE2E1" w14:textId="502179ED" w:rsidR="00A04DD2" w:rsidRDefault="00C63D7E" w:rsidP="00C26046">
            <w:pPr>
              <w:pStyle w:val="BodyText"/>
            </w:pPr>
            <w:r w:rsidRPr="003651D9">
              <w:t>The following actors may play the role of</w:t>
            </w:r>
            <w:r w:rsidR="00A04DD2">
              <w:rPr>
                <w:i/>
                <w:iCs/>
              </w:rPr>
              <w:t xml:space="preserve"> </w:t>
            </w:r>
            <w:r w:rsidR="00A04DD2" w:rsidRPr="00CB5B62">
              <w:rPr>
                <w:iCs/>
              </w:rPr>
              <w:t>Sender</w:t>
            </w:r>
            <w:r w:rsidRPr="003651D9">
              <w:t>:</w:t>
            </w:r>
          </w:p>
          <w:p w14:paraId="0441A41B" w14:textId="2F4F4B25" w:rsidR="00613604" w:rsidRDefault="00F1233D" w:rsidP="00CB5B62">
            <w:pPr>
              <w:pStyle w:val="BodyText"/>
              <w:ind w:left="720"/>
            </w:pPr>
            <w:r>
              <w:t>Event Reporter</w:t>
            </w:r>
            <w:r w:rsidR="00C63D7E" w:rsidRPr="00F1233D">
              <w:t xml:space="preserve">: </w:t>
            </w:r>
          </w:p>
          <w:p w14:paraId="65415FCC" w14:textId="4FCCD6AF" w:rsidR="00F1233D" w:rsidRPr="003651D9" w:rsidRDefault="00F1233D" w:rsidP="00CB5B62">
            <w:pPr>
              <w:pStyle w:val="BodyText"/>
              <w:ind w:left="720"/>
              <w:rPr>
                <w:i/>
              </w:rPr>
            </w:pPr>
            <w:r>
              <w:t xml:space="preserve">Event Repository: </w:t>
            </w:r>
          </w:p>
        </w:tc>
      </w:tr>
      <w:tr w:rsidR="00E8043B" w:rsidRPr="003651D9" w14:paraId="5E55D42B" w14:textId="77777777" w:rsidTr="00AE1400">
        <w:tc>
          <w:tcPr>
            <w:tcW w:w="1375" w:type="dxa"/>
            <w:shd w:val="clear" w:color="auto" w:fill="auto"/>
          </w:tcPr>
          <w:p w14:paraId="1101E9EF" w14:textId="77777777" w:rsidR="00E8043B" w:rsidRPr="003651D9" w:rsidRDefault="00E8043B" w:rsidP="000807AC">
            <w:pPr>
              <w:pStyle w:val="BodyText"/>
              <w:rPr>
                <w:b/>
              </w:rPr>
            </w:pPr>
            <w:r w:rsidRPr="003651D9">
              <w:rPr>
                <w:b/>
              </w:rPr>
              <w:t>Role:</w:t>
            </w:r>
          </w:p>
        </w:tc>
        <w:tc>
          <w:tcPr>
            <w:tcW w:w="8201" w:type="dxa"/>
            <w:shd w:val="clear" w:color="auto" w:fill="auto"/>
          </w:tcPr>
          <w:p w14:paraId="117835E4" w14:textId="4F1E1642" w:rsidR="00E8043B" w:rsidRPr="00F1233D" w:rsidRDefault="00A04DD2" w:rsidP="00E8043B">
            <w:pPr>
              <w:pStyle w:val="BodyText"/>
              <w:rPr>
                <w:iCs/>
              </w:rPr>
            </w:pPr>
            <w:r>
              <w:rPr>
                <w:iCs/>
              </w:rPr>
              <w:t>Receiver:</w:t>
            </w:r>
          </w:p>
          <w:p w14:paraId="735350F6" w14:textId="7D596959" w:rsidR="00AB12F6" w:rsidRPr="00F1233D" w:rsidRDefault="00A04DD2" w:rsidP="00C26046">
            <w:pPr>
              <w:pStyle w:val="BodyText"/>
            </w:pPr>
            <w:r>
              <w:tab/>
              <w:t>Receives and processes many event records</w:t>
            </w:r>
          </w:p>
        </w:tc>
      </w:tr>
      <w:tr w:rsidR="00E8043B" w:rsidRPr="003651D9" w14:paraId="1B53CECE" w14:textId="77777777" w:rsidTr="00AE1400">
        <w:tc>
          <w:tcPr>
            <w:tcW w:w="1375" w:type="dxa"/>
            <w:shd w:val="clear" w:color="auto" w:fill="auto"/>
          </w:tcPr>
          <w:p w14:paraId="1DB9578E" w14:textId="77777777" w:rsidR="00E8043B" w:rsidRPr="003651D9" w:rsidRDefault="00E8043B" w:rsidP="000807AC">
            <w:pPr>
              <w:pStyle w:val="BodyText"/>
              <w:rPr>
                <w:b/>
              </w:rPr>
            </w:pPr>
            <w:r w:rsidRPr="003651D9">
              <w:rPr>
                <w:b/>
              </w:rPr>
              <w:t>Actor(s):</w:t>
            </w:r>
          </w:p>
        </w:tc>
        <w:tc>
          <w:tcPr>
            <w:tcW w:w="8201" w:type="dxa"/>
            <w:shd w:val="clear" w:color="auto" w:fill="auto"/>
          </w:tcPr>
          <w:p w14:paraId="62806BAE" w14:textId="32537F53" w:rsidR="00A04DD2" w:rsidRDefault="00A04DD2" w:rsidP="00E8043B">
            <w:pPr>
              <w:pStyle w:val="BodyText"/>
              <w:rPr>
                <w:iCs/>
              </w:rPr>
            </w:pPr>
            <w:r>
              <w:rPr>
                <w:iCs/>
              </w:rPr>
              <w:t>The following actors may play the role of Receiver:</w:t>
            </w:r>
          </w:p>
          <w:p w14:paraId="0C3B17ED" w14:textId="77777777" w:rsidR="00A04DD2" w:rsidRDefault="00F1233D" w:rsidP="00CB5B62">
            <w:pPr>
              <w:pStyle w:val="BodyText"/>
              <w:ind w:left="720"/>
              <w:rPr>
                <w:iCs/>
              </w:rPr>
            </w:pPr>
            <w:r>
              <w:rPr>
                <w:iCs/>
              </w:rPr>
              <w:t xml:space="preserve">Event Repository: </w:t>
            </w:r>
          </w:p>
          <w:p w14:paraId="18BCBAB7" w14:textId="2179C528" w:rsidR="00E8043B" w:rsidRPr="003651D9" w:rsidRDefault="00F1233D" w:rsidP="00CB5B62">
            <w:pPr>
              <w:pStyle w:val="BodyText"/>
              <w:ind w:left="720"/>
            </w:pPr>
            <w:r>
              <w:t>Event Consumer:</w:t>
            </w:r>
          </w:p>
        </w:tc>
      </w:tr>
    </w:tbl>
    <w:p w14:paraId="793183E2" w14:textId="596D51C1"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7B9D6724" w14:textId="77777777" w:rsidR="00CF283F" w:rsidRDefault="00303E20" w:rsidP="00D0449D">
      <w:pPr>
        <w:pStyle w:val="Heading3"/>
        <w:numPr>
          <w:ilvl w:val="0"/>
          <w:numId w:val="0"/>
        </w:numPr>
        <w:rPr>
          <w:noProof w:val="0"/>
        </w:rPr>
      </w:pPr>
      <w:bookmarkStart w:id="123" w:name="_Toc476262117"/>
      <w:r w:rsidRPr="003651D9">
        <w:rPr>
          <w:noProof w:val="0"/>
        </w:rPr>
        <w:t>3</w:t>
      </w:r>
      <w:r w:rsidR="00CF283F" w:rsidRPr="003651D9">
        <w:rPr>
          <w:noProof w:val="0"/>
        </w:rPr>
        <w:t>.Y.3 Referenced Standard</w:t>
      </w:r>
      <w:r w:rsidR="00DD13DB" w:rsidRPr="003651D9">
        <w:rPr>
          <w:noProof w:val="0"/>
        </w:rPr>
        <w:t>s</w:t>
      </w:r>
      <w:bookmarkEnd w:id="123"/>
    </w:p>
    <w:p w14:paraId="4BD0E6E6" w14:textId="0A502290" w:rsidR="00A04DD2" w:rsidRPr="00CB5B62" w:rsidRDefault="00162EF6" w:rsidP="00CB5B62">
      <w:pPr>
        <w:pStyle w:val="Bibliography"/>
      </w:pPr>
      <w:r w:rsidRPr="00CB5B62">
        <w:t xml:space="preserve">[RFC1945] </w:t>
      </w:r>
      <w:r>
        <w:tab/>
      </w:r>
      <w:r w:rsidRPr="00CB5B62">
        <w:t>IETF. May 1996. Hypertext Transfer Protocol Version 1.0 (HTTP/1.0) . http://tools.ietf.org/html/rfc1945 .</w:t>
      </w:r>
    </w:p>
    <w:p w14:paraId="1AB0FF93" w14:textId="2B6D283B" w:rsidR="00162EF6" w:rsidRDefault="00162EF6" w:rsidP="00CB5B62">
      <w:pPr>
        <w:pStyle w:val="Bibliography"/>
      </w:pPr>
      <w:r w:rsidRPr="00162EF6">
        <w:lastRenderedPageBreak/>
        <w:t xml:space="preserve">[RFC2818] </w:t>
      </w:r>
      <w:r>
        <w:tab/>
      </w:r>
      <w:r w:rsidRPr="00162EF6">
        <w:t>IETF. May 2000. HTTP Over TLS. http://tools.ietf.org/html/rfc2818 .</w:t>
      </w:r>
    </w:p>
    <w:p w14:paraId="6D4218D4" w14:textId="300554EA" w:rsidR="00162EF6" w:rsidRDefault="00162EF6" w:rsidP="00CB5B62">
      <w:pPr>
        <w:pStyle w:val="Bibliography"/>
      </w:pPr>
      <w:r w:rsidRPr="00162EF6">
        <w:t xml:space="preserve">[RFC5234] </w:t>
      </w:r>
      <w:r>
        <w:tab/>
      </w:r>
      <w:r w:rsidRPr="00162EF6">
        <w:t xml:space="preserve">IETF. January 2008. Augmented BNF for Syntax Specifications: ABNF. </w:t>
      </w:r>
      <w:hyperlink r:id="rId28" w:history="1">
        <w:r w:rsidRPr="00CB5B62">
          <w:t>http://tools.ietf.org/html/rfc5234</w:t>
        </w:r>
      </w:hyperlink>
    </w:p>
    <w:p w14:paraId="5F12637B" w14:textId="146F68FA" w:rsidR="00162EF6" w:rsidRDefault="00162EF6" w:rsidP="00CB5B62">
      <w:pPr>
        <w:pStyle w:val="Bibliography"/>
      </w:pPr>
      <w:r>
        <w:t xml:space="preserve">[RFC7230] </w:t>
      </w:r>
      <w:r>
        <w:tab/>
        <w:t>IETF. June 2014. Hypertext Transfer Protocol (HTTP/1.1): Message Syntax and Routing. http://tools.ietf.org/html/rfc7230 .</w:t>
      </w:r>
    </w:p>
    <w:p w14:paraId="5F7F5ACB" w14:textId="270A027D" w:rsidR="00162EF6" w:rsidRDefault="00162EF6" w:rsidP="00CB5B62">
      <w:pPr>
        <w:pStyle w:val="Bibliography"/>
      </w:pPr>
      <w:r>
        <w:t xml:space="preserve">[RFC7231] </w:t>
      </w:r>
      <w:r>
        <w:tab/>
        <w:t>IETF. June 2014. Hypertext Transfer Protocol (HTTP/1.1): Semantics and Content. http://tools.ietf.org/html/rfc7231 .</w:t>
      </w:r>
    </w:p>
    <w:p w14:paraId="33CB1A47" w14:textId="460E3600" w:rsidR="00162EF6" w:rsidRDefault="00162EF6" w:rsidP="00CB5B62">
      <w:pPr>
        <w:pStyle w:val="Bibliography"/>
      </w:pPr>
      <w:r>
        <w:t xml:space="preserve">[RFC7232] </w:t>
      </w:r>
      <w:r>
        <w:tab/>
        <w:t>IETF. June 2014. Hypertext Transfer Protocol (HTTP/1.1): Conditional Requests. http://tools.ietf.org/html/rfc7232 .</w:t>
      </w:r>
    </w:p>
    <w:p w14:paraId="11BBEB4A" w14:textId="5CA93384" w:rsidR="00162EF6" w:rsidRDefault="00162EF6" w:rsidP="00CB5B62">
      <w:pPr>
        <w:pStyle w:val="Bibliography"/>
      </w:pPr>
      <w:r>
        <w:t xml:space="preserve">[RFC7233] </w:t>
      </w:r>
      <w:r>
        <w:tab/>
        <w:t>IETF. June 2014. Hypertext Transfer Protocol (HTTP/1.1): Range Requests. http://tools.ietf.org/html/rfc7233 .</w:t>
      </w:r>
    </w:p>
    <w:p w14:paraId="713E3306" w14:textId="622A3E98" w:rsidR="00162EF6" w:rsidRDefault="00162EF6" w:rsidP="00CB5B62">
      <w:pPr>
        <w:pStyle w:val="Bibliography"/>
      </w:pPr>
      <w:r>
        <w:t xml:space="preserve">[RFC7234] </w:t>
      </w:r>
      <w:r>
        <w:tab/>
        <w:t>IETF. June 2014. Hypertext Transfer Protocol (HTTP/1.1): Caching. http://tools.ietf.org/html/rfc7234 .</w:t>
      </w:r>
    </w:p>
    <w:p w14:paraId="7A384F68" w14:textId="40EF3153" w:rsidR="00162EF6" w:rsidRDefault="00162EF6" w:rsidP="00CB5B62">
      <w:pPr>
        <w:pStyle w:val="Bibliography"/>
      </w:pPr>
      <w:r>
        <w:t>[RFC7235]</w:t>
      </w:r>
      <w:r>
        <w:tab/>
        <w:t>IETF. June 2014. Hypertext Transfer Protocol (HTTP/1.1): Authentication. http://tools.ietf.org/html/rfc7235 .</w:t>
      </w:r>
    </w:p>
    <w:p w14:paraId="5D4B4E14" w14:textId="61236104" w:rsidR="00162EF6" w:rsidRDefault="00162EF6" w:rsidP="00CB5B62">
      <w:pPr>
        <w:pStyle w:val="Bibliography"/>
      </w:pPr>
      <w:r>
        <w:t xml:space="preserve">[RFC7236] </w:t>
      </w:r>
      <w:r>
        <w:tab/>
        <w:t>IETF. June 2014. Initial Hypertext Transfer Protocol (HTTP) Authentication Scheme Registrations. http://tools.ietf.org/ html/rfc7236 .</w:t>
      </w:r>
    </w:p>
    <w:p w14:paraId="2C00B2E6" w14:textId="4474690F" w:rsidR="00162EF6" w:rsidRDefault="00162EF6" w:rsidP="00CB5B62">
      <w:pPr>
        <w:pStyle w:val="Bibliography"/>
      </w:pPr>
      <w:r>
        <w:t>[RFC7237]</w:t>
      </w:r>
      <w:r>
        <w:tab/>
        <w:t>IETF. June 2014. Initial Hypertext Transfer Protocol (HTTP) Method Registrations. http://tools.ietf.org/html/rfc7237 .</w:t>
      </w:r>
    </w:p>
    <w:p w14:paraId="7BD781E8" w14:textId="236E30A5" w:rsidR="00162EF6" w:rsidRPr="00CB5B62" w:rsidRDefault="00162EF6" w:rsidP="00CB5B62">
      <w:pPr>
        <w:pStyle w:val="Bibliography"/>
      </w:pPr>
      <w:r w:rsidRPr="00CB5B62">
        <w:t xml:space="preserve">[RFC7540] </w:t>
      </w:r>
      <w:r>
        <w:tab/>
      </w:r>
      <w:r w:rsidRPr="00CB5B62">
        <w:t>IETF. May 2015. Hypertext Transfer Protocol Version 2 (HTTP/2). http://tools.ietf.org/html/rfc7540 .</w:t>
      </w:r>
    </w:p>
    <w:p w14:paraId="608ABB99" w14:textId="77777777" w:rsidR="00CF283F" w:rsidRPr="003651D9" w:rsidRDefault="00303E20" w:rsidP="00D0449D">
      <w:pPr>
        <w:pStyle w:val="Heading3"/>
        <w:numPr>
          <w:ilvl w:val="0"/>
          <w:numId w:val="0"/>
        </w:numPr>
        <w:rPr>
          <w:noProof w:val="0"/>
        </w:rPr>
      </w:pPr>
      <w:bookmarkStart w:id="124" w:name="_Toc476262118"/>
      <w:r w:rsidRPr="003651D9">
        <w:rPr>
          <w:noProof w:val="0"/>
        </w:rPr>
        <w:t>3</w:t>
      </w:r>
      <w:r w:rsidR="00CF283F" w:rsidRPr="003651D9">
        <w:rPr>
          <w:noProof w:val="0"/>
        </w:rPr>
        <w:t>.Y.4 Interaction Diagram</w:t>
      </w:r>
      <w:bookmarkEnd w:id="124"/>
    </w:p>
    <w:p w14:paraId="0867F375" w14:textId="77777777" w:rsidR="007C1AAC" w:rsidRDefault="00A43A98">
      <w:pPr>
        <w:pStyle w:val="BodyText"/>
      </w:pPr>
      <w:r w:rsidRPr="003651D9">
        <w:rPr>
          <w:noProof/>
        </w:rPr>
        <mc:AlternateContent>
          <mc:Choice Requires="wpc">
            <w:drawing>
              <wp:inline distT="0" distB="0" distL="0" distR="0" wp14:anchorId="4143EB12" wp14:editId="1B10B465">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99085"/>
                            <a:ext cx="114427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4502" w14:textId="78B3A6A8" w:rsidR="00CB5B62" w:rsidRPr="007C1AAC" w:rsidRDefault="00CB5B62" w:rsidP="0018660A">
                              <w:pPr>
                                <w:jc w:val="center"/>
                                <w:rPr>
                                  <w:sz w:val="22"/>
                                  <w:szCs w:val="22"/>
                                </w:rPr>
                              </w:pPr>
                              <w:r>
                                <w:rPr>
                                  <w:sz w:val="22"/>
                                  <w:szCs w:val="22"/>
                                </w:rPr>
                                <w:t>Sender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E4D4D" w14:textId="77777777" w:rsidR="00CB5B62" w:rsidRPr="007C1AAC" w:rsidRDefault="00CB5B62" w:rsidP="0018660A">
                              <w:pPr>
                                <w:rPr>
                                  <w:sz w:val="22"/>
                                  <w:szCs w:val="22"/>
                                </w:rPr>
                              </w:pPr>
                              <w:r>
                                <w:rPr>
                                  <w:sz w:val="22"/>
                                  <w:szCs w:val="22"/>
                                </w:rPr>
                                <w:t>HTTP POST Request</w:t>
                              </w:r>
                            </w:p>
                            <w:p w14:paraId="2A6833C1" w14:textId="77777777" w:rsidR="00CB5B62" w:rsidRDefault="00CB5B62" w:rsidP="0018660A"/>
                            <w:p w14:paraId="7A96301A" w14:textId="77777777" w:rsidR="00CB5B62" w:rsidRPr="007C1AAC" w:rsidRDefault="00CB5B62" w:rsidP="0018660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1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69"/>
                        <wps:cNvSpPr txBox="1">
                          <a:spLocks noChangeArrowheads="1"/>
                        </wps:cNvSpPr>
                        <wps:spPr bwMode="auto">
                          <a:xfrm>
                            <a:off x="2408555" y="1338580"/>
                            <a:ext cx="14090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DDC9F" w14:textId="1F0D6F8C" w:rsidR="00CB5B62" w:rsidRPr="007C1AAC" w:rsidRDefault="00CB5B62" w:rsidP="00F17710">
                              <w:pPr>
                                <w:rPr>
                                  <w:sz w:val="22"/>
                                  <w:szCs w:val="22"/>
                                </w:rPr>
                              </w:pPr>
                              <w:r>
                                <w:rPr>
                                  <w:sz w:val="22"/>
                                  <w:szCs w:val="22"/>
                                </w:rPr>
                                <w:t>HTTP POST Response</w:t>
                              </w:r>
                            </w:p>
                            <w:p w14:paraId="0E959E40" w14:textId="77777777" w:rsidR="00CB5B62" w:rsidRDefault="00CB5B62" w:rsidP="0018660A"/>
                            <w:p w14:paraId="1CE4B29A" w14:textId="77777777" w:rsidR="00CB5B62" w:rsidRPr="007C1AAC" w:rsidRDefault="00CB5B62" w:rsidP="0018660A">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18" name="Text Box 207"/>
                        <wps:cNvSpPr txBox="1">
                          <a:spLocks noChangeArrowheads="1"/>
                        </wps:cNvSpPr>
                        <wps:spPr bwMode="auto">
                          <a:xfrm>
                            <a:off x="3448840" y="375249"/>
                            <a:ext cx="1371600" cy="534670"/>
                          </a:xfrm>
                          <a:prstGeom prst="rect">
                            <a:avLst/>
                          </a:prstGeom>
                          <a:noFill/>
                          <a:ln>
                            <a:noFill/>
                          </a:ln>
                          <a:extLst/>
                        </wps:spPr>
                        <wps:txbx>
                          <w:txbxContent>
                            <w:p w14:paraId="1D82F82F" w14:textId="05B42153" w:rsidR="00CB5B62" w:rsidRPr="007C1AAC" w:rsidRDefault="00CB5B62" w:rsidP="0018660A">
                              <w:pPr>
                                <w:jc w:val="center"/>
                                <w:rPr>
                                  <w:sz w:val="22"/>
                                  <w:szCs w:val="22"/>
                                </w:rPr>
                              </w:pPr>
                              <w:r>
                                <w:rPr>
                                  <w:sz w:val="22"/>
                                  <w:szCs w:val="22"/>
                                </w:rPr>
                                <w:t>Receiver</w:t>
                              </w:r>
                            </w:p>
                          </w:txbxContent>
                        </wps:txbx>
                        <wps:bodyPr rot="0" vert="horz" wrap="square" lIns="91440" tIns="45720" rIns="91440" bIns="45720" anchor="t" anchorCtr="0" upright="1">
                          <a:noAutofit/>
                        </wps:bodyPr>
                      </wps:wsp>
                    </wpc:wpc>
                  </a:graphicData>
                </a:graphic>
              </wp:inline>
            </w:drawing>
          </mc:Choice>
          <mc:Fallback>
            <w:pict>
              <v:group w14:anchorId="4143EB12" id="Canvas 159" o:spid="_x0000_s104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">
                <v:shape id="_x0000_s1046" type="#_x0000_t75" style="position:absolute;width:59436;height:24003;visibility:visible;mso-wrap-style:square">
                  <v:fill o:detectmouseclick="t"/>
                  <v:path o:connecttype="none"/>
                </v:shape>
                <v:shape id="Text Box 160" o:spid="_x0000_s1047" type="#_x0000_t202" style="position:absolute;left:14160;top:2990;width:11443;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14:paraId="36DE4502" w14:textId="78B3A6A8" w:rsidR="00CB5B62" w:rsidRPr="007C1AAC" w:rsidRDefault="00CB5B62" w:rsidP="0018660A">
                        <w:pPr>
                          <w:jc w:val="center"/>
                          <w:rPr>
                            <w:sz w:val="22"/>
                            <w:szCs w:val="22"/>
                          </w:rPr>
                        </w:pPr>
                        <w:r>
                          <w:rPr>
                            <w:sz w:val="22"/>
                            <w:szCs w:val="22"/>
                          </w:rPr>
                          <w:t>Sender</w:t>
                        </w:r>
                      </w:p>
                    </w:txbxContent>
                  </v:textbox>
                </v:shape>
                <v:line id="Line 161" o:spid="_x0000_s104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049"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0A7E4D4D" w14:textId="77777777" w:rsidR="00CB5B62" w:rsidRPr="007C1AAC" w:rsidRDefault="00CB5B62" w:rsidP="0018660A">
                        <w:pPr>
                          <w:rPr>
                            <w:sz w:val="22"/>
                            <w:szCs w:val="22"/>
                          </w:rPr>
                        </w:pPr>
                        <w:r>
                          <w:rPr>
                            <w:sz w:val="22"/>
                            <w:szCs w:val="22"/>
                          </w:rPr>
                          <w:t>HTTP POST Request</w:t>
                        </w:r>
                      </w:p>
                      <w:p w14:paraId="2A6833C1" w14:textId="77777777" w:rsidR="00CB5B62" w:rsidRDefault="00CB5B62" w:rsidP="0018660A"/>
                      <w:p w14:paraId="7A96301A" w14:textId="77777777" w:rsidR="00CB5B62" w:rsidRPr="007C1AAC" w:rsidRDefault="00CB5B62" w:rsidP="0018660A">
                        <w:pPr>
                          <w:rPr>
                            <w:sz w:val="22"/>
                            <w:szCs w:val="22"/>
                          </w:rPr>
                        </w:pPr>
                        <w:r>
                          <w:rPr>
                            <w:sz w:val="22"/>
                            <w:szCs w:val="22"/>
                          </w:rPr>
                          <w:t xml:space="preserve">Message </w:t>
                        </w:r>
                        <w:r w:rsidRPr="007C1AAC">
                          <w:rPr>
                            <w:sz w:val="22"/>
                            <w:szCs w:val="22"/>
                          </w:rPr>
                          <w:t>1</w:t>
                        </w:r>
                      </w:p>
                    </w:txbxContent>
                  </v:textbox>
                </v:shape>
                <v:line id="Line 163" o:spid="_x0000_s105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rect id="Rectangle 164" o:spid="_x0000_s105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165" o:spid="_x0000_s105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line id="Line 166" o:spid="_x0000_s105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68" o:spid="_x0000_s105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q1ncMAAADbAAAADwAAAGRycy9kb3ducmV2LnhtbESPQWvCQBCF7wX/wzJCL0E3VRCNrmJr&#10;BaH0UPXgcciOSTA7G7JTjf/eFQq9zfDe9+bNYtW5Wl2pDZVnA2/DFBRx7m3FhYHjYTuYggqCbLH2&#10;TAbuFGC17L0sMLP+xj903UuhYgiHDA2UIk2mdchLchiGviGO2tm3DiWubaFti7cY7mo9StOJdlhx&#10;vFBiQx8l5Zf9r4s1tt+8GY+Td6eTZEafJ/lKtRjz2u/Wc1BCnfyb/+idjdwEnr/EAf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tZ3DAAAA2wAAAA8AAAAAAAAAAAAA&#10;AAAAoQIAAGRycy9kb3ducmV2LnhtbFBLBQYAAAAABAAEAPkAAACRAwAAAAA=&#10;">
                  <v:stroke endarrow="block"/>
                </v:line>
                <v:shape id="Text Box 169" o:spid="_x0000_s1055" type="#_x0000_t202" style="position:absolute;left:24085;top:13385;width:1409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14:paraId="62CDDC9F" w14:textId="1F0D6F8C" w:rsidR="00CB5B62" w:rsidRPr="007C1AAC" w:rsidRDefault="00CB5B62" w:rsidP="00F17710">
                        <w:pPr>
                          <w:rPr>
                            <w:sz w:val="22"/>
                            <w:szCs w:val="22"/>
                          </w:rPr>
                        </w:pPr>
                        <w:r>
                          <w:rPr>
                            <w:sz w:val="22"/>
                            <w:szCs w:val="22"/>
                          </w:rPr>
                          <w:t>HTTP POST Response</w:t>
                        </w:r>
                      </w:p>
                      <w:p w14:paraId="0E959E40" w14:textId="77777777" w:rsidR="00CB5B62" w:rsidRDefault="00CB5B62" w:rsidP="0018660A"/>
                      <w:p w14:paraId="1CE4B29A" w14:textId="77777777" w:rsidR="00CB5B62" w:rsidRPr="007C1AAC" w:rsidRDefault="00CB5B62" w:rsidP="0018660A">
                        <w:pPr>
                          <w:rPr>
                            <w:sz w:val="22"/>
                            <w:szCs w:val="22"/>
                          </w:rPr>
                        </w:pPr>
                        <w:r>
                          <w:rPr>
                            <w:sz w:val="22"/>
                            <w:szCs w:val="22"/>
                          </w:rPr>
                          <w:t xml:space="preserve">Message </w:t>
                        </w:r>
                        <w:r w:rsidRPr="007C1AAC">
                          <w:rPr>
                            <w:sz w:val="22"/>
                            <w:szCs w:val="22"/>
                          </w:rPr>
                          <w:t>2</w:t>
                        </w:r>
                      </w:p>
                    </w:txbxContent>
                  </v:textbox>
                </v:shape>
                <v:shape id="Text Box 207" o:spid="_x0000_s1056" type="#_x0000_t202" style="position:absolute;left:34488;top:3752;width:13716;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D82F82F" w14:textId="05B42153" w:rsidR="00CB5B62" w:rsidRPr="007C1AAC" w:rsidRDefault="00CB5B62" w:rsidP="0018660A">
                        <w:pPr>
                          <w:jc w:val="center"/>
                          <w:rPr>
                            <w:sz w:val="22"/>
                            <w:szCs w:val="22"/>
                          </w:rPr>
                        </w:pPr>
                        <w:r>
                          <w:rPr>
                            <w:sz w:val="22"/>
                            <w:szCs w:val="22"/>
                          </w:rPr>
                          <w:t>Receiver</w:t>
                        </w:r>
                      </w:p>
                    </w:txbxContent>
                  </v:textbox>
                </v:shape>
                <w10:anchorlock/>
              </v:group>
            </w:pict>
          </mc:Fallback>
        </mc:AlternateContent>
      </w:r>
    </w:p>
    <w:p w14:paraId="621DAD1E" w14:textId="27D2C5D3" w:rsidR="00A04DD2" w:rsidRPr="003651D9" w:rsidRDefault="00A04DD2" w:rsidP="00CB5B62">
      <w:pPr>
        <w:pStyle w:val="FigureTitle"/>
      </w:pPr>
      <w:r>
        <w:t>Figure 3.Y.4-1 Interaction Diagram</w:t>
      </w:r>
    </w:p>
    <w:p w14:paraId="5911C37A" w14:textId="4E95A703" w:rsidR="00A04DD2" w:rsidRDefault="00A04DD2" w:rsidP="00CB5B62">
      <w:pPr>
        <w:pStyle w:val="Heading4"/>
        <w:numPr>
          <w:ilvl w:val="0"/>
          <w:numId w:val="0"/>
        </w:numPr>
        <w:ind w:left="864" w:hanging="864"/>
      </w:pPr>
      <w:bookmarkStart w:id="125" w:name="_Toc476262119"/>
      <w:bookmarkEnd w:id="92"/>
      <w:bookmarkEnd w:id="93"/>
      <w:bookmarkEnd w:id="94"/>
      <w:bookmarkEnd w:id="95"/>
      <w:bookmarkEnd w:id="96"/>
      <w:r>
        <w:lastRenderedPageBreak/>
        <w:t>3.Y.4.1 HTTP POST Request</w:t>
      </w:r>
      <w:bookmarkEnd w:id="125"/>
    </w:p>
    <w:p w14:paraId="54FF9C46" w14:textId="77777777" w:rsidR="00A04DD2" w:rsidRDefault="00A04DD2" w:rsidP="00F1233D">
      <w:pPr>
        <w:pStyle w:val="BodyText"/>
        <w:rPr>
          <w:iCs/>
        </w:rPr>
      </w:pPr>
      <w:r>
        <w:rPr>
          <w:iCs/>
        </w:rPr>
        <w:t>The Sender sends a collection of syslog messages to the Receiver.</w:t>
      </w:r>
    </w:p>
    <w:p w14:paraId="16F37EF0" w14:textId="231339FB" w:rsidR="00CA5D0A" w:rsidRPr="00AF131C" w:rsidRDefault="00A04DD2" w:rsidP="00F1233D">
      <w:pPr>
        <w:pStyle w:val="BodyText"/>
        <w:rPr>
          <w:iCs/>
        </w:rPr>
      </w:pPr>
      <w:r>
        <w:rPr>
          <w:iCs/>
        </w:rPr>
        <w:t>The Receiver shall support handling of such messages from more than one Sender.  The Sender shall support making requests for more than Receiver.</w:t>
      </w:r>
    </w:p>
    <w:p w14:paraId="16596FD8" w14:textId="33A40942" w:rsidR="00CA5D0A" w:rsidRPr="00AF131C" w:rsidRDefault="00CC50A0" w:rsidP="00D0449D">
      <w:pPr>
        <w:pStyle w:val="Heading5"/>
        <w:numPr>
          <w:ilvl w:val="0"/>
          <w:numId w:val="0"/>
        </w:numPr>
        <w:rPr>
          <w:noProof w:val="0"/>
        </w:rPr>
      </w:pPr>
      <w:bookmarkStart w:id="126" w:name="_Toc458089473"/>
      <w:bookmarkStart w:id="127" w:name="_Toc476262120"/>
      <w:r>
        <w:rPr>
          <w:noProof w:val="0"/>
        </w:rPr>
        <w:t>3.Y</w:t>
      </w:r>
      <w:r w:rsidR="00CA5D0A" w:rsidRPr="00AF131C">
        <w:rPr>
          <w:noProof w:val="0"/>
        </w:rPr>
        <w:t>.4.</w:t>
      </w:r>
      <w:r w:rsidR="00A04DD2">
        <w:rPr>
          <w:noProof w:val="0"/>
        </w:rPr>
        <w:t>1</w:t>
      </w:r>
      <w:r w:rsidR="00CA5D0A" w:rsidRPr="00AF131C">
        <w:rPr>
          <w:noProof w:val="0"/>
        </w:rPr>
        <w:t>.1 Trigger Events</w:t>
      </w:r>
      <w:bookmarkEnd w:id="126"/>
      <w:bookmarkEnd w:id="127"/>
    </w:p>
    <w:p w14:paraId="00245CDB" w14:textId="3703EFDC" w:rsidR="00CA5D0A" w:rsidRDefault="00CA5D0A" w:rsidP="00F1233D">
      <w:pPr>
        <w:pStyle w:val="BodyText"/>
      </w:pPr>
      <w:r w:rsidRPr="00AF131C">
        <w:t xml:space="preserve">The </w:t>
      </w:r>
      <w:r w:rsidR="00A04DD2">
        <w:t>Sender</w:t>
      </w:r>
      <w:r w:rsidR="00F1233D">
        <w:t xml:space="preserve"> initiates this transaction whenever it determines that it has a sufficient collection of syslog reports</w:t>
      </w:r>
      <w:r w:rsidRPr="00AF131C">
        <w:t xml:space="preserve">. </w:t>
      </w:r>
      <w:r w:rsidR="00F1233D">
        <w:t xml:space="preserve">  For example, a mobile device that uses an internal proprietary event log while operating offline could initiate this transaction when it returns to a home location with good power and network connections. </w:t>
      </w:r>
    </w:p>
    <w:p w14:paraId="0E0AF78E" w14:textId="6F2C7CFE" w:rsidR="00F1233D" w:rsidRDefault="00F1233D" w:rsidP="00F1233D">
      <w:pPr>
        <w:pStyle w:val="Note"/>
      </w:pPr>
    </w:p>
    <w:p w14:paraId="55C7CCB1" w14:textId="2C9437A8" w:rsidR="00CC50A0" w:rsidRDefault="00CC50A0" w:rsidP="00CC50A0">
      <w:pPr>
        <w:pStyle w:val="Heading5"/>
        <w:numPr>
          <w:ilvl w:val="0"/>
          <w:numId w:val="0"/>
        </w:numPr>
      </w:pPr>
      <w:bookmarkStart w:id="128" w:name="_Toc414621105"/>
      <w:bookmarkStart w:id="129" w:name="_Toc428965525"/>
      <w:bookmarkStart w:id="130" w:name="_Toc434917673"/>
      <w:bookmarkStart w:id="131" w:name="_Toc473561684"/>
      <w:bookmarkStart w:id="132" w:name="_Toc476262121"/>
      <w:r>
        <w:rPr>
          <w:noProof w:val="0"/>
        </w:rPr>
        <w:t>3.Y</w:t>
      </w:r>
      <w:r w:rsidRPr="00AF131C">
        <w:rPr>
          <w:noProof w:val="0"/>
        </w:rPr>
        <w:t>.4.</w:t>
      </w:r>
      <w:r w:rsidR="00A04DD2">
        <w:rPr>
          <w:noProof w:val="0"/>
        </w:rPr>
        <w:t>1</w:t>
      </w:r>
      <w:r w:rsidRPr="00AF131C">
        <w:rPr>
          <w:noProof w:val="0"/>
        </w:rPr>
        <w:t>.</w:t>
      </w:r>
      <w:r>
        <w:rPr>
          <w:noProof w:val="0"/>
        </w:rPr>
        <w:t>2</w:t>
      </w:r>
      <w:r>
        <w:tab/>
      </w:r>
      <w:bookmarkEnd w:id="128"/>
      <w:bookmarkEnd w:id="129"/>
      <w:bookmarkEnd w:id="130"/>
      <w:bookmarkEnd w:id="131"/>
      <w:r>
        <w:t>Message Semantics</w:t>
      </w:r>
      <w:bookmarkEnd w:id="132"/>
    </w:p>
    <w:p w14:paraId="6D047CCB" w14:textId="3A5BCE00" w:rsidR="00CC50A0" w:rsidRDefault="00A04DD2">
      <w:r>
        <w:t xml:space="preserve">The message is an </w:t>
      </w:r>
      <w:r w:rsidR="00CC50A0">
        <w:t xml:space="preserve">HTTP POST </w:t>
      </w:r>
      <w:r>
        <w:t>request</w:t>
      </w:r>
      <w:r w:rsidR="00CC50A0">
        <w:t xml:space="preserve">. </w:t>
      </w:r>
      <w:r>
        <w:t xml:space="preserve">The Sender is the </w:t>
      </w:r>
      <w:r w:rsidR="009D52EF">
        <w:t>user-agent</w:t>
      </w:r>
      <w:r>
        <w:t xml:space="preserve">. </w:t>
      </w:r>
      <w:r w:rsidR="009D52EF">
        <w:t xml:space="preserve">The Receiver is the origin server.  </w:t>
      </w:r>
      <w:r>
        <w:t xml:space="preserve">The </w:t>
      </w:r>
      <w:r w:rsidR="00CC50A0">
        <w:t>request syntax is:</w:t>
      </w:r>
    </w:p>
    <w:p w14:paraId="60B46BB5" w14:textId="77777777" w:rsidR="00162EF6" w:rsidRDefault="00162EF6"/>
    <w:p w14:paraId="603469A3" w14:textId="77777777" w:rsidR="00CC50A0" w:rsidRPr="00EF42C3" w:rsidRDefault="00CC50A0" w:rsidP="00CB5B62">
      <w:pPr>
        <w:pStyle w:val="Code"/>
      </w:pPr>
      <w:r w:rsidRPr="00AD0FDF">
        <w:t>POST</w:t>
      </w:r>
      <w:r w:rsidRPr="00EF42C3">
        <w:t xml:space="preserve"> SP /</w:t>
      </w:r>
      <w:r>
        <w:t>{bulk-syslog-events}</w:t>
      </w:r>
      <w:r w:rsidRPr="00EF42C3">
        <w:t xml:space="preserve"> SP version CRLF</w:t>
      </w:r>
    </w:p>
    <w:p w14:paraId="55C56FA6" w14:textId="77777777" w:rsidR="00CC50A0" w:rsidRPr="00EF42C3" w:rsidRDefault="00CC50A0">
      <w:pPr>
        <w:pStyle w:val="Code"/>
      </w:pPr>
      <w:r w:rsidRPr="00EF42C3">
        <w:t>Content-Type: dicom-media-type CRLF</w:t>
      </w:r>
    </w:p>
    <w:p w14:paraId="1259208E" w14:textId="77777777" w:rsidR="00CC50A0" w:rsidRPr="00EF42C3" w:rsidRDefault="00CC50A0">
      <w:pPr>
        <w:pStyle w:val="Code"/>
      </w:pPr>
      <w:r w:rsidRPr="00EF42C3">
        <w:t>*(header-field CRLF)</w:t>
      </w:r>
    </w:p>
    <w:p w14:paraId="0042949F" w14:textId="77777777" w:rsidR="00CC50A0" w:rsidRPr="00EF42C3" w:rsidRDefault="00CC50A0" w:rsidP="00CB5B62">
      <w:pPr>
        <w:pStyle w:val="Code"/>
      </w:pPr>
      <w:r w:rsidRPr="00EF42C3">
        <w:t>CRLF</w:t>
      </w:r>
    </w:p>
    <w:p w14:paraId="154C519C" w14:textId="77777777" w:rsidR="00CC50A0" w:rsidRPr="00EF42C3" w:rsidRDefault="00CC50A0">
      <w:pPr>
        <w:pStyle w:val="Code"/>
      </w:pPr>
      <w:r w:rsidRPr="00E4502A">
        <w:t>payload</w:t>
      </w:r>
    </w:p>
    <w:p w14:paraId="2BE389D8" w14:textId="5FC55341" w:rsidR="00CC50A0" w:rsidRDefault="00CC50A0" w:rsidP="00CC50A0">
      <w:pPr>
        <w:pStyle w:val="Heading6"/>
        <w:numPr>
          <w:ilvl w:val="0"/>
          <w:numId w:val="0"/>
        </w:numPr>
      </w:pPr>
      <w:bookmarkStart w:id="133" w:name="_Toc476262122"/>
      <w:bookmarkStart w:id="134" w:name="_Toc428965526"/>
      <w:bookmarkStart w:id="135" w:name="_Toc434917674"/>
      <w:bookmarkStart w:id="136" w:name="_Toc473561685"/>
      <w:bookmarkStart w:id="137" w:name="_Toc414621107"/>
      <w:r>
        <w:rPr>
          <w:noProof w:val="0"/>
        </w:rPr>
        <w:t>3.Y</w:t>
      </w:r>
      <w:r w:rsidRPr="00AF131C">
        <w:rPr>
          <w:noProof w:val="0"/>
        </w:rPr>
        <w:t>.4.</w:t>
      </w:r>
      <w:r w:rsidR="00B80077">
        <w:rPr>
          <w:noProof w:val="0"/>
        </w:rPr>
        <w:t>1</w:t>
      </w:r>
      <w:r w:rsidRPr="00AF131C">
        <w:rPr>
          <w:noProof w:val="0"/>
        </w:rPr>
        <w:t>.</w:t>
      </w:r>
      <w:r>
        <w:rPr>
          <w:noProof w:val="0"/>
        </w:rPr>
        <w:t>2</w:t>
      </w:r>
      <w:r>
        <w:t>.</w:t>
      </w:r>
      <w:r w:rsidR="00B80077">
        <w:t>1</w:t>
      </w:r>
      <w:r>
        <w:tab/>
      </w:r>
      <w:r w:rsidRPr="00C0183B">
        <w:t>Resource</w:t>
      </w:r>
      <w:bookmarkEnd w:id="133"/>
      <w:bookmarkEnd w:id="134"/>
      <w:bookmarkEnd w:id="135"/>
      <w:bookmarkEnd w:id="136"/>
    </w:p>
    <w:p w14:paraId="532BDFD7" w14:textId="77777777" w:rsidR="00CC50A0" w:rsidRPr="00CC50A0" w:rsidRDefault="00CC50A0" w:rsidP="00CB5B62">
      <w:r>
        <w:rPr>
          <w:lang w:val="en"/>
        </w:rPr>
        <w:t xml:space="preserve">The target URL shall </w:t>
      </w:r>
      <w:bookmarkStart w:id="138" w:name="_Toc428965527"/>
      <w:bookmarkStart w:id="139" w:name="_Toc434917675"/>
      <w:bookmarkStart w:id="140" w:name="_Toc473561686"/>
      <w:r>
        <w:rPr>
          <w:lang w:val="en"/>
        </w:rPr>
        <w:t xml:space="preserve">be </w:t>
      </w:r>
      <w:r>
        <w:rPr>
          <w:rStyle w:val="XMLnameBold"/>
        </w:rPr>
        <w:t>&lt;scheme&gt;://&lt;</w:t>
      </w:r>
      <w:r w:rsidRPr="00CC50A0">
        <w:rPr>
          <w:rStyle w:val="XMLnameBold"/>
        </w:rPr>
        <w:t>authority&gt;/&lt;path&gt;/bulk-syslog-events.</w:t>
      </w:r>
    </w:p>
    <w:p w14:paraId="55372C3F" w14:textId="3017E0D8" w:rsidR="00CC50A0" w:rsidRDefault="00CC50A0" w:rsidP="00CC50A0">
      <w:pPr>
        <w:pStyle w:val="Heading6"/>
        <w:numPr>
          <w:ilvl w:val="0"/>
          <w:numId w:val="0"/>
        </w:numPr>
      </w:pPr>
      <w:bookmarkStart w:id="141" w:name="_Toc476262123"/>
      <w:r>
        <w:rPr>
          <w:noProof w:val="0"/>
        </w:rPr>
        <w:t>3.Y</w:t>
      </w:r>
      <w:r w:rsidRPr="00AF131C">
        <w:rPr>
          <w:noProof w:val="0"/>
        </w:rPr>
        <w:t>.4.</w:t>
      </w:r>
      <w:r w:rsidR="00B80077">
        <w:rPr>
          <w:noProof w:val="0"/>
        </w:rPr>
        <w:t>1</w:t>
      </w:r>
      <w:r w:rsidRPr="00AF131C">
        <w:rPr>
          <w:noProof w:val="0"/>
        </w:rPr>
        <w:t>.</w:t>
      </w:r>
      <w:r>
        <w:rPr>
          <w:noProof w:val="0"/>
        </w:rPr>
        <w:t>2</w:t>
      </w:r>
      <w:r>
        <w:t>.2</w:t>
      </w:r>
      <w:r>
        <w:tab/>
        <w:t xml:space="preserve">Query </w:t>
      </w:r>
      <w:r w:rsidRPr="00C0183B">
        <w:t>Parameters</w:t>
      </w:r>
      <w:bookmarkEnd w:id="137"/>
      <w:bookmarkEnd w:id="138"/>
      <w:bookmarkEnd w:id="139"/>
      <w:bookmarkEnd w:id="140"/>
      <w:bookmarkEnd w:id="141"/>
    </w:p>
    <w:p w14:paraId="40A9515E" w14:textId="02C3A4A1" w:rsidR="00CC50A0" w:rsidRPr="0098482C" w:rsidRDefault="00CC50A0" w:rsidP="00F17710">
      <w:r>
        <w:t>There are no Query Parameters.</w:t>
      </w:r>
    </w:p>
    <w:p w14:paraId="3AA34CE1" w14:textId="268F7095" w:rsidR="00CC50A0" w:rsidRDefault="00CC50A0" w:rsidP="00CC50A0">
      <w:pPr>
        <w:pStyle w:val="Heading6"/>
        <w:numPr>
          <w:ilvl w:val="0"/>
          <w:numId w:val="0"/>
        </w:numPr>
      </w:pPr>
      <w:bookmarkStart w:id="142" w:name="_Toc414621108"/>
      <w:bookmarkStart w:id="143" w:name="_Toc428965528"/>
      <w:bookmarkStart w:id="144" w:name="_Toc434917676"/>
      <w:bookmarkStart w:id="145" w:name="_Toc473561687"/>
      <w:bookmarkStart w:id="146" w:name="_Toc476262124"/>
      <w:r>
        <w:rPr>
          <w:noProof w:val="0"/>
        </w:rPr>
        <w:t>3.Y</w:t>
      </w:r>
      <w:r w:rsidRPr="00AF131C">
        <w:rPr>
          <w:noProof w:val="0"/>
        </w:rPr>
        <w:t>.4.</w:t>
      </w:r>
      <w:r w:rsidR="00B80077">
        <w:rPr>
          <w:noProof w:val="0"/>
        </w:rPr>
        <w:t>1</w:t>
      </w:r>
      <w:r w:rsidRPr="00AF131C">
        <w:rPr>
          <w:noProof w:val="0"/>
        </w:rPr>
        <w:t>.</w:t>
      </w:r>
      <w:r>
        <w:rPr>
          <w:noProof w:val="0"/>
        </w:rPr>
        <w:t>2</w:t>
      </w:r>
      <w:r>
        <w:t>.3</w:t>
      </w:r>
      <w:r>
        <w:tab/>
        <w:t xml:space="preserve">Request </w:t>
      </w:r>
      <w:r w:rsidRPr="00C0183B">
        <w:t>Header</w:t>
      </w:r>
      <w:r>
        <w:t xml:space="preserve"> Fields</w:t>
      </w:r>
      <w:bookmarkEnd w:id="142"/>
      <w:bookmarkEnd w:id="143"/>
      <w:bookmarkEnd w:id="144"/>
      <w:bookmarkEnd w:id="145"/>
      <w:bookmarkEnd w:id="146"/>
    </w:p>
    <w:p w14:paraId="25C92364" w14:textId="6C44F3C8" w:rsidR="00CC50A0" w:rsidRPr="00AB7394" w:rsidRDefault="00CC50A0" w:rsidP="00CB5B62">
      <w:pPr>
        <w:pStyle w:val="TableTitle"/>
      </w:pPr>
      <w:r w:rsidRPr="0047086D">
        <w:t>Table</w:t>
      </w:r>
      <w:r w:rsidR="0030613D">
        <w:t xml:space="preserve"> 3.Y.4.2.2.3</w:t>
      </w:r>
      <w:r w:rsidRPr="0047086D">
        <w:t>-</w:t>
      </w:r>
      <w:r>
        <w:t>1</w:t>
      </w:r>
      <w:r w:rsidRPr="00197AE6">
        <w:t>:</w:t>
      </w:r>
      <w:r>
        <w:t xml:space="preserve"> Request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A0" w:firstRow="1" w:lastRow="0" w:firstColumn="1" w:lastColumn="0" w:noHBand="0" w:noVBand="0"/>
      </w:tblPr>
      <w:tblGrid>
        <w:gridCol w:w="1620"/>
        <w:gridCol w:w="1601"/>
        <w:gridCol w:w="6129"/>
      </w:tblGrid>
      <w:tr w:rsidR="0030613D" w:rsidRPr="00C30248" w14:paraId="2E584BD2" w14:textId="77777777" w:rsidTr="00544609">
        <w:trPr>
          <w:jc w:val="center"/>
        </w:trPr>
        <w:tc>
          <w:tcPr>
            <w:tcW w:w="0" w:type="auto"/>
            <w:vAlign w:val="bottom"/>
          </w:tcPr>
          <w:p w14:paraId="305F6A07" w14:textId="77777777" w:rsidR="0030613D" w:rsidRDefault="0030613D" w:rsidP="00544609">
            <w:pPr>
              <w:pStyle w:val="TableHeader"/>
            </w:pPr>
            <w:r>
              <w:t>Header Field</w:t>
            </w:r>
          </w:p>
        </w:tc>
        <w:tc>
          <w:tcPr>
            <w:tcW w:w="0" w:type="auto"/>
            <w:vAlign w:val="bottom"/>
          </w:tcPr>
          <w:p w14:paraId="577358F2" w14:textId="77777777" w:rsidR="0030613D" w:rsidRDefault="0030613D" w:rsidP="00544609">
            <w:pPr>
              <w:pStyle w:val="TableHeader"/>
              <w:jc w:val="center"/>
            </w:pPr>
            <w:r>
              <w:t>Value</w:t>
            </w:r>
          </w:p>
        </w:tc>
        <w:tc>
          <w:tcPr>
            <w:tcW w:w="0" w:type="auto"/>
            <w:vAlign w:val="bottom"/>
          </w:tcPr>
          <w:p w14:paraId="41F6A658" w14:textId="77777777" w:rsidR="0030613D" w:rsidRDefault="0030613D" w:rsidP="00544609">
            <w:pPr>
              <w:pStyle w:val="TableHeader"/>
            </w:pPr>
            <w:r>
              <w:t>Requirements</w:t>
            </w:r>
          </w:p>
        </w:tc>
      </w:tr>
      <w:tr w:rsidR="0030613D" w:rsidRPr="00C30248" w14:paraId="2369729D" w14:textId="77777777" w:rsidTr="00544609">
        <w:trPr>
          <w:jc w:val="center"/>
        </w:trPr>
        <w:tc>
          <w:tcPr>
            <w:tcW w:w="0" w:type="auto"/>
          </w:tcPr>
          <w:p w14:paraId="0C618691" w14:textId="77777777" w:rsidR="0030613D" w:rsidRDefault="0030613D" w:rsidP="00544609">
            <w:pPr>
              <w:pStyle w:val="TableRow"/>
            </w:pPr>
            <w:r>
              <w:t>Content-Type</w:t>
            </w:r>
          </w:p>
        </w:tc>
        <w:tc>
          <w:tcPr>
            <w:tcW w:w="0" w:type="auto"/>
          </w:tcPr>
          <w:p w14:paraId="147422E6" w14:textId="10A25291" w:rsidR="0030613D" w:rsidRPr="00CB5B62" w:rsidRDefault="00162EF6" w:rsidP="00544609">
            <w:pPr>
              <w:pStyle w:val="TableRow"/>
              <w:jc w:val="center"/>
              <w:rPr>
                <w:b/>
                <w:bCs/>
                <w:highlight w:val="yellow"/>
              </w:rPr>
            </w:pPr>
            <w:r w:rsidRPr="00162EF6">
              <w:rPr>
                <w:b/>
                <w:bCs/>
              </w:rPr>
              <w:t>application/json</w:t>
            </w:r>
          </w:p>
        </w:tc>
        <w:tc>
          <w:tcPr>
            <w:tcW w:w="0" w:type="auto"/>
          </w:tcPr>
          <w:p w14:paraId="26A1ACA8" w14:textId="0BB83887" w:rsidR="0030613D" w:rsidRDefault="0030613D" w:rsidP="00544609">
            <w:pPr>
              <w:pStyle w:val="TableRow"/>
            </w:pPr>
            <w:r>
              <w:t>Required</w:t>
            </w:r>
          </w:p>
        </w:tc>
      </w:tr>
      <w:tr w:rsidR="00162EF6" w:rsidRPr="00C30248" w14:paraId="56092AE8" w14:textId="77777777" w:rsidTr="00544609">
        <w:trPr>
          <w:jc w:val="center"/>
        </w:trPr>
        <w:tc>
          <w:tcPr>
            <w:tcW w:w="0" w:type="auto"/>
          </w:tcPr>
          <w:p w14:paraId="1F5EB2C0" w14:textId="77777777" w:rsidR="00162EF6" w:rsidRDefault="00162EF6" w:rsidP="00162EF6">
            <w:pPr>
              <w:pStyle w:val="TableRow"/>
            </w:pPr>
            <w:r>
              <w:t>Accept</w:t>
            </w:r>
          </w:p>
        </w:tc>
        <w:tc>
          <w:tcPr>
            <w:tcW w:w="0" w:type="auto"/>
          </w:tcPr>
          <w:p w14:paraId="0EFC2EB1" w14:textId="26A5BA1C" w:rsidR="00162EF6" w:rsidRPr="00CB5B62" w:rsidRDefault="00162EF6" w:rsidP="00162EF6">
            <w:pPr>
              <w:pStyle w:val="TableRow"/>
              <w:jc w:val="center"/>
              <w:rPr>
                <w:highlight w:val="yellow"/>
              </w:rPr>
            </w:pPr>
            <w:r w:rsidRPr="00162EF6">
              <w:rPr>
                <w:b/>
                <w:bCs/>
              </w:rPr>
              <w:t>application/json</w:t>
            </w:r>
          </w:p>
        </w:tc>
        <w:tc>
          <w:tcPr>
            <w:tcW w:w="0" w:type="auto"/>
          </w:tcPr>
          <w:p w14:paraId="122950B0" w14:textId="355D4D6A" w:rsidR="00162EF6" w:rsidRDefault="00162EF6" w:rsidP="00162EF6">
            <w:pPr>
              <w:pStyle w:val="TableRow"/>
            </w:pPr>
            <w:r>
              <w:t>Required</w:t>
            </w:r>
          </w:p>
        </w:tc>
      </w:tr>
      <w:tr w:rsidR="0030613D" w:rsidRPr="00C30248" w14:paraId="7DD1B8C7" w14:textId="77777777" w:rsidTr="00544609">
        <w:trPr>
          <w:jc w:val="center"/>
        </w:trPr>
        <w:tc>
          <w:tcPr>
            <w:tcW w:w="0" w:type="auto"/>
          </w:tcPr>
          <w:p w14:paraId="38BFDE3F" w14:textId="77777777" w:rsidR="0030613D" w:rsidRDefault="0030613D" w:rsidP="00544609">
            <w:pPr>
              <w:pStyle w:val="TableRow"/>
            </w:pPr>
            <w:r>
              <w:t>Content-Length</w:t>
            </w:r>
          </w:p>
        </w:tc>
        <w:tc>
          <w:tcPr>
            <w:tcW w:w="0" w:type="auto"/>
          </w:tcPr>
          <w:p w14:paraId="33BDFA2B" w14:textId="77777777" w:rsidR="0030613D" w:rsidRDefault="0030613D" w:rsidP="00544609">
            <w:pPr>
              <w:pStyle w:val="TableRow"/>
              <w:jc w:val="center"/>
            </w:pPr>
            <w:r>
              <w:t>uint</w:t>
            </w:r>
          </w:p>
        </w:tc>
        <w:tc>
          <w:tcPr>
            <w:tcW w:w="0" w:type="auto"/>
          </w:tcPr>
          <w:p w14:paraId="341DFF23" w14:textId="77777777" w:rsidR="0030613D" w:rsidRDefault="0030613D" w:rsidP="00544609">
            <w:pPr>
              <w:pStyle w:val="TableRow"/>
            </w:pPr>
            <w:r w:rsidRPr="001F1047">
              <w:t>Shall be present if no t</w:t>
            </w:r>
            <w:r>
              <w:t xml:space="preserve">ransfer coding has been applied. Shall be </w:t>
            </w:r>
            <w:r w:rsidRPr="001F1047">
              <w:t>absent otherwise.</w:t>
            </w:r>
          </w:p>
        </w:tc>
      </w:tr>
      <w:tr w:rsidR="0030613D" w:rsidRPr="00C30248" w14:paraId="6191EE05" w14:textId="77777777" w:rsidTr="00544609">
        <w:trPr>
          <w:jc w:val="center"/>
        </w:trPr>
        <w:tc>
          <w:tcPr>
            <w:tcW w:w="0" w:type="auto"/>
          </w:tcPr>
          <w:p w14:paraId="71AAAD0A" w14:textId="77777777" w:rsidR="0030613D" w:rsidRDefault="0030613D" w:rsidP="00544609">
            <w:pPr>
              <w:pStyle w:val="TableRow"/>
            </w:pPr>
            <w:r>
              <w:t>Transfer-Encoding</w:t>
            </w:r>
          </w:p>
        </w:tc>
        <w:tc>
          <w:tcPr>
            <w:tcW w:w="0" w:type="auto"/>
          </w:tcPr>
          <w:p w14:paraId="3BBD577D" w14:textId="77777777" w:rsidR="0030613D" w:rsidRDefault="0030613D" w:rsidP="00544609">
            <w:pPr>
              <w:pStyle w:val="TableRow"/>
              <w:jc w:val="center"/>
            </w:pPr>
            <w:r>
              <w:t>encoding</w:t>
            </w:r>
          </w:p>
        </w:tc>
        <w:tc>
          <w:tcPr>
            <w:tcW w:w="0" w:type="auto"/>
          </w:tcPr>
          <w:p w14:paraId="3CCEB8BD" w14:textId="77777777" w:rsidR="0030613D" w:rsidRDefault="0030613D" w:rsidP="00544609">
            <w:pPr>
              <w:pStyle w:val="TableRow"/>
            </w:pPr>
            <w:r w:rsidRPr="001F1047">
              <w:t>Shall be present if a t</w:t>
            </w:r>
            <w:r>
              <w:t xml:space="preserve">ransfer coding has been applied. Shall be </w:t>
            </w:r>
            <w:r w:rsidRPr="001F1047">
              <w:t>absent otherwise.</w:t>
            </w:r>
          </w:p>
        </w:tc>
      </w:tr>
    </w:tbl>
    <w:p w14:paraId="36651AF8" w14:textId="3EE18FA0" w:rsidR="00CC50A0" w:rsidRDefault="00CC50A0" w:rsidP="00CC50A0">
      <w:pPr>
        <w:pStyle w:val="Heading6"/>
        <w:numPr>
          <w:ilvl w:val="0"/>
          <w:numId w:val="0"/>
        </w:numPr>
      </w:pPr>
      <w:bookmarkStart w:id="147" w:name="_Toc414621109"/>
      <w:bookmarkStart w:id="148" w:name="_Toc428965529"/>
      <w:bookmarkStart w:id="149" w:name="_Toc434917677"/>
      <w:bookmarkStart w:id="150" w:name="_Toc473561688"/>
      <w:bookmarkStart w:id="151" w:name="_Toc476262125"/>
      <w:r>
        <w:rPr>
          <w:noProof w:val="0"/>
        </w:rPr>
        <w:t>3.Y</w:t>
      </w:r>
      <w:r w:rsidRPr="00AF131C">
        <w:rPr>
          <w:noProof w:val="0"/>
        </w:rPr>
        <w:t>.4.</w:t>
      </w:r>
      <w:r w:rsidR="00B80077">
        <w:rPr>
          <w:noProof w:val="0"/>
        </w:rPr>
        <w:t>1</w:t>
      </w:r>
      <w:r w:rsidRPr="00AF131C">
        <w:rPr>
          <w:noProof w:val="0"/>
        </w:rPr>
        <w:t>.</w:t>
      </w:r>
      <w:r>
        <w:rPr>
          <w:noProof w:val="0"/>
        </w:rPr>
        <w:t>2</w:t>
      </w:r>
      <w:r>
        <w:t>.4</w:t>
      </w:r>
      <w:r>
        <w:tab/>
        <w:t>Request Payload</w:t>
      </w:r>
      <w:bookmarkEnd w:id="147"/>
      <w:bookmarkEnd w:id="148"/>
      <w:bookmarkEnd w:id="149"/>
      <w:bookmarkEnd w:id="150"/>
      <w:bookmarkEnd w:id="151"/>
    </w:p>
    <w:p w14:paraId="5FC87E2C" w14:textId="599436C9" w:rsidR="00CC50A0" w:rsidRDefault="00CC50A0" w:rsidP="00CC50A0">
      <w:pPr>
        <w:spacing w:before="60" w:after="60"/>
      </w:pPr>
      <w:r>
        <w:t xml:space="preserve">The request payload shall be present and shall contain </w:t>
      </w:r>
      <w:r w:rsidR="0030613D">
        <w:t xml:space="preserve">all </w:t>
      </w:r>
      <w:r>
        <w:t>the JSON encoded bulk event records.</w:t>
      </w:r>
    </w:p>
    <w:p w14:paraId="73D09377" w14:textId="26069609" w:rsidR="0030613D" w:rsidRDefault="0030613D" w:rsidP="00CC50A0">
      <w:pPr>
        <w:pStyle w:val="BodyText"/>
      </w:pPr>
      <w:r>
        <w:t>The</w:t>
      </w:r>
      <w:r w:rsidR="00CC50A0" w:rsidRPr="00AF131C">
        <w:t xml:space="preserve"> syslog message</w:t>
      </w:r>
      <w:r>
        <w:t>s</w:t>
      </w:r>
      <w:r w:rsidR="00CC50A0" w:rsidRPr="00AF131C">
        <w:t xml:space="preserve"> shall be encoded as described in </w:t>
      </w:r>
      <w:r w:rsidR="00CC50A0">
        <w:t>ITI-TF2c: Table 3.82</w:t>
      </w:r>
      <w:r w:rsidR="00CC50A0" w:rsidRPr="00AF131C">
        <w:t>.4.2.2-1</w:t>
      </w:r>
      <w:r w:rsidR="00CC50A0">
        <w:t xml:space="preserve">.  </w:t>
      </w:r>
      <w:r>
        <w:t xml:space="preserve">See </w:t>
      </w:r>
      <w:r w:rsidR="00162EF6">
        <w:t xml:space="preserve">ITI </w:t>
      </w:r>
      <w:r>
        <w:t xml:space="preserve">Supplement </w:t>
      </w:r>
      <w:r w:rsidR="00162EF6" w:rsidRPr="00162EF6">
        <w:t>Add RESTful Query to ATNA</w:t>
      </w:r>
      <w:r w:rsidR="00162EF6">
        <w:t>.</w:t>
      </w:r>
    </w:p>
    <w:p w14:paraId="42B4A849" w14:textId="715EE32B" w:rsidR="00CC50A0" w:rsidRPr="00AF131C" w:rsidRDefault="00CC50A0" w:rsidP="00CC50A0">
      <w:pPr>
        <w:pStyle w:val="Heading6"/>
        <w:numPr>
          <w:ilvl w:val="0"/>
          <w:numId w:val="0"/>
        </w:numPr>
        <w:rPr>
          <w:noProof w:val="0"/>
        </w:rPr>
      </w:pPr>
      <w:bookmarkStart w:id="152" w:name="_Toc458089475"/>
      <w:bookmarkStart w:id="153" w:name="_Toc476262126"/>
      <w:r>
        <w:rPr>
          <w:noProof w:val="0"/>
        </w:rPr>
        <w:lastRenderedPageBreak/>
        <w:t>3.Y</w:t>
      </w:r>
      <w:r w:rsidRPr="00AF131C">
        <w:rPr>
          <w:noProof w:val="0"/>
        </w:rPr>
        <w:t>.4.</w:t>
      </w:r>
      <w:r w:rsidR="00B80077">
        <w:rPr>
          <w:noProof w:val="0"/>
        </w:rPr>
        <w:t>1</w:t>
      </w:r>
      <w:r w:rsidRPr="00AF131C">
        <w:rPr>
          <w:noProof w:val="0"/>
        </w:rPr>
        <w:t>.</w:t>
      </w:r>
      <w:r>
        <w:rPr>
          <w:noProof w:val="0"/>
        </w:rPr>
        <w:t>2.4.1</w:t>
      </w:r>
      <w:r>
        <w:rPr>
          <w:noProof w:val="0"/>
        </w:rPr>
        <w:tab/>
      </w:r>
      <w:r w:rsidR="0030613D">
        <w:rPr>
          <w:noProof w:val="0"/>
        </w:rPr>
        <w:t xml:space="preserve">Example </w:t>
      </w:r>
      <w:r w:rsidRPr="00AF131C">
        <w:rPr>
          <w:noProof w:val="0"/>
        </w:rPr>
        <w:t>JSON encod</w:t>
      </w:r>
      <w:bookmarkEnd w:id="152"/>
      <w:r w:rsidR="0030613D">
        <w:rPr>
          <w:noProof w:val="0"/>
        </w:rPr>
        <w:t>ing</w:t>
      </w:r>
      <w:bookmarkEnd w:id="153"/>
    </w:p>
    <w:p w14:paraId="13B4986C" w14:textId="77777777" w:rsidR="00CC50A0" w:rsidRPr="00AF131C" w:rsidRDefault="00CC50A0" w:rsidP="00CC50A0">
      <w:pPr>
        <w:pStyle w:val="BodyText"/>
      </w:pPr>
    </w:p>
    <w:p w14:paraId="12482C65" w14:textId="23CB7EB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r w:rsidR="0030613D">
        <w:t xml:space="preserve"> </w:t>
      </w:r>
      <w:r w:rsidR="00162EF6">
        <w:t>"</w:t>
      </w:r>
      <w:r w:rsidR="0030613D">
        <w:t>Events</w:t>
      </w:r>
      <w:r w:rsidR="00162EF6">
        <w:t>"</w:t>
      </w:r>
      <w:r w:rsidR="0030613D">
        <w:t>: [</w:t>
      </w:r>
    </w:p>
    <w:p w14:paraId="75DBEB44"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0DD81F9" w14:textId="1BC48F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rPr>
          <w:highlight w:val="yellow"/>
        </w:rPr>
        <w:t>"</w:t>
      </w:r>
      <w:r w:rsidRPr="00CB5B62">
        <w:rPr>
          <w:highlight w:val="yellow"/>
        </w:rPr>
        <w:t>Pri</w:t>
      </w:r>
      <w:r w:rsidR="00162EF6">
        <w:rPr>
          <w:highlight w:val="yellow"/>
        </w:rPr>
        <w:t>"</w:t>
      </w:r>
      <w:r w:rsidRPr="00CB5B62">
        <w:rPr>
          <w:highlight w:val="yellow"/>
        </w:rPr>
        <w:t xml:space="preserve"> : </w:t>
      </w:r>
      <w:r w:rsidR="00162EF6">
        <w:rPr>
          <w:highlight w:val="yellow"/>
        </w:rPr>
        <w:t>"</w:t>
      </w:r>
      <w:r w:rsidR="000072B9" w:rsidRPr="00CB5B62">
        <w:rPr>
          <w:highlight w:val="yellow"/>
        </w:rPr>
        <w:t>103</w:t>
      </w:r>
      <w:r w:rsidR="00162EF6">
        <w:rPr>
          <w:highlight w:val="yellow"/>
        </w:rPr>
        <w:t>"</w:t>
      </w:r>
      <w:r w:rsidRPr="00CB5B62">
        <w:rPr>
          <w:highlight w:val="yellow"/>
        </w:rPr>
        <w:t>,</w:t>
      </w:r>
    </w:p>
    <w:p w14:paraId="1CCFE116" w14:textId="14EE19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162EF6">
        <w:t>"</w:t>
      </w:r>
      <w:r w:rsidRPr="00AF131C">
        <w:t>Version</w:t>
      </w:r>
      <w:r w:rsidR="003B0DFA">
        <w:t>"</w:t>
      </w:r>
      <w:r w:rsidRPr="00AF131C">
        <w:t xml:space="preserve">: </w:t>
      </w:r>
      <w:r w:rsidR="00162EF6">
        <w:t>"</w:t>
      </w:r>
      <w:r w:rsidR="000072B9">
        <w:t>1</w:t>
      </w:r>
      <w:r w:rsidR="00162EF6">
        <w:t>"</w:t>
      </w:r>
      <w:r w:rsidRPr="00AF131C">
        <w:t>,</w:t>
      </w:r>
    </w:p>
    <w:p w14:paraId="6DFAC23C" w14:textId="676E172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2015-03-17T00:05</w:t>
      </w:r>
      <w:r w:rsidR="00162EF6">
        <w:t>"</w:t>
      </w:r>
    </w:p>
    <w:p w14:paraId="47FA6F4F" w14:textId="43BA481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0072B9">
        <w:t>nemo.frodo.org</w:t>
      </w:r>
      <w:r w:rsidR="00162EF6">
        <w:t>"</w:t>
      </w:r>
    </w:p>
    <w:p w14:paraId="6D8CF8BF" w14:textId="0F1F597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000072B9">
        <w:t xml:space="preserve">: </w:t>
      </w:r>
      <w:r w:rsidR="00162EF6">
        <w:t>"</w:t>
      </w:r>
      <w:r w:rsidR="00F63C8B">
        <w:t>su</w:t>
      </w:r>
      <w:r w:rsidR="00162EF6">
        <w:t>"</w:t>
      </w:r>
    </w:p>
    <w:p w14:paraId="542FA96D" w14:textId="6751BD6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383A61F" w14:textId="21DB3C9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su-fail</w:t>
      </w:r>
      <w:r w:rsidR="00162EF6">
        <w:t>"</w:t>
      </w:r>
    </w:p>
    <w:p w14:paraId="166091A5" w14:textId="18E88C89" w:rsidR="00CC50A0" w:rsidRPr="00AF131C" w:rsidRDefault="00CC50A0" w:rsidP="00407122">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failed for </w:t>
      </w:r>
      <w:r w:rsidR="009E357E">
        <w:t>sauron</w:t>
      </w:r>
      <w:r w:rsidR="00162EF6">
        <w:t>"</w:t>
      </w:r>
    </w:p>
    <w:p w14:paraId="11C01939" w14:textId="4B04C2A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1944E9E"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0198ABA4" w14:textId="33DF8B9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58FD5472" w14:textId="3B292F0A"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Version</w:t>
      </w:r>
      <w:r w:rsidR="003B0DFA">
        <w:t>"</w:t>
      </w:r>
      <w:r w:rsidRPr="00AF131C">
        <w:t xml:space="preserve">: </w:t>
      </w:r>
      <w:r w:rsidR="00162EF6">
        <w:t>"</w:t>
      </w:r>
      <w:r w:rsidR="00F63C8B">
        <w:t>1</w:t>
      </w:r>
      <w:r w:rsidR="00162EF6">
        <w:t>"</w:t>
      </w:r>
      <w:r w:rsidRPr="00AF131C">
        <w:t>,</w:t>
      </w:r>
    </w:p>
    <w:p w14:paraId="099D7727" w14:textId="4079C83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2015-03-17T00:0</w:t>
      </w:r>
      <w:r w:rsidR="00F63C8B">
        <w:rPr>
          <w:sz w:val="18"/>
        </w:rPr>
        <w:t>6</w:t>
      </w:r>
      <w:r w:rsidR="00162EF6">
        <w:t>"</w:t>
      </w:r>
    </w:p>
    <w:p w14:paraId="78F0DB05" w14:textId="493A6E9C"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4B0F5670" w14:textId="302282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673D7D6" w14:textId="6CA55E3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452BFBB7" w14:textId="67128C2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su-start</w:t>
      </w:r>
      <w:r w:rsidR="00162EF6">
        <w:t>"</w:t>
      </w:r>
    </w:p>
    <w:p w14:paraId="4364868E" w14:textId="47C54D36"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succeeded for </w:t>
      </w:r>
      <w:r w:rsidR="009E357E">
        <w:t>gandalf</w:t>
      </w:r>
      <w:r w:rsidR="00162EF6">
        <w:t>"</w:t>
      </w:r>
    </w:p>
    <w:p w14:paraId="028ABEB8" w14:textId="5C7E6C52"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r w:rsidR="0030613D">
        <w:t>,</w:t>
      </w:r>
    </w:p>
    <w:p w14:paraId="1FC3571D"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23F1A4D8" w14:textId="2D3E6C59"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Pri</w:t>
      </w:r>
      <w:r w:rsidR="003B0DFA">
        <w:t>"</w:t>
      </w:r>
      <w:r w:rsidRPr="00AF131C">
        <w:t xml:space="preserve">: </w:t>
      </w:r>
      <w:r w:rsidR="00162EF6">
        <w:t>"</w:t>
      </w:r>
      <w:r w:rsidR="00F63C8B">
        <w:t>101</w:t>
      </w:r>
      <w:r w:rsidR="00162EF6">
        <w:t>"</w:t>
      </w:r>
      <w:r w:rsidRPr="00AF131C">
        <w:t>,</w:t>
      </w:r>
    </w:p>
    <w:p w14:paraId="084DAA85" w14:textId="5945BBBD"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003B0DFA" w:rsidRPr="00AF131C">
        <w:t>V</w:t>
      </w:r>
      <w:r w:rsidRPr="00AF131C">
        <w:t>ersion</w:t>
      </w:r>
      <w:r w:rsidR="003B0DFA">
        <w:t>"</w:t>
      </w:r>
      <w:r w:rsidRPr="00AF131C">
        <w:t xml:space="preserve">: </w:t>
      </w:r>
      <w:r w:rsidR="00162EF6">
        <w:t>"</w:t>
      </w:r>
      <w:r w:rsidR="00F63C8B">
        <w:t>1</w:t>
      </w:r>
      <w:r w:rsidR="00162EF6">
        <w:t>"</w:t>
      </w:r>
      <w:r w:rsidRPr="00AF131C">
        <w:t>,</w:t>
      </w:r>
    </w:p>
    <w:p w14:paraId="26935EB3" w14:textId="457CD41B"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Timestamp</w:t>
      </w:r>
      <w:r w:rsidR="003B0DFA">
        <w:t>"</w:t>
      </w:r>
      <w:r w:rsidRPr="00AF131C">
        <w:t xml:space="preserve">: </w:t>
      </w:r>
      <w:r w:rsidR="00162EF6">
        <w:t>"</w:t>
      </w:r>
      <w:r w:rsidRPr="00AF131C">
        <w:rPr>
          <w:sz w:val="18"/>
        </w:rPr>
        <w:t>2015-03-17T00:</w:t>
      </w:r>
      <w:r w:rsidR="00F63C8B">
        <w:rPr>
          <w:sz w:val="18"/>
        </w:rPr>
        <w:t>1</w:t>
      </w:r>
      <w:r w:rsidRPr="00AF131C">
        <w:rPr>
          <w:sz w:val="18"/>
        </w:rPr>
        <w:t>5</w:t>
      </w:r>
      <w:r w:rsidR="00162EF6">
        <w:t>"</w:t>
      </w:r>
    </w:p>
    <w:p w14:paraId="7EA4BD35" w14:textId="595A27D5"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Hostname</w:t>
      </w:r>
      <w:r w:rsidR="003B0DFA">
        <w:t>"</w:t>
      </w:r>
      <w:r w:rsidRPr="00AF131C">
        <w:t xml:space="preserve">: </w:t>
      </w:r>
      <w:r w:rsidR="00162EF6">
        <w:t>"</w:t>
      </w:r>
      <w:r w:rsidR="00F63C8B">
        <w:t>nemo.frodo.org</w:t>
      </w:r>
      <w:r w:rsidR="00162EF6">
        <w:t>"</w:t>
      </w:r>
    </w:p>
    <w:p w14:paraId="10FBA5B3" w14:textId="0D786A8E"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App-name</w:t>
      </w:r>
      <w:r w:rsidR="003B0DFA">
        <w:t>"</w:t>
      </w:r>
      <w:r w:rsidRPr="00AF131C">
        <w:t xml:space="preserve">: </w:t>
      </w:r>
      <w:r w:rsidR="00162EF6">
        <w:t>"</w:t>
      </w:r>
      <w:r w:rsidR="00F63C8B">
        <w:t>su</w:t>
      </w:r>
      <w:r w:rsidR="00162EF6">
        <w:t>"</w:t>
      </w:r>
    </w:p>
    <w:p w14:paraId="211078DB" w14:textId="440533A8"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Procid</w:t>
      </w:r>
      <w:r w:rsidR="003B0DFA">
        <w:t>"</w:t>
      </w:r>
      <w:r w:rsidRPr="00AF131C">
        <w:t xml:space="preserve">: </w:t>
      </w:r>
      <w:r w:rsidR="00162EF6">
        <w:t>"</w:t>
      </w:r>
      <w:r w:rsidR="00825C0E">
        <w:t>1234</w:t>
      </w:r>
      <w:r w:rsidR="00162EF6">
        <w:t>"</w:t>
      </w:r>
    </w:p>
    <w:p w14:paraId="0FF91F36" w14:textId="300EC863"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Msg-id</w:t>
      </w:r>
      <w:r w:rsidR="003B0DFA">
        <w:t>"</w:t>
      </w:r>
      <w:r w:rsidRPr="00AF131C">
        <w:t xml:space="preserve">: </w:t>
      </w:r>
      <w:r w:rsidR="00162EF6">
        <w:t>"</w:t>
      </w:r>
      <w:r w:rsidR="0060703B">
        <w:t>su-stop</w:t>
      </w:r>
      <w:r w:rsidR="00162EF6">
        <w:t>"</w:t>
      </w:r>
    </w:p>
    <w:p w14:paraId="632F1030" w14:textId="4E7854C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r>
      <w:r w:rsidR="003B0DFA">
        <w:t>"</w:t>
      </w:r>
      <w:r w:rsidRPr="00AF131C">
        <w:t>Msg</w:t>
      </w:r>
      <w:r w:rsidR="003B0DFA">
        <w:t>"</w:t>
      </w:r>
      <w:r w:rsidRPr="00AF131C">
        <w:t xml:space="preserve">: </w:t>
      </w:r>
      <w:r w:rsidR="00162EF6">
        <w:t>"</w:t>
      </w:r>
      <w:r w:rsidR="00F63C8B">
        <w:t xml:space="preserve">su root completed for </w:t>
      </w:r>
      <w:r w:rsidR="009E357E">
        <w:t>gandalf</w:t>
      </w:r>
      <w:r w:rsidR="00162EF6">
        <w:t>"</w:t>
      </w:r>
    </w:p>
    <w:p w14:paraId="359FECC2" w14:textId="77777777" w:rsidR="003B0DFA"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ab/>
        <w:t>}</w:t>
      </w:r>
    </w:p>
    <w:p w14:paraId="1D213339"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DB6D67E" w14:textId="646E68A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Pri</w:t>
      </w:r>
      <w:r>
        <w:t>"</w:t>
      </w:r>
      <w:r w:rsidRPr="00AF131C">
        <w:t xml:space="preserve">: </w:t>
      </w:r>
      <w:r>
        <w:t>"tbd"</w:t>
      </w:r>
      <w:r w:rsidRPr="00AF131C">
        <w:t>,</w:t>
      </w:r>
    </w:p>
    <w:p w14:paraId="0A4F6FE0"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Version</w:t>
      </w:r>
      <w:r>
        <w:t>"</w:t>
      </w:r>
      <w:r w:rsidRPr="00AF131C">
        <w:t xml:space="preserve">: </w:t>
      </w:r>
      <w:r>
        <w:t>"1"</w:t>
      </w:r>
      <w:r w:rsidRPr="00AF131C">
        <w:t>,</w:t>
      </w:r>
    </w:p>
    <w:p w14:paraId="24839E85"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Timestamp</w:t>
      </w:r>
      <w:r>
        <w:t>"</w:t>
      </w:r>
      <w:r w:rsidRPr="00AF131C">
        <w:t xml:space="preserve">: </w:t>
      </w:r>
      <w:r>
        <w:t>"</w:t>
      </w:r>
      <w:r w:rsidRPr="00AF131C">
        <w:rPr>
          <w:sz w:val="18"/>
        </w:rPr>
        <w:t>2015-03-17T00:</w:t>
      </w:r>
      <w:r>
        <w:rPr>
          <w:sz w:val="18"/>
        </w:rPr>
        <w:t>1</w:t>
      </w:r>
      <w:r w:rsidRPr="00AF131C">
        <w:rPr>
          <w:sz w:val="18"/>
        </w:rPr>
        <w:t>5</w:t>
      </w:r>
      <w:r>
        <w:t>"</w:t>
      </w:r>
    </w:p>
    <w:p w14:paraId="68652C5B"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Hostname</w:t>
      </w:r>
      <w:r>
        <w:t>"</w:t>
      </w:r>
      <w:r w:rsidRPr="00AF131C">
        <w:t xml:space="preserve">: </w:t>
      </w:r>
      <w:r>
        <w:t>"nemo.frodo.org"</w:t>
      </w:r>
    </w:p>
    <w:p w14:paraId="0C63894F" w14:textId="19EF4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App-name</w:t>
      </w:r>
      <w:r>
        <w:t>"</w:t>
      </w:r>
      <w:r w:rsidRPr="00AF131C">
        <w:t xml:space="preserve">: </w:t>
      </w:r>
      <w:r>
        <w:t>"IHE+SOLE"</w:t>
      </w:r>
    </w:p>
    <w:p w14:paraId="619764E7" w14:textId="77777777"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Procid</w:t>
      </w:r>
      <w:r>
        <w:t>"</w:t>
      </w:r>
      <w:r w:rsidRPr="00AF131C">
        <w:t xml:space="preserve">: </w:t>
      </w:r>
      <w:r>
        <w:t>"1234"</w:t>
      </w:r>
    </w:p>
    <w:p w14:paraId="2C5E009A" w14:textId="71037382" w:rsidR="003B0DFA" w:rsidRPr="00AF131C" w:rsidRDefault="003B0DFA">
      <w:pPr>
        <w:pStyle w:val="XMLExample"/>
        <w:pBdr>
          <w:top w:val="single" w:sz="4" w:space="1" w:color="auto"/>
          <w:left w:val="single" w:sz="4" w:space="4" w:color="auto"/>
          <w:bottom w:val="single" w:sz="4" w:space="1" w:color="auto"/>
          <w:right w:val="single" w:sz="4" w:space="4" w:color="auto"/>
        </w:pBdr>
        <w:ind w:left="720"/>
      </w:pPr>
      <w:r w:rsidRPr="00AF131C">
        <w:tab/>
      </w:r>
      <w:r>
        <w:t>"</w:t>
      </w:r>
      <w:r w:rsidRPr="00AF131C">
        <w:t>Msg-id</w:t>
      </w:r>
      <w:r>
        <w:t>"</w:t>
      </w:r>
      <w:r w:rsidRPr="00AF131C">
        <w:t xml:space="preserve">: </w:t>
      </w:r>
      <w:r>
        <w:t>"</w:t>
      </w:r>
      <w:r w:rsidR="0060703B">
        <w:t>RID12345</w:t>
      </w:r>
      <w:r>
        <w:t>"</w:t>
      </w:r>
    </w:p>
    <w:p w14:paraId="0A6CE480" w14:textId="100F51ED" w:rsidR="003B0DFA" w:rsidRPr="00AF131C"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r>
      <w:commentRangeStart w:id="154"/>
      <w:r>
        <w:t>"</w:t>
      </w:r>
      <w:r w:rsidRPr="00AF131C">
        <w:t>Msg</w:t>
      </w:r>
      <w:r>
        <w:t>"</w:t>
      </w:r>
      <w:r w:rsidRPr="00AF131C">
        <w:t xml:space="preserve">: </w:t>
      </w:r>
      <w:r>
        <w:t>"contents of SOLE message"</w:t>
      </w:r>
      <w:commentRangeEnd w:id="154"/>
      <w:r>
        <w:rPr>
          <w:rStyle w:val="CommentReference"/>
          <w:rFonts w:ascii="Times New Roman" w:hAnsi="Times New Roman" w:cs="Times New Roman"/>
        </w:rPr>
        <w:commentReference w:id="154"/>
      </w:r>
    </w:p>
    <w:p w14:paraId="5ED01413" w14:textId="0E86CA49" w:rsidR="003B0DFA" w:rsidRDefault="003B0DFA" w:rsidP="003B0DFA">
      <w:pPr>
        <w:pStyle w:val="XMLExample"/>
        <w:pBdr>
          <w:top w:val="single" w:sz="4" w:space="1" w:color="auto"/>
          <w:left w:val="single" w:sz="4" w:space="4" w:color="auto"/>
          <w:bottom w:val="single" w:sz="4" w:space="1" w:color="auto"/>
          <w:right w:val="single" w:sz="4" w:space="4" w:color="auto"/>
        </w:pBdr>
        <w:ind w:left="720"/>
      </w:pPr>
      <w:r w:rsidRPr="00AF131C">
        <w:tab/>
        <w:t>}</w:t>
      </w:r>
    </w:p>
    <w:p w14:paraId="1F8CFCC6" w14:textId="534A9DC0" w:rsidR="00CC50A0" w:rsidRPr="00AF131C" w:rsidRDefault="0030613D" w:rsidP="00CC50A0">
      <w:pPr>
        <w:pStyle w:val="XMLExample"/>
        <w:pBdr>
          <w:top w:val="single" w:sz="4" w:space="1" w:color="auto"/>
          <w:left w:val="single" w:sz="4" w:space="4" w:color="auto"/>
          <w:bottom w:val="single" w:sz="4" w:space="1" w:color="auto"/>
          <w:right w:val="single" w:sz="4" w:space="4" w:color="auto"/>
        </w:pBdr>
        <w:ind w:left="720"/>
      </w:pPr>
      <w:r>
        <w:t>]</w:t>
      </w:r>
    </w:p>
    <w:p w14:paraId="7EC9EAA7" w14:textId="77777777" w:rsidR="00CC50A0" w:rsidRPr="00AF131C" w:rsidRDefault="00CC50A0" w:rsidP="00CC50A0">
      <w:pPr>
        <w:pStyle w:val="XMLExample"/>
        <w:pBdr>
          <w:top w:val="single" w:sz="4" w:space="1" w:color="auto"/>
          <w:left w:val="single" w:sz="4" w:space="4" w:color="auto"/>
          <w:bottom w:val="single" w:sz="4" w:space="1" w:color="auto"/>
          <w:right w:val="single" w:sz="4" w:space="4" w:color="auto"/>
        </w:pBdr>
        <w:ind w:left="720"/>
      </w:pPr>
      <w:r w:rsidRPr="00AF131C">
        <w:t>}</w:t>
      </w:r>
    </w:p>
    <w:p w14:paraId="7F9BECE9" w14:textId="24AF4FC9" w:rsidR="00CC50A0" w:rsidRDefault="00CC50A0" w:rsidP="00CC50A0">
      <w:pPr>
        <w:pStyle w:val="Heading5"/>
        <w:numPr>
          <w:ilvl w:val="0"/>
          <w:numId w:val="0"/>
        </w:numPr>
      </w:pPr>
      <w:bookmarkStart w:id="155" w:name="_Toc414621110"/>
      <w:bookmarkStart w:id="156" w:name="_Toc428965530"/>
      <w:bookmarkStart w:id="157" w:name="_Toc434917678"/>
      <w:bookmarkStart w:id="158" w:name="_Toc473561689"/>
      <w:bookmarkStart w:id="159" w:name="_Toc476262127"/>
      <w:r>
        <w:rPr>
          <w:noProof w:val="0"/>
        </w:rPr>
        <w:t>3.Y</w:t>
      </w:r>
      <w:r w:rsidRPr="00AF131C">
        <w:rPr>
          <w:noProof w:val="0"/>
        </w:rPr>
        <w:t>.4.</w:t>
      </w:r>
      <w:r w:rsidR="00B80077">
        <w:rPr>
          <w:noProof w:val="0"/>
        </w:rPr>
        <w:t>1</w:t>
      </w:r>
      <w:r w:rsidRPr="00AF131C">
        <w:rPr>
          <w:noProof w:val="0"/>
        </w:rPr>
        <w:t>.</w:t>
      </w:r>
      <w:r>
        <w:rPr>
          <w:noProof w:val="0"/>
        </w:rPr>
        <w:t>3</w:t>
      </w:r>
      <w:r>
        <w:tab/>
      </w:r>
      <w:bookmarkEnd w:id="155"/>
      <w:bookmarkEnd w:id="156"/>
      <w:bookmarkEnd w:id="157"/>
      <w:bookmarkEnd w:id="158"/>
      <w:r w:rsidR="00B80077">
        <w:t>Expected Actions</w:t>
      </w:r>
      <w:bookmarkEnd w:id="159"/>
    </w:p>
    <w:p w14:paraId="1BDCA739" w14:textId="7F75174E" w:rsidR="00CC50A0" w:rsidRDefault="00CC50A0" w:rsidP="00CC50A0">
      <w:r>
        <w:t xml:space="preserve">The </w:t>
      </w:r>
      <w:r w:rsidR="00B80077">
        <w:t>Receiver</w:t>
      </w:r>
      <w:r>
        <w:t xml:space="preserve"> stores the representations contained in the request payload for fu</w:t>
      </w:r>
      <w:r w:rsidR="00B80077">
        <w:t>r</w:t>
      </w:r>
      <w:r>
        <w:t>ther actor specific processing</w:t>
      </w:r>
      <w:r w:rsidR="00B80077">
        <w:t xml:space="preserve"> and returns a response</w:t>
      </w:r>
      <w:r>
        <w:t>.</w:t>
      </w:r>
    </w:p>
    <w:p w14:paraId="0857AD64" w14:textId="72795CC8" w:rsidR="00B80077" w:rsidRDefault="00B80077" w:rsidP="00CB5B62">
      <w:pPr>
        <w:pStyle w:val="Heading4"/>
        <w:numPr>
          <w:ilvl w:val="0"/>
          <w:numId w:val="0"/>
        </w:numPr>
        <w:ind w:left="864" w:hanging="864"/>
      </w:pPr>
      <w:bookmarkStart w:id="160" w:name="_Toc476262128"/>
      <w:r>
        <w:lastRenderedPageBreak/>
        <w:t>3.y.4.2</w:t>
      </w:r>
      <w:r>
        <w:tab/>
        <w:t>HTTP Post Response</w:t>
      </w:r>
      <w:bookmarkEnd w:id="160"/>
    </w:p>
    <w:p w14:paraId="40400129" w14:textId="376584DD" w:rsidR="00B80077" w:rsidRDefault="00B80077" w:rsidP="00CB5B62">
      <w:pPr>
        <w:pStyle w:val="Heading5"/>
        <w:numPr>
          <w:ilvl w:val="0"/>
          <w:numId w:val="0"/>
        </w:numPr>
        <w:ind w:left="1008" w:hanging="1008"/>
      </w:pPr>
      <w:bookmarkStart w:id="161" w:name="_Toc476262129"/>
      <w:r>
        <w:t>3.y.4.2.1</w:t>
      </w:r>
      <w:r>
        <w:tab/>
        <w:t>Trigger Events</w:t>
      </w:r>
      <w:bookmarkEnd w:id="161"/>
    </w:p>
    <w:p w14:paraId="3A536232" w14:textId="05B31751" w:rsidR="00B80077" w:rsidRPr="00B80077" w:rsidRDefault="00B80077" w:rsidP="00CB5B62">
      <w:pPr>
        <w:pStyle w:val="BodyText"/>
      </w:pPr>
      <w:r>
        <w:t>Receiver receives an HTTP Post Request.</w:t>
      </w:r>
    </w:p>
    <w:p w14:paraId="7B0803DB" w14:textId="12DD5DF4" w:rsidR="00CC50A0" w:rsidRPr="00B80077" w:rsidRDefault="00CC50A0" w:rsidP="00CB5B62">
      <w:pPr>
        <w:pStyle w:val="Heading5"/>
        <w:numPr>
          <w:ilvl w:val="0"/>
          <w:numId w:val="0"/>
        </w:numPr>
        <w:ind w:left="1008" w:hanging="1008"/>
      </w:pPr>
      <w:bookmarkStart w:id="162" w:name="_Toc476262130"/>
      <w:bookmarkStart w:id="163" w:name="_Toc414621111"/>
      <w:bookmarkStart w:id="164" w:name="_Toc428965531"/>
      <w:bookmarkStart w:id="165" w:name="_Toc434917679"/>
      <w:bookmarkStart w:id="166" w:name="_Toc473561690"/>
      <w:r w:rsidRPr="00CB5B62">
        <w:t>3.Y.4.2.</w:t>
      </w:r>
      <w:r w:rsidR="00B80077">
        <w:t>2</w:t>
      </w:r>
      <w:r w:rsidRPr="00B80077">
        <w:tab/>
      </w:r>
      <w:r w:rsidR="00B80077">
        <w:t>Message Semantics</w:t>
      </w:r>
      <w:bookmarkEnd w:id="162"/>
      <w:r w:rsidR="00B80077">
        <w:t xml:space="preserve"> </w:t>
      </w:r>
      <w:bookmarkEnd w:id="163"/>
      <w:bookmarkEnd w:id="164"/>
      <w:bookmarkEnd w:id="165"/>
      <w:bookmarkEnd w:id="166"/>
    </w:p>
    <w:p w14:paraId="47E62D60" w14:textId="77777777" w:rsidR="00B80077" w:rsidRDefault="00B80077">
      <w:pPr>
        <w:rPr>
          <w:lang w:val="en"/>
        </w:rPr>
      </w:pPr>
      <w:r>
        <w:rPr>
          <w:lang w:val="en"/>
        </w:rPr>
        <w:t xml:space="preserve">The message is an HTTP Post Response. The Sender is the user-agent.  The Receiver is the origin-server. </w:t>
      </w:r>
    </w:p>
    <w:p w14:paraId="7D88D3B4" w14:textId="646799FC" w:rsidR="00CC50A0" w:rsidRDefault="00CC50A0">
      <w:pPr>
        <w:rPr>
          <w:lang w:val="en"/>
        </w:rPr>
      </w:pPr>
      <w:r>
        <w:rPr>
          <w:lang w:val="en"/>
        </w:rPr>
        <w:t>The response shall have the following syntax:</w:t>
      </w:r>
    </w:p>
    <w:p w14:paraId="052E9702" w14:textId="77777777" w:rsidR="00CC50A0" w:rsidRPr="000B5D4E" w:rsidRDefault="00CC50A0">
      <w:pPr>
        <w:pStyle w:val="Code"/>
      </w:pPr>
      <w:r w:rsidRPr="00FE648B">
        <w:t>version</w:t>
      </w:r>
      <w:r w:rsidRPr="000B5D4E">
        <w:t xml:space="preserve"> SP </w:t>
      </w:r>
      <w:r w:rsidRPr="006D395A">
        <w:t>status-code</w:t>
      </w:r>
      <w:r w:rsidRPr="000B5D4E">
        <w:t xml:space="preserve"> SP </w:t>
      </w:r>
      <w:r w:rsidRPr="006D395A">
        <w:t>reason-phrase</w:t>
      </w:r>
      <w:r w:rsidRPr="000B5D4E">
        <w:t xml:space="preserve"> CRLF</w:t>
      </w:r>
    </w:p>
    <w:p w14:paraId="6763C984" w14:textId="77777777" w:rsidR="00CC50A0" w:rsidRPr="006D395A" w:rsidRDefault="00CC50A0">
      <w:pPr>
        <w:pStyle w:val="Code"/>
      </w:pPr>
      <w:r w:rsidRPr="00F60FEF">
        <w:t>*</w:t>
      </w:r>
      <w:r w:rsidRPr="006D395A">
        <w:t>(header-field</w:t>
      </w:r>
      <w:r w:rsidRPr="000B5D4E">
        <w:t xml:space="preserve"> CRLF</w:t>
      </w:r>
      <w:r w:rsidRPr="006D395A">
        <w:t>)</w:t>
      </w:r>
    </w:p>
    <w:p w14:paraId="7A36CA15" w14:textId="77777777" w:rsidR="00CC50A0" w:rsidRPr="000B5D4E" w:rsidRDefault="00CC50A0" w:rsidP="00CB5B62">
      <w:pPr>
        <w:pStyle w:val="Code"/>
      </w:pPr>
      <w:r w:rsidRPr="000B5D4E">
        <w:t>CRLF</w:t>
      </w:r>
    </w:p>
    <w:p w14:paraId="22F36E82" w14:textId="77777777" w:rsidR="00CC50A0" w:rsidRPr="00FE648B" w:rsidRDefault="00CC50A0">
      <w:pPr>
        <w:pStyle w:val="Code"/>
      </w:pPr>
      <w:r>
        <w:t>[Status Report]</w:t>
      </w:r>
    </w:p>
    <w:p w14:paraId="6FE333D6" w14:textId="516A0AB8" w:rsidR="00CC50A0" w:rsidRDefault="00CC50A0" w:rsidP="00CC50A0">
      <w:pPr>
        <w:pStyle w:val="Heading6"/>
        <w:numPr>
          <w:ilvl w:val="0"/>
          <w:numId w:val="0"/>
        </w:numPr>
      </w:pPr>
      <w:bookmarkStart w:id="167" w:name="_Toc414621112"/>
      <w:bookmarkStart w:id="168" w:name="_Toc428965532"/>
      <w:bookmarkStart w:id="169" w:name="_Toc434917680"/>
      <w:bookmarkStart w:id="170" w:name="_Toc473561691"/>
      <w:bookmarkStart w:id="171" w:name="_Toc476262131"/>
      <w:r>
        <w:rPr>
          <w:noProof w:val="0"/>
        </w:rPr>
        <w:t>3.Y</w:t>
      </w:r>
      <w:r w:rsidRPr="00AF131C">
        <w:rPr>
          <w:noProof w:val="0"/>
        </w:rPr>
        <w:t>.4.2.</w:t>
      </w:r>
      <w:r w:rsidR="00B80077">
        <w:rPr>
          <w:noProof w:val="0"/>
        </w:rPr>
        <w:t>2</w:t>
      </w:r>
      <w:r>
        <w:t>.1</w:t>
      </w:r>
      <w:r>
        <w:tab/>
        <w:t xml:space="preserve">Status </w:t>
      </w:r>
      <w:r w:rsidRPr="0053406F">
        <w:t>Codes</w:t>
      </w:r>
      <w:bookmarkEnd w:id="167"/>
      <w:bookmarkEnd w:id="168"/>
      <w:bookmarkEnd w:id="169"/>
      <w:bookmarkEnd w:id="170"/>
      <w:bookmarkEnd w:id="171"/>
    </w:p>
    <w:p w14:paraId="7A4884EF" w14:textId="12AB8A3D" w:rsidR="00CC50A0" w:rsidRDefault="00CC50A0" w:rsidP="00CC50A0">
      <w:r w:rsidRPr="007E5772">
        <w:t xml:space="preserve">The </w:t>
      </w:r>
      <w:r>
        <w:t>response</w:t>
      </w:r>
      <w:r w:rsidRPr="007E5772">
        <w:t xml:space="preserve"> shall </w:t>
      </w:r>
      <w:r>
        <w:t>have</w:t>
      </w:r>
      <w:r w:rsidRPr="007E5772">
        <w:t xml:space="preserve"> an appropriate status code</w:t>
      </w:r>
      <w:r w:rsidRPr="0047086D">
        <w:t>.</w:t>
      </w:r>
      <w:r>
        <w:t xml:space="preserve"> </w:t>
      </w:r>
      <w:r w:rsidR="00B80077" w:rsidRPr="0047086D">
        <w:t xml:space="preserve">Table </w:t>
      </w:r>
      <w:r w:rsidR="00B80077">
        <w:t>3.Y.4.2.2.1</w:t>
      </w:r>
      <w:r w:rsidR="00B80077" w:rsidRPr="0047086D">
        <w:t>-</w:t>
      </w:r>
      <w:r w:rsidR="00B80077">
        <w:t>1</w:t>
      </w:r>
      <w:r w:rsidRPr="00197AE6">
        <w:t xml:space="preserve"> c</w:t>
      </w:r>
      <w:r>
        <w:t>ontains the most common status codes for this transaction.</w:t>
      </w:r>
    </w:p>
    <w:p w14:paraId="4B20D01E" w14:textId="771C0B04" w:rsidR="00CC50A0" w:rsidRDefault="00CC50A0" w:rsidP="00CB5B62">
      <w:pPr>
        <w:pStyle w:val="TableTitle"/>
      </w:pPr>
      <w:r w:rsidRPr="0047086D">
        <w:t xml:space="preserve">Table </w:t>
      </w:r>
      <w:r w:rsidR="00B80077">
        <w:t>3.Y.4.2.2.1</w:t>
      </w:r>
      <w:r w:rsidRPr="0047086D">
        <w:t>-</w:t>
      </w:r>
      <w:r>
        <w:t>1</w:t>
      </w:r>
      <w:r w:rsidRPr="00197AE6">
        <w:t>:</w:t>
      </w:r>
      <w:r>
        <w:t xml:space="preserve"> </w:t>
      </w:r>
      <w:r w:rsidRPr="006968EF">
        <w:t>Common</w:t>
      </w:r>
      <w:r>
        <w:t xml:space="preserve"> Status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7"/>
        <w:gridCol w:w="7963"/>
      </w:tblGrid>
      <w:tr w:rsidR="00CC50A0" w:rsidRPr="00C30248" w14:paraId="76E854A2" w14:textId="77777777" w:rsidTr="00544609">
        <w:trPr>
          <w:cantSplit/>
          <w:jc w:val="center"/>
        </w:trPr>
        <w:tc>
          <w:tcPr>
            <w:tcW w:w="1387" w:type="dxa"/>
            <w:tcMar>
              <w:top w:w="40" w:type="dxa"/>
              <w:left w:w="40" w:type="dxa"/>
              <w:bottom w:w="40" w:type="dxa"/>
              <w:right w:w="40" w:type="dxa"/>
            </w:tcMar>
          </w:tcPr>
          <w:p w14:paraId="44DCDC26" w14:textId="77777777" w:rsidR="00CC50A0" w:rsidRPr="00AD5ECF" w:rsidRDefault="00CC50A0" w:rsidP="00544609">
            <w:pPr>
              <w:pStyle w:val="TableHeader"/>
            </w:pPr>
            <w:r>
              <w:t xml:space="preserve">Status </w:t>
            </w:r>
            <w:r w:rsidRPr="00AD5ECF">
              <w:t>Code</w:t>
            </w:r>
          </w:p>
        </w:tc>
        <w:tc>
          <w:tcPr>
            <w:tcW w:w="0" w:type="auto"/>
            <w:tcMar>
              <w:top w:w="40" w:type="dxa"/>
              <w:left w:w="40" w:type="dxa"/>
              <w:bottom w:w="40" w:type="dxa"/>
              <w:right w:w="40" w:type="dxa"/>
            </w:tcMar>
          </w:tcPr>
          <w:p w14:paraId="67F6820E" w14:textId="77777777" w:rsidR="00CC50A0" w:rsidRPr="00AD5ECF" w:rsidRDefault="00CC50A0" w:rsidP="00544609">
            <w:pPr>
              <w:pStyle w:val="TableHeader"/>
            </w:pPr>
            <w:r w:rsidRPr="00AD5ECF">
              <w:t>Description</w:t>
            </w:r>
          </w:p>
        </w:tc>
      </w:tr>
      <w:tr w:rsidR="00CC50A0" w:rsidRPr="00C30248" w14:paraId="03244FB3" w14:textId="77777777" w:rsidTr="00544609">
        <w:trPr>
          <w:cantSplit/>
          <w:jc w:val="center"/>
        </w:trPr>
        <w:tc>
          <w:tcPr>
            <w:tcW w:w="1387" w:type="dxa"/>
            <w:tcMar>
              <w:top w:w="40" w:type="dxa"/>
              <w:left w:w="40" w:type="dxa"/>
              <w:bottom w:w="40" w:type="dxa"/>
              <w:right w:w="40" w:type="dxa"/>
            </w:tcMar>
          </w:tcPr>
          <w:p w14:paraId="4A03CD3A" w14:textId="77777777" w:rsidR="00CC50A0" w:rsidRPr="00681E79" w:rsidRDefault="00CC50A0" w:rsidP="00544609">
            <w:pPr>
              <w:pStyle w:val="TableRow"/>
            </w:pPr>
            <w:r w:rsidRPr="00681E79">
              <w:t>200 (OK)</w:t>
            </w:r>
          </w:p>
        </w:tc>
        <w:tc>
          <w:tcPr>
            <w:tcW w:w="0" w:type="auto"/>
            <w:tcMar>
              <w:top w:w="40" w:type="dxa"/>
              <w:left w:w="40" w:type="dxa"/>
              <w:bottom w:w="40" w:type="dxa"/>
              <w:right w:w="40" w:type="dxa"/>
            </w:tcMar>
          </w:tcPr>
          <w:p w14:paraId="0EE50603" w14:textId="77777777" w:rsidR="00CC50A0" w:rsidRPr="00681E79" w:rsidRDefault="00CC50A0" w:rsidP="00544609">
            <w:pPr>
              <w:pStyle w:val="TableRow"/>
            </w:pPr>
            <w:r w:rsidRPr="00681E79">
              <w:t>Indicates that the origin server successfully</w:t>
            </w:r>
            <w:r>
              <w:t xml:space="preserve"> </w:t>
            </w:r>
            <w:r w:rsidRPr="00681E79">
              <w:t xml:space="preserve">stored </w:t>
            </w:r>
            <w:r>
              <w:t xml:space="preserve">or created </w:t>
            </w:r>
            <w:r w:rsidRPr="00681E79">
              <w:t>at least one of the representations contained in the request payload</w:t>
            </w:r>
            <w:r>
              <w:t xml:space="preserve"> and is returning a response payload</w:t>
            </w:r>
            <w:r w:rsidRPr="00681E79">
              <w:t xml:space="preserve">. </w:t>
            </w:r>
          </w:p>
        </w:tc>
      </w:tr>
      <w:tr w:rsidR="00CC50A0" w:rsidRPr="00C30248" w14:paraId="7116E441" w14:textId="77777777" w:rsidTr="00544609">
        <w:trPr>
          <w:cantSplit/>
          <w:jc w:val="center"/>
        </w:trPr>
        <w:tc>
          <w:tcPr>
            <w:tcW w:w="1387" w:type="dxa"/>
            <w:tcMar>
              <w:top w:w="40" w:type="dxa"/>
              <w:left w:w="40" w:type="dxa"/>
              <w:bottom w:w="40" w:type="dxa"/>
              <w:right w:w="40" w:type="dxa"/>
            </w:tcMar>
          </w:tcPr>
          <w:p w14:paraId="231238C2" w14:textId="77777777" w:rsidR="00CC50A0" w:rsidRPr="00681E79" w:rsidRDefault="00CC50A0" w:rsidP="00544609">
            <w:pPr>
              <w:pStyle w:val="TableRow"/>
            </w:pPr>
            <w:r>
              <w:t>201 (Created)</w:t>
            </w:r>
          </w:p>
        </w:tc>
        <w:tc>
          <w:tcPr>
            <w:tcW w:w="0" w:type="auto"/>
            <w:tcMar>
              <w:top w:w="40" w:type="dxa"/>
              <w:left w:w="40" w:type="dxa"/>
              <w:bottom w:w="40" w:type="dxa"/>
              <w:right w:w="40" w:type="dxa"/>
            </w:tcMar>
          </w:tcPr>
          <w:p w14:paraId="0D181CD6" w14:textId="77777777" w:rsidR="00CC50A0" w:rsidRPr="00681E79" w:rsidRDefault="00CC50A0" w:rsidP="00544609">
            <w:pPr>
              <w:pStyle w:val="TableRow"/>
            </w:pPr>
            <w:r w:rsidRPr="00681E79">
              <w:t>Indicates that the origin se</w:t>
            </w:r>
            <w:r>
              <w:t>rver successfully created</w:t>
            </w:r>
            <w:r w:rsidRPr="00681E79">
              <w:t xml:space="preserve"> at least one of the representations co</w:t>
            </w:r>
            <w:r>
              <w:t>ntained in the request payload and may be returning a response payload.</w:t>
            </w:r>
            <w:r w:rsidRPr="00681E79">
              <w:t xml:space="preserve"> </w:t>
            </w:r>
          </w:p>
        </w:tc>
      </w:tr>
      <w:tr w:rsidR="00CC50A0" w:rsidRPr="00C30248" w14:paraId="25B1A479" w14:textId="77777777" w:rsidTr="00544609">
        <w:trPr>
          <w:cantSplit/>
          <w:jc w:val="center"/>
        </w:trPr>
        <w:tc>
          <w:tcPr>
            <w:tcW w:w="1387" w:type="dxa"/>
            <w:tcMar>
              <w:top w:w="40" w:type="dxa"/>
              <w:left w:w="40" w:type="dxa"/>
              <w:bottom w:w="40" w:type="dxa"/>
              <w:right w:w="40" w:type="dxa"/>
            </w:tcMar>
          </w:tcPr>
          <w:p w14:paraId="163F7964" w14:textId="77777777" w:rsidR="00CC50A0" w:rsidRPr="00681E79" w:rsidRDefault="00CC50A0" w:rsidP="00544609">
            <w:pPr>
              <w:pStyle w:val="TableRow"/>
            </w:pPr>
            <w:r w:rsidRPr="00681E79">
              <w:t>202 (Accepted)</w:t>
            </w:r>
          </w:p>
        </w:tc>
        <w:tc>
          <w:tcPr>
            <w:tcW w:w="0" w:type="auto"/>
            <w:tcMar>
              <w:top w:w="40" w:type="dxa"/>
              <w:left w:w="40" w:type="dxa"/>
              <w:bottom w:w="40" w:type="dxa"/>
              <w:right w:w="40" w:type="dxa"/>
            </w:tcMar>
          </w:tcPr>
          <w:p w14:paraId="1C20BAD6" w14:textId="77777777" w:rsidR="00CC50A0" w:rsidRPr="00681E79" w:rsidRDefault="00CC50A0" w:rsidP="00544609">
            <w:pPr>
              <w:pStyle w:val="TableRow"/>
            </w:pPr>
            <w:r>
              <w:t>Indicates that t</w:t>
            </w:r>
            <w:r w:rsidRPr="00681E79">
              <w:t xml:space="preserve">he origin server successfully validated the request message, but </w:t>
            </w:r>
            <w:r>
              <w:t>has not yet stored or created</w:t>
            </w:r>
            <w:r w:rsidRPr="00681E79">
              <w:t xml:space="preserve"> the representations in the request payload.</w:t>
            </w:r>
            <w:r>
              <w:t xml:space="preserve"> The origin server may or may not have validated the payload.</w:t>
            </w:r>
          </w:p>
          <w:p w14:paraId="2EAC5E7D" w14:textId="77777777" w:rsidR="00CC50A0" w:rsidRPr="00681E79" w:rsidRDefault="00CC50A0" w:rsidP="00544609">
            <w:pPr>
              <w:pStyle w:val="TableRow"/>
            </w:pPr>
            <w:r w:rsidRPr="00681E79">
              <w:t xml:space="preserve">The user agent can use a </w:t>
            </w:r>
            <w:r>
              <w:t xml:space="preserve">Query or </w:t>
            </w:r>
            <w:r w:rsidRPr="00681E79">
              <w:t xml:space="preserve">Retrieve transaction later to determine if the request has completed. </w:t>
            </w:r>
          </w:p>
        </w:tc>
      </w:tr>
      <w:tr w:rsidR="00CC50A0" w:rsidRPr="00C30248" w14:paraId="5810A635" w14:textId="77777777" w:rsidTr="00544609">
        <w:trPr>
          <w:cantSplit/>
          <w:jc w:val="center"/>
        </w:trPr>
        <w:tc>
          <w:tcPr>
            <w:tcW w:w="1387" w:type="dxa"/>
            <w:tcMar>
              <w:top w:w="40" w:type="dxa"/>
              <w:left w:w="40" w:type="dxa"/>
              <w:bottom w:w="40" w:type="dxa"/>
              <w:right w:w="40" w:type="dxa"/>
            </w:tcMar>
          </w:tcPr>
          <w:p w14:paraId="2AFF7F3D" w14:textId="77777777" w:rsidR="00CC50A0" w:rsidRPr="004009AA" w:rsidRDefault="00CC50A0" w:rsidP="00544609">
            <w:pPr>
              <w:pStyle w:val="TableRow"/>
            </w:pPr>
            <w:r w:rsidRPr="004C1FFA">
              <w:t>204 (</w:t>
            </w:r>
            <w:r w:rsidRPr="00430C45">
              <w:t>No Content</w:t>
            </w:r>
            <w:r w:rsidRPr="004C1FFA">
              <w:t>)</w:t>
            </w:r>
          </w:p>
        </w:tc>
        <w:tc>
          <w:tcPr>
            <w:tcW w:w="0" w:type="auto"/>
            <w:tcMar>
              <w:top w:w="40" w:type="dxa"/>
              <w:left w:w="40" w:type="dxa"/>
              <w:bottom w:w="40" w:type="dxa"/>
              <w:right w:w="40" w:type="dxa"/>
            </w:tcMar>
          </w:tcPr>
          <w:p w14:paraId="26C1135D" w14:textId="77777777" w:rsidR="00CC50A0" w:rsidRPr="004009AA" w:rsidRDefault="00CC50A0" w:rsidP="00544609">
            <w:pPr>
              <w:pStyle w:val="TableRow"/>
            </w:pPr>
            <w:r w:rsidRPr="00681E79">
              <w:t>Indicates that the origi</w:t>
            </w:r>
            <w:r>
              <w:t>n server successfully stored all the representations contained in the request payload without any modifications and is not returning a response payload.</w:t>
            </w:r>
          </w:p>
        </w:tc>
      </w:tr>
      <w:tr w:rsidR="00CC50A0" w:rsidRPr="00C30248" w14:paraId="61EE228A" w14:textId="77777777" w:rsidTr="00544609">
        <w:trPr>
          <w:cantSplit/>
          <w:jc w:val="center"/>
        </w:trPr>
        <w:tc>
          <w:tcPr>
            <w:tcW w:w="1387" w:type="dxa"/>
            <w:tcMar>
              <w:top w:w="40" w:type="dxa"/>
              <w:left w:w="40" w:type="dxa"/>
              <w:bottom w:w="40" w:type="dxa"/>
              <w:right w:w="40" w:type="dxa"/>
            </w:tcMar>
          </w:tcPr>
          <w:p w14:paraId="11C52DC7" w14:textId="77777777" w:rsidR="00CC50A0" w:rsidRPr="00681E79" w:rsidRDefault="00CC50A0" w:rsidP="00544609">
            <w:pPr>
              <w:pStyle w:val="TableRow"/>
            </w:pPr>
            <w:r w:rsidRPr="004009AA">
              <w:t>400 (Bad Request)</w:t>
            </w:r>
          </w:p>
        </w:tc>
        <w:tc>
          <w:tcPr>
            <w:tcW w:w="0" w:type="auto"/>
            <w:tcMar>
              <w:top w:w="40" w:type="dxa"/>
              <w:left w:w="40" w:type="dxa"/>
              <w:bottom w:w="40" w:type="dxa"/>
              <w:right w:w="40" w:type="dxa"/>
            </w:tcMar>
          </w:tcPr>
          <w:p w14:paraId="5479DBB2" w14:textId="77777777" w:rsidR="00CC50A0" w:rsidRDefault="00CC50A0" w:rsidP="00544609">
            <w:pPr>
              <w:pStyle w:val="TableRow"/>
            </w:pPr>
            <w:r w:rsidRPr="004009AA">
              <w:t xml:space="preserve">Indicates that the origin server did not </w:t>
            </w:r>
            <w:r>
              <w:t>store</w:t>
            </w:r>
            <w:r w:rsidRPr="004009AA">
              <w:t xml:space="preserve"> </w:t>
            </w:r>
            <w:r>
              <w:t>any of the representations contained in the request payload</w:t>
            </w:r>
            <w:r w:rsidRPr="004009AA">
              <w:t xml:space="preserve"> because of errors in the request message. For example, </w:t>
            </w:r>
            <w:r>
              <w:t>an invalid encoding.</w:t>
            </w:r>
          </w:p>
        </w:tc>
      </w:tr>
      <w:tr w:rsidR="00CC50A0" w:rsidRPr="00C30248" w14:paraId="43D1F267" w14:textId="77777777" w:rsidTr="00544609">
        <w:trPr>
          <w:cantSplit/>
          <w:jc w:val="center"/>
        </w:trPr>
        <w:tc>
          <w:tcPr>
            <w:tcW w:w="1387" w:type="dxa"/>
            <w:tcMar>
              <w:top w:w="40" w:type="dxa"/>
              <w:left w:w="40" w:type="dxa"/>
              <w:bottom w:w="40" w:type="dxa"/>
              <w:right w:w="40" w:type="dxa"/>
            </w:tcMar>
          </w:tcPr>
          <w:p w14:paraId="07AFF109" w14:textId="77777777" w:rsidR="00CC50A0" w:rsidRPr="00681E79" w:rsidRDefault="00CC50A0" w:rsidP="00544609">
            <w:pPr>
              <w:pStyle w:val="TableRow"/>
            </w:pPr>
            <w:r w:rsidRPr="00681E79">
              <w:t>409 (Conflict)</w:t>
            </w:r>
          </w:p>
        </w:tc>
        <w:tc>
          <w:tcPr>
            <w:tcW w:w="0" w:type="auto"/>
            <w:tcMar>
              <w:top w:w="40" w:type="dxa"/>
              <w:left w:w="40" w:type="dxa"/>
              <w:bottom w:w="40" w:type="dxa"/>
              <w:right w:w="40" w:type="dxa"/>
            </w:tcMar>
          </w:tcPr>
          <w:p w14:paraId="03BEA523" w14:textId="77777777" w:rsidR="00CC50A0" w:rsidRDefault="00CC50A0" w:rsidP="00544609">
            <w:pPr>
              <w:pStyle w:val="TableRow"/>
            </w:pPr>
            <w:r>
              <w:t>Indicates that the request could not be completed due to a conflict with the current state of the target resource.</w:t>
            </w:r>
          </w:p>
        </w:tc>
      </w:tr>
    </w:tbl>
    <w:p w14:paraId="684D2638" w14:textId="09DF9A4F" w:rsidR="00CC50A0" w:rsidRDefault="00CC50A0" w:rsidP="00CC50A0">
      <w:pPr>
        <w:pStyle w:val="Heading6"/>
        <w:numPr>
          <w:ilvl w:val="0"/>
          <w:numId w:val="0"/>
        </w:numPr>
      </w:pPr>
      <w:bookmarkStart w:id="172" w:name="_Toc428965533"/>
      <w:bookmarkStart w:id="173" w:name="_Toc434917681"/>
      <w:bookmarkStart w:id="174" w:name="_Toc473561692"/>
      <w:bookmarkStart w:id="175" w:name="_Toc476262132"/>
      <w:r>
        <w:rPr>
          <w:noProof w:val="0"/>
        </w:rPr>
        <w:t>3.Y</w:t>
      </w:r>
      <w:r w:rsidRPr="00AF131C">
        <w:rPr>
          <w:noProof w:val="0"/>
        </w:rPr>
        <w:t>.4.2.</w:t>
      </w:r>
      <w:r w:rsidR="00B80077">
        <w:rPr>
          <w:noProof w:val="0"/>
        </w:rPr>
        <w:t>2</w:t>
      </w:r>
      <w:r>
        <w:t>.2</w:t>
      </w:r>
      <w:r>
        <w:tab/>
        <w:t xml:space="preserve">Response </w:t>
      </w:r>
      <w:r w:rsidRPr="00800567">
        <w:t>Header</w:t>
      </w:r>
      <w:r>
        <w:t xml:space="preserve"> Fields</w:t>
      </w:r>
      <w:bookmarkEnd w:id="172"/>
      <w:bookmarkEnd w:id="173"/>
      <w:bookmarkEnd w:id="174"/>
      <w:bookmarkEnd w:id="175"/>
    </w:p>
    <w:p w14:paraId="72C01326" w14:textId="6545D25A" w:rsidR="00CC50A0" w:rsidRPr="00AB7394" w:rsidRDefault="00CC50A0" w:rsidP="00CB5B62">
      <w:pPr>
        <w:pStyle w:val="TableTitle"/>
      </w:pPr>
      <w:r w:rsidRPr="0047086D">
        <w:t xml:space="preserve">Table </w:t>
      </w:r>
      <w:r w:rsidR="00B80077">
        <w:t>3.Y.4.2.2.2</w:t>
      </w:r>
      <w:r w:rsidRPr="0047086D">
        <w:t>-1:</w:t>
      </w:r>
      <w:r>
        <w:t xml:space="preserve"> Response Header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A0" w:firstRow="1" w:lastRow="0" w:firstColumn="1" w:lastColumn="0" w:noHBand="0" w:noVBand="0"/>
      </w:tblPr>
      <w:tblGrid>
        <w:gridCol w:w="1544"/>
        <w:gridCol w:w="1327"/>
        <w:gridCol w:w="6479"/>
      </w:tblGrid>
      <w:tr w:rsidR="00B80077" w:rsidRPr="00C30248" w14:paraId="297E5F05" w14:textId="77777777" w:rsidTr="00544609">
        <w:trPr>
          <w:jc w:val="center"/>
        </w:trPr>
        <w:tc>
          <w:tcPr>
            <w:tcW w:w="0" w:type="auto"/>
            <w:vAlign w:val="bottom"/>
          </w:tcPr>
          <w:p w14:paraId="4DAB8CB8" w14:textId="77777777" w:rsidR="00B80077" w:rsidRDefault="00B80077" w:rsidP="00544609">
            <w:pPr>
              <w:pStyle w:val="TableHeader"/>
            </w:pPr>
            <w:r>
              <w:t>Header Field</w:t>
            </w:r>
          </w:p>
        </w:tc>
        <w:tc>
          <w:tcPr>
            <w:tcW w:w="0" w:type="auto"/>
            <w:vAlign w:val="bottom"/>
          </w:tcPr>
          <w:p w14:paraId="494248AF" w14:textId="77777777" w:rsidR="00B80077" w:rsidRDefault="00B80077" w:rsidP="00544609">
            <w:pPr>
              <w:pStyle w:val="TableHeader"/>
              <w:jc w:val="center"/>
            </w:pPr>
            <w:r>
              <w:t>Value</w:t>
            </w:r>
          </w:p>
        </w:tc>
        <w:tc>
          <w:tcPr>
            <w:tcW w:w="0" w:type="auto"/>
            <w:vAlign w:val="bottom"/>
          </w:tcPr>
          <w:p w14:paraId="7019D146" w14:textId="77777777" w:rsidR="00B80077" w:rsidRDefault="00B80077" w:rsidP="00544609">
            <w:pPr>
              <w:pStyle w:val="TableHeader"/>
            </w:pPr>
            <w:r>
              <w:t>Requirements</w:t>
            </w:r>
          </w:p>
        </w:tc>
      </w:tr>
      <w:tr w:rsidR="00B80077" w:rsidRPr="00C30248" w14:paraId="4071F644" w14:textId="77777777" w:rsidTr="00544609">
        <w:trPr>
          <w:jc w:val="center"/>
        </w:trPr>
        <w:tc>
          <w:tcPr>
            <w:tcW w:w="0" w:type="auto"/>
          </w:tcPr>
          <w:p w14:paraId="70100E91" w14:textId="77777777" w:rsidR="00B80077" w:rsidRDefault="00B80077" w:rsidP="00544609">
            <w:pPr>
              <w:pStyle w:val="TableRow"/>
            </w:pPr>
            <w:r>
              <w:t>Content-Type</w:t>
            </w:r>
          </w:p>
        </w:tc>
        <w:tc>
          <w:tcPr>
            <w:tcW w:w="0" w:type="auto"/>
          </w:tcPr>
          <w:p w14:paraId="330BC304" w14:textId="1FC00C84" w:rsidR="00B80077" w:rsidRDefault="0060703B" w:rsidP="00544609">
            <w:pPr>
              <w:pStyle w:val="TableRow"/>
              <w:jc w:val="center"/>
            </w:pPr>
            <w:r>
              <w:t>application/json</w:t>
            </w:r>
          </w:p>
        </w:tc>
        <w:tc>
          <w:tcPr>
            <w:tcW w:w="0" w:type="auto"/>
          </w:tcPr>
          <w:p w14:paraId="2F53E481" w14:textId="4FB1F2E5" w:rsidR="00B80077" w:rsidRDefault="00B80077" w:rsidP="00544609">
            <w:pPr>
              <w:pStyle w:val="TableRow"/>
            </w:pPr>
            <w:r>
              <w:t>Required</w:t>
            </w:r>
          </w:p>
        </w:tc>
      </w:tr>
      <w:tr w:rsidR="00B80077" w:rsidRPr="00C30248" w14:paraId="4733AD11" w14:textId="77777777" w:rsidTr="00544609">
        <w:trPr>
          <w:jc w:val="center"/>
        </w:trPr>
        <w:tc>
          <w:tcPr>
            <w:tcW w:w="0" w:type="auto"/>
          </w:tcPr>
          <w:p w14:paraId="6F015A87" w14:textId="77777777" w:rsidR="00B80077" w:rsidRDefault="00B80077" w:rsidP="00544609">
            <w:pPr>
              <w:pStyle w:val="TableRow"/>
            </w:pPr>
            <w:r>
              <w:t>Content-Length</w:t>
            </w:r>
          </w:p>
        </w:tc>
        <w:tc>
          <w:tcPr>
            <w:tcW w:w="0" w:type="auto"/>
          </w:tcPr>
          <w:p w14:paraId="21FAE65B" w14:textId="77777777" w:rsidR="00B80077" w:rsidRDefault="00B80077" w:rsidP="00544609">
            <w:pPr>
              <w:pStyle w:val="TableRow"/>
              <w:jc w:val="center"/>
            </w:pPr>
            <w:r>
              <w:t>uint</w:t>
            </w:r>
          </w:p>
        </w:tc>
        <w:tc>
          <w:tcPr>
            <w:tcW w:w="0" w:type="auto"/>
          </w:tcPr>
          <w:p w14:paraId="60B62844" w14:textId="77777777" w:rsidR="00B80077" w:rsidRDefault="00B80077" w:rsidP="00544609">
            <w:pPr>
              <w:pStyle w:val="TableRow"/>
            </w:pPr>
            <w:r w:rsidRPr="001F1047">
              <w:t>Shall be present if no t</w:t>
            </w:r>
            <w:r>
              <w:t xml:space="preserve">ransfer coding has been applied. Shall be </w:t>
            </w:r>
            <w:r w:rsidRPr="001F1047">
              <w:t>absent otherwise.</w:t>
            </w:r>
          </w:p>
        </w:tc>
      </w:tr>
      <w:tr w:rsidR="00B80077" w:rsidRPr="00C30248" w14:paraId="2A9B3892" w14:textId="77777777" w:rsidTr="00544609">
        <w:trPr>
          <w:jc w:val="center"/>
        </w:trPr>
        <w:tc>
          <w:tcPr>
            <w:tcW w:w="0" w:type="auto"/>
          </w:tcPr>
          <w:p w14:paraId="24834263" w14:textId="77777777" w:rsidR="00B80077" w:rsidRDefault="00B80077" w:rsidP="00544609">
            <w:pPr>
              <w:pStyle w:val="TableRow"/>
            </w:pPr>
            <w:r>
              <w:t>Transfer-Encoding</w:t>
            </w:r>
          </w:p>
        </w:tc>
        <w:tc>
          <w:tcPr>
            <w:tcW w:w="0" w:type="auto"/>
          </w:tcPr>
          <w:p w14:paraId="5A96A84E" w14:textId="77777777" w:rsidR="00B80077" w:rsidRDefault="00B80077" w:rsidP="00544609">
            <w:pPr>
              <w:pStyle w:val="TableRow"/>
              <w:jc w:val="center"/>
            </w:pPr>
            <w:r>
              <w:t>encoding</w:t>
            </w:r>
          </w:p>
        </w:tc>
        <w:tc>
          <w:tcPr>
            <w:tcW w:w="0" w:type="auto"/>
          </w:tcPr>
          <w:p w14:paraId="4AAEAFCD" w14:textId="77777777" w:rsidR="00B80077" w:rsidRDefault="00B80077" w:rsidP="00544609">
            <w:pPr>
              <w:pStyle w:val="TableRow"/>
            </w:pPr>
            <w:r w:rsidRPr="001F1047">
              <w:t>Shall be present if a t</w:t>
            </w:r>
            <w:r>
              <w:t xml:space="preserve">ransfer coding has been applied. Shall be </w:t>
            </w:r>
            <w:r w:rsidRPr="001F1047">
              <w:t>absent otherwise.</w:t>
            </w:r>
          </w:p>
        </w:tc>
      </w:tr>
    </w:tbl>
    <w:p w14:paraId="1FD5FE80" w14:textId="25ACD482" w:rsidR="00CC50A0" w:rsidRDefault="00CC50A0" w:rsidP="00CC50A0">
      <w:pPr>
        <w:pStyle w:val="Heading6"/>
        <w:numPr>
          <w:ilvl w:val="0"/>
          <w:numId w:val="0"/>
        </w:numPr>
      </w:pPr>
      <w:bookmarkStart w:id="176" w:name="_Toc414621114"/>
      <w:bookmarkStart w:id="177" w:name="_Toc428965534"/>
      <w:bookmarkStart w:id="178" w:name="_Toc434917682"/>
      <w:bookmarkStart w:id="179" w:name="_Toc473561693"/>
      <w:bookmarkStart w:id="180" w:name="_Toc476262133"/>
      <w:r>
        <w:rPr>
          <w:noProof w:val="0"/>
        </w:rPr>
        <w:lastRenderedPageBreak/>
        <w:t>3.Y</w:t>
      </w:r>
      <w:r w:rsidRPr="00AF131C">
        <w:rPr>
          <w:noProof w:val="0"/>
        </w:rPr>
        <w:t>.4.2.</w:t>
      </w:r>
      <w:r w:rsidR="00B80077">
        <w:rPr>
          <w:noProof w:val="0"/>
        </w:rPr>
        <w:t>2</w:t>
      </w:r>
      <w:r>
        <w:t>.3</w:t>
      </w:r>
      <w:r>
        <w:tab/>
        <w:t>Response Payload</w:t>
      </w:r>
      <w:bookmarkEnd w:id="176"/>
      <w:bookmarkEnd w:id="177"/>
      <w:bookmarkEnd w:id="178"/>
      <w:bookmarkEnd w:id="179"/>
      <w:bookmarkEnd w:id="180"/>
    </w:p>
    <w:p w14:paraId="6F913696" w14:textId="77777777" w:rsidR="00CC50A0" w:rsidRPr="00AF131C" w:rsidRDefault="00CC50A0" w:rsidP="00CC50A0">
      <w:r>
        <w:t>If the origin server failed to store or modified any representations in the request payload, t</w:t>
      </w:r>
      <w:r w:rsidRPr="00BD2E2A">
        <w:t>he response payload shall</w:t>
      </w:r>
      <w:r>
        <w:t xml:space="preserve"> </w:t>
      </w:r>
      <w:r w:rsidRPr="00BD2E2A">
        <w:t xml:space="preserve">contain </w:t>
      </w:r>
      <w:r>
        <w:t xml:space="preserve">a Status Report </w:t>
      </w:r>
      <w:r w:rsidRPr="00BD2E2A">
        <w:t>descri</w:t>
      </w:r>
      <w:r>
        <w:t>bing</w:t>
      </w:r>
      <w:r w:rsidRPr="00BD2E2A">
        <w:t xml:space="preserve"> any additions, modifications, or deletions to the stored representations</w:t>
      </w:r>
      <w:r w:rsidRPr="001A6261">
        <w:t>.</w:t>
      </w:r>
      <w:r>
        <w:t xml:space="preserve"> The </w:t>
      </w:r>
      <w:r w:rsidRPr="00C53FBA">
        <w:t xml:space="preserve">Status Report </w:t>
      </w:r>
      <w:r>
        <w:t>may also</w:t>
      </w:r>
      <w:r w:rsidRPr="00C53FBA">
        <w:t xml:space="preserve"> describ</w:t>
      </w:r>
      <w:r>
        <w:t>e</w:t>
      </w:r>
      <w:r w:rsidRPr="00C53FBA">
        <w:t xml:space="preserve"> any warnings or </w:t>
      </w:r>
      <w:r>
        <w:t>other useful information</w:t>
      </w:r>
      <w:r w:rsidRPr="00C53FBA">
        <w:t>.</w:t>
      </w:r>
    </w:p>
    <w:p w14:paraId="30E7FA46" w14:textId="3A77222B" w:rsidR="00CA5D0A" w:rsidRPr="00AF131C" w:rsidRDefault="00CA5D0A" w:rsidP="00D0449D">
      <w:pPr>
        <w:pStyle w:val="Heading5"/>
        <w:numPr>
          <w:ilvl w:val="0"/>
          <w:numId w:val="0"/>
        </w:numPr>
        <w:rPr>
          <w:noProof w:val="0"/>
        </w:rPr>
      </w:pPr>
      <w:bookmarkStart w:id="181" w:name="_Toc458089476"/>
      <w:bookmarkStart w:id="182" w:name="_Toc476262134"/>
      <w:r w:rsidRPr="00AF131C">
        <w:rPr>
          <w:noProof w:val="0"/>
        </w:rPr>
        <w:t>3.</w:t>
      </w:r>
      <w:r w:rsidR="00B80077">
        <w:rPr>
          <w:noProof w:val="0"/>
        </w:rPr>
        <w:t>Y</w:t>
      </w:r>
      <w:r w:rsidRPr="00AF131C">
        <w:rPr>
          <w:noProof w:val="0"/>
        </w:rPr>
        <w:t>.4.2.3 Expected Actions</w:t>
      </w:r>
      <w:bookmarkEnd w:id="181"/>
      <w:bookmarkEnd w:id="182"/>
    </w:p>
    <w:p w14:paraId="48C9168E" w14:textId="1804336D" w:rsidR="00B80077" w:rsidRPr="00AF131C" w:rsidRDefault="00B80077" w:rsidP="00CA5D0A">
      <w:pPr>
        <w:pStyle w:val="BodyText"/>
      </w:pPr>
      <w:r>
        <w:t>The sender may process a Status Report if present.</w:t>
      </w:r>
    </w:p>
    <w:p w14:paraId="02B3A011" w14:textId="74358AAD" w:rsidR="00A55973" w:rsidRDefault="00303E20" w:rsidP="00CB5B62">
      <w:pPr>
        <w:pStyle w:val="Heading3"/>
        <w:numPr>
          <w:ilvl w:val="0"/>
          <w:numId w:val="0"/>
        </w:numPr>
        <w:ind w:left="720" w:hanging="720"/>
      </w:pPr>
      <w:bookmarkStart w:id="183" w:name="_Toc476262135"/>
      <w:r w:rsidRPr="003651D9">
        <w:t>3.Y.</w:t>
      </w:r>
      <w:r w:rsidR="00680648" w:rsidRPr="003651D9">
        <w:t>5</w:t>
      </w:r>
      <w:r w:rsidR="00CB5B62">
        <w:tab/>
      </w:r>
      <w:r w:rsidRPr="003651D9">
        <w:t>Security Considerations</w:t>
      </w:r>
      <w:bookmarkEnd w:id="183"/>
    </w:p>
    <w:p w14:paraId="0F36D669" w14:textId="3A5FF038" w:rsidR="00680648" w:rsidRDefault="00A55973" w:rsidP="00597DB2">
      <w:pPr>
        <w:pStyle w:val="AuthorInstructions"/>
        <w:rPr>
          <w:i w:val="0"/>
        </w:rPr>
      </w:pPr>
      <w:r w:rsidRPr="00CB5B62">
        <w:rPr>
          <w:i w:val="0"/>
        </w:rPr>
        <w:t>T</w:t>
      </w:r>
      <w:r>
        <w:rPr>
          <w:i w:val="0"/>
        </w:rPr>
        <w:t>he event reports may contain patient information, and transaction protection may be necessary.  The Syslog transport includes both UDP and TLS versions.  The TLS selection may be appropriate for this reason.</w:t>
      </w:r>
    </w:p>
    <w:p w14:paraId="511ADD98" w14:textId="150325E0" w:rsidR="00A55973" w:rsidRDefault="00A55973" w:rsidP="00597DB2">
      <w:pPr>
        <w:pStyle w:val="AuthorInstructions"/>
        <w:rPr>
          <w:i w:val="0"/>
        </w:rPr>
      </w:pPr>
      <w:r>
        <w:rPr>
          <w:i w:val="0"/>
        </w:rPr>
        <w:t>The event reports are often important for detection of security flaws, so authentication protections such as TLS may be appropriate to protect the endpoints from attack.  The event repository and analysis systems are often an important part of detection of security flows.  These systems may need special consideration and protection because they are a primary target for malicious attackers.</w:t>
      </w:r>
    </w:p>
    <w:p w14:paraId="38426A61" w14:textId="311870D2" w:rsidR="00A55973" w:rsidRPr="00CB5B62" w:rsidRDefault="00A55973" w:rsidP="00597DB2">
      <w:pPr>
        <w:pStyle w:val="AuthorInstructions"/>
        <w:rPr>
          <w:i w:val="0"/>
        </w:rPr>
      </w:pPr>
      <w:r>
        <w:rPr>
          <w:i w:val="0"/>
        </w:rPr>
        <w:t>A risk analysis that considers the information that will be carried and the network topology should be the basis for determining whether the TLS alternative should be deployed for transport, and what special protections are appropriate.  Grouping with Secure Node or Secure Application actors is often appropriate, and may be required by a specific profile.</w:t>
      </w:r>
    </w:p>
    <w:p w14:paraId="45CC4526" w14:textId="77777777" w:rsidR="00680648" w:rsidRPr="003651D9" w:rsidRDefault="00680648" w:rsidP="00D0449D">
      <w:pPr>
        <w:pStyle w:val="Heading4"/>
        <w:numPr>
          <w:ilvl w:val="0"/>
          <w:numId w:val="0"/>
        </w:numPr>
        <w:rPr>
          <w:noProof w:val="0"/>
        </w:rPr>
      </w:pPr>
      <w:bookmarkStart w:id="184" w:name="_Toc476262136"/>
      <w:r w:rsidRPr="003651D9">
        <w:rPr>
          <w:noProof w:val="0"/>
        </w:rPr>
        <w:t>3.Y.5.1 Security Audit Considerations</w:t>
      </w:r>
      <w:bookmarkEnd w:id="184"/>
    </w:p>
    <w:p w14:paraId="488595D3" w14:textId="62C4C3EE" w:rsidR="00303E20" w:rsidRPr="00CB5B62" w:rsidRDefault="00A55973" w:rsidP="00597DB2">
      <w:pPr>
        <w:pStyle w:val="AuthorInstructions"/>
        <w:rPr>
          <w:i w:val="0"/>
        </w:rPr>
      </w:pPr>
      <w:r>
        <w:rPr>
          <w:i w:val="0"/>
        </w:rPr>
        <w:t>There are no special audit considerations</w:t>
      </w:r>
    </w:p>
    <w:p w14:paraId="5075B760" w14:textId="2517E5BA" w:rsidR="00303E20" w:rsidRPr="00CB5B62" w:rsidRDefault="00303E20" w:rsidP="00597DB2">
      <w:pPr>
        <w:pStyle w:val="AuthorInstructions"/>
        <w:rPr>
          <w:i w:val="0"/>
        </w:rPr>
      </w:pPr>
    </w:p>
    <w:p w14:paraId="4A759E3E" w14:textId="77777777" w:rsidR="00993FF5" w:rsidRPr="003651D9" w:rsidRDefault="00993FF5" w:rsidP="00D0449D">
      <w:pPr>
        <w:pStyle w:val="PartTitle"/>
      </w:pPr>
      <w:bookmarkStart w:id="185" w:name="_Toc476262137"/>
      <w:r w:rsidRPr="003651D9">
        <w:lastRenderedPageBreak/>
        <w:t>Volume 3 – Content Modules</w:t>
      </w:r>
      <w:bookmarkEnd w:id="185"/>
    </w:p>
    <w:p w14:paraId="1D449F58" w14:textId="77777777" w:rsidR="00170ED0" w:rsidRPr="003651D9" w:rsidRDefault="00170ED0" w:rsidP="00D0449D">
      <w:pPr>
        <w:pStyle w:val="Heading1"/>
        <w:numPr>
          <w:ilvl w:val="0"/>
          <w:numId w:val="0"/>
        </w:numPr>
        <w:ind w:left="432" w:hanging="432"/>
        <w:rPr>
          <w:noProof w:val="0"/>
        </w:rPr>
      </w:pPr>
      <w:bookmarkStart w:id="186" w:name="_Toc476262138"/>
      <w:r w:rsidRPr="003651D9">
        <w:rPr>
          <w:noProof w:val="0"/>
        </w:rPr>
        <w:lastRenderedPageBreak/>
        <w:t>5</w:t>
      </w:r>
      <w:r w:rsidR="00291725">
        <w:rPr>
          <w:noProof w:val="0"/>
        </w:rPr>
        <w:t xml:space="preserve"> </w:t>
      </w:r>
      <w:r w:rsidRPr="003651D9">
        <w:rPr>
          <w:noProof w:val="0"/>
        </w:rPr>
        <w:t>Namespaces and Vocabularies</w:t>
      </w:r>
      <w:bookmarkEnd w:id="186"/>
    </w:p>
    <w:p w14:paraId="6CA1BF3E" w14:textId="77777777" w:rsidR="00701B3A" w:rsidRPr="003651D9" w:rsidRDefault="00170ED0" w:rsidP="00D0449D">
      <w:pPr>
        <w:pStyle w:val="EditorInstructions"/>
        <w:outlineLvl w:val="0"/>
      </w:pPr>
      <w:r w:rsidRPr="003651D9">
        <w:t>Add to section 5 Namespaces and Vocabularies</w:t>
      </w:r>
      <w:bookmarkStart w:id="187" w:name="_IHEActCode_Vocabulary"/>
      <w:bookmarkStart w:id="188" w:name="_IHERoleCode_Vocabulary"/>
      <w:bookmarkEnd w:id="187"/>
      <w:bookmarkEnd w:id="188"/>
    </w:p>
    <w:p w14:paraId="0E991C90" w14:textId="77777777" w:rsidR="00D415F8" w:rsidRDefault="00D415F8" w:rsidP="00170ED0">
      <w:pPr>
        <w:pStyle w:val="BodyText"/>
        <w:rPr>
          <w:ins w:id="189" w:author="Robert.Horn" w:date="2017-03-05T16:32:00Z"/>
        </w:rPr>
      </w:pPr>
    </w:p>
    <w:p w14:paraId="22E984E0" w14:textId="22D0DE64" w:rsidR="00D415F8" w:rsidRDefault="00D415F8" w:rsidP="00170ED0">
      <w:pPr>
        <w:pStyle w:val="BodyText"/>
        <w:rPr>
          <w:ins w:id="190" w:author="Robert.Horn" w:date="2017-03-05T16:32:00Z"/>
        </w:rPr>
      </w:pPr>
      <w:ins w:id="191" w:author="Robert.Horn" w:date="2017-03-05T16:32:00Z">
        <w:r>
          <w:t>The following codes are suggested for addition to the RADLex codes for SWIM.</w:t>
        </w:r>
      </w:ins>
    </w:p>
    <w:p w14:paraId="1432AA48" w14:textId="51478818" w:rsidR="00701B3A" w:rsidRPr="003651D9" w:rsidDel="00D415F8" w:rsidRDefault="00170ED0" w:rsidP="00597DB2">
      <w:pPr>
        <w:pStyle w:val="AuthorInstructions"/>
        <w:rPr>
          <w:del w:id="192" w:author="Robert.Horn" w:date="2017-03-05T16:23:00Z"/>
        </w:rPr>
      </w:pPr>
      <w:del w:id="193" w:author="Robert.Horn" w:date="2017-03-05T16:23:00Z">
        <w:r w:rsidRPr="003651D9" w:rsidDel="00D415F8">
          <w:delText>&lt;Note that the code systems already defined in the Technical Framework of this domain may (but not required) be replicated here just to aid in the supplement review as a standalone document</w:delText>
        </w:r>
        <w:r w:rsidR="00887E40" w:rsidRPr="003651D9" w:rsidDel="00D415F8">
          <w:delText xml:space="preserve">. </w:delText>
        </w:r>
        <w:r w:rsidRPr="003651D9" w:rsidDel="00D415F8">
          <w:delText>Also note that the Section 5 table numbers and names are already defined in the TF Vol</w:delText>
        </w:r>
        <w:r w:rsidR="003651D9" w:rsidDel="00D415F8">
          <w:delText>ume</w:delText>
        </w:r>
        <w:r w:rsidRPr="003651D9" w:rsidDel="00D415F8">
          <w:delText xml:space="preserve"> 3.&gt;</w:delText>
        </w:r>
      </w:del>
    </w:p>
    <w:p w14:paraId="76BB5043"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Change w:id="194">
          <w:tblGrid>
            <w:gridCol w:w="1809"/>
            <w:gridCol w:w="2156"/>
            <w:gridCol w:w="4386"/>
          </w:tblGrid>
        </w:tblGridChange>
      </w:tblGrid>
      <w:tr w:rsidR="00170ED0" w:rsidRPr="003651D9" w14:paraId="1A8833E0" w14:textId="77777777" w:rsidTr="00D415F8">
        <w:trPr>
          <w:tblHeader/>
          <w:jc w:val="center"/>
        </w:trPr>
        <w:tc>
          <w:tcPr>
            <w:tcW w:w="1809" w:type="dxa"/>
            <w:shd w:val="clear" w:color="auto" w:fill="D9D9D9"/>
          </w:tcPr>
          <w:p w14:paraId="0B031ED1" w14:textId="77777777" w:rsidR="00170ED0" w:rsidRPr="003651D9" w:rsidRDefault="00170ED0" w:rsidP="00B9303B">
            <w:pPr>
              <w:pStyle w:val="TableEntryHeader"/>
              <w:rPr>
                <w:rFonts w:eastAsia="Arial Unicode MS"/>
                <w:szCs w:val="24"/>
              </w:rPr>
            </w:pPr>
            <w:r w:rsidRPr="003651D9">
              <w:t xml:space="preserve">codeSystem </w:t>
            </w:r>
          </w:p>
        </w:tc>
        <w:tc>
          <w:tcPr>
            <w:tcW w:w="2156" w:type="dxa"/>
            <w:shd w:val="clear" w:color="auto" w:fill="D9D9D9"/>
          </w:tcPr>
          <w:p w14:paraId="11C1F0CD" w14:textId="77777777" w:rsidR="00170ED0" w:rsidRPr="003651D9" w:rsidRDefault="00170ED0" w:rsidP="00B9303B">
            <w:pPr>
              <w:pStyle w:val="TableEntryHeader"/>
              <w:rPr>
                <w:rFonts w:eastAsia="Arial Unicode MS"/>
                <w:szCs w:val="24"/>
              </w:rPr>
            </w:pPr>
            <w:r w:rsidRPr="003651D9">
              <w:t xml:space="preserve">codeSystemName </w:t>
            </w:r>
          </w:p>
        </w:tc>
        <w:tc>
          <w:tcPr>
            <w:tcW w:w="4386" w:type="dxa"/>
            <w:shd w:val="clear" w:color="auto" w:fill="D9D9D9"/>
          </w:tcPr>
          <w:p w14:paraId="583F96C7"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D415F8" w14:paraId="7562A04B" w14:textId="77777777" w:rsidTr="00D415F8">
        <w:trPr>
          <w:jc w:val="center"/>
        </w:trPr>
        <w:tc>
          <w:tcPr>
            <w:tcW w:w="1809" w:type="dxa"/>
            <w:shd w:val="clear" w:color="auto" w:fill="auto"/>
          </w:tcPr>
          <w:p w14:paraId="763ADB35" w14:textId="0C8E8CBA" w:rsidR="00170ED0" w:rsidRPr="00D415F8" w:rsidRDefault="00170ED0" w:rsidP="00D415F8">
            <w:pPr>
              <w:pStyle w:val="TableEntry"/>
              <w:rPr>
                <w:rFonts w:eastAsia="Arial Unicode MS"/>
                <w:rPrChange w:id="195" w:author="Robert.Horn" w:date="2017-03-05T16:25:00Z">
                  <w:rPr>
                    <w:rFonts w:ascii="Arial Unicode MS" w:eastAsia="Arial Unicode MS" w:hAnsi="Arial Unicode MS" w:cs="Arial Unicode MS"/>
                    <w:sz w:val="24"/>
                    <w:szCs w:val="24"/>
                  </w:rPr>
                </w:rPrChange>
              </w:rPr>
              <w:pPrChange w:id="196" w:author="Robert.Horn" w:date="2017-03-05T16:25:00Z">
                <w:pPr>
                  <w:pStyle w:val="TableEntry"/>
                </w:pPr>
              </w:pPrChange>
            </w:pPr>
            <w:del w:id="197" w:author="Robert.Horn" w:date="2017-03-05T16:24:00Z">
              <w:r w:rsidRPr="00D415F8" w:rsidDel="00D415F8">
                <w:rPr>
                  <w:rPrChange w:id="198" w:author="Robert.Horn" w:date="2017-03-05T16:25:00Z">
                    <w:rPr/>
                  </w:rPrChange>
                </w:rPr>
                <w:delText xml:space="preserve">&lt;oid or uid&gt; </w:delText>
              </w:r>
            </w:del>
          </w:p>
        </w:tc>
        <w:tc>
          <w:tcPr>
            <w:tcW w:w="2156" w:type="dxa"/>
            <w:shd w:val="clear" w:color="auto" w:fill="auto"/>
          </w:tcPr>
          <w:p w14:paraId="4AF8815B" w14:textId="0638539A" w:rsidR="00170ED0" w:rsidRPr="00D415F8" w:rsidRDefault="00170ED0" w:rsidP="00D415F8">
            <w:pPr>
              <w:pStyle w:val="TableEntry"/>
              <w:rPr>
                <w:rFonts w:eastAsia="Arial Unicode MS"/>
                <w:rPrChange w:id="199" w:author="Robert.Horn" w:date="2017-03-05T16:25:00Z">
                  <w:rPr>
                    <w:rFonts w:ascii="Arial Unicode MS" w:eastAsia="Arial Unicode MS" w:hAnsi="Arial Unicode MS" w:cs="Arial Unicode MS"/>
                    <w:sz w:val="24"/>
                    <w:szCs w:val="24"/>
                  </w:rPr>
                </w:rPrChange>
              </w:rPr>
              <w:pPrChange w:id="200" w:author="Robert.Horn" w:date="2017-03-05T16:25:00Z">
                <w:pPr>
                  <w:pStyle w:val="TableEntry"/>
                </w:pPr>
              </w:pPrChange>
            </w:pPr>
            <w:del w:id="201" w:author="Robert.Horn" w:date="2017-03-05T16:24:00Z">
              <w:r w:rsidRPr="00D415F8" w:rsidDel="00D415F8">
                <w:rPr>
                  <w:rPrChange w:id="202" w:author="Robert.Horn" w:date="2017-03-05T16:25:00Z">
                    <w:rPr/>
                  </w:rPrChange>
                </w:rPr>
                <w:delText xml:space="preserve">&lt;code system name&gt; </w:delText>
              </w:r>
            </w:del>
            <w:ins w:id="203" w:author="Robert.Horn" w:date="2017-03-05T16:24:00Z">
              <w:r w:rsidR="00D415F8" w:rsidRPr="00D415F8">
                <w:rPr>
                  <w:rPrChange w:id="204" w:author="Robert.Horn" w:date="2017-03-05T16:25:00Z">
                    <w:rPr/>
                  </w:rPrChange>
                </w:rPr>
                <w:t>RID???1</w:t>
              </w:r>
            </w:ins>
          </w:p>
        </w:tc>
        <w:tc>
          <w:tcPr>
            <w:tcW w:w="4386" w:type="dxa"/>
            <w:shd w:val="clear" w:color="auto" w:fill="auto"/>
          </w:tcPr>
          <w:p w14:paraId="21A5E23C" w14:textId="77777777" w:rsidR="00170ED0" w:rsidRPr="00D415F8" w:rsidRDefault="00170ED0" w:rsidP="00D415F8">
            <w:pPr>
              <w:pStyle w:val="TableEntry"/>
              <w:rPr>
                <w:ins w:id="205" w:author="Robert.Horn" w:date="2017-03-05T16:24:00Z"/>
                <w:rPrChange w:id="206" w:author="Robert.Horn" w:date="2017-03-05T16:25:00Z">
                  <w:rPr>
                    <w:ins w:id="207" w:author="Robert.Horn" w:date="2017-03-05T16:24:00Z"/>
                  </w:rPr>
                </w:rPrChange>
              </w:rPr>
              <w:pPrChange w:id="208" w:author="Robert.Horn" w:date="2017-03-05T16:25:00Z">
                <w:pPr>
                  <w:pStyle w:val="TableEntry"/>
                </w:pPr>
              </w:pPrChange>
            </w:pPr>
            <w:del w:id="209" w:author="Robert.Horn" w:date="2017-03-05T16:24:00Z">
              <w:r w:rsidRPr="00D415F8" w:rsidDel="00D415F8">
                <w:rPr>
                  <w:rPrChange w:id="210" w:author="Robert.Horn" w:date="2017-03-05T16:25:00Z">
                    <w:rPr/>
                  </w:rPrChange>
                </w:rPr>
                <w:delText xml:space="preserve">&lt;short description or pointer to more detailed description&gt; </w:delText>
              </w:r>
            </w:del>
            <w:ins w:id="211" w:author="Robert.Horn" w:date="2017-03-05T16:24:00Z">
              <w:r w:rsidR="00D415F8" w:rsidRPr="00D415F8">
                <w:rPr>
                  <w:rPrChange w:id="212" w:author="Robert.Horn" w:date="2017-03-05T16:25:00Z">
                    <w:rPr/>
                  </w:rPrChange>
                </w:rPr>
                <w:t>Exam Ordered</w:t>
              </w:r>
            </w:ins>
          </w:p>
          <w:p w14:paraId="3A8758B3" w14:textId="021624FE" w:rsidR="00D415F8" w:rsidRPr="00D415F8" w:rsidRDefault="00D415F8" w:rsidP="00D415F8">
            <w:pPr>
              <w:pStyle w:val="TableEntry"/>
              <w:rPr>
                <w:rFonts w:eastAsia="Arial Unicode MS"/>
                <w:rPrChange w:id="213" w:author="Robert.Horn" w:date="2017-03-05T16:25:00Z">
                  <w:rPr>
                    <w:rFonts w:ascii="Arial Unicode MS" w:eastAsia="Arial Unicode MS" w:hAnsi="Arial Unicode MS" w:cs="Arial Unicode MS"/>
                    <w:sz w:val="24"/>
                    <w:szCs w:val="24"/>
                  </w:rPr>
                </w:rPrChange>
              </w:rPr>
              <w:pPrChange w:id="214" w:author="Robert.Horn" w:date="2017-03-05T16:25:00Z">
                <w:pPr>
                  <w:pStyle w:val="TableEntry"/>
                </w:pPr>
              </w:pPrChange>
            </w:pPr>
            <w:ins w:id="215" w:author="Robert.Horn" w:date="2017-03-05T16:25:00Z">
              <w:r w:rsidRPr="00D415F8">
                <w:rPr>
                  <w:rFonts w:eastAsia="Arial Unicode MS"/>
                  <w:rPrChange w:id="216" w:author="Robert.Horn" w:date="2017-03-05T16:25:00Z">
                    <w:rPr>
                      <w:rFonts w:ascii="Arial Unicode MS" w:eastAsia="Arial Unicode MS" w:hAnsi="Arial Unicode MS" w:cs="Arial Unicode MS"/>
                      <w:sz w:val="24"/>
                      <w:szCs w:val="24"/>
                    </w:rPr>
                  </w:rPrChange>
                </w:rPr>
                <w:t>The exam order is entered into the order placer system</w:t>
              </w:r>
            </w:ins>
          </w:p>
        </w:tc>
      </w:tr>
      <w:tr w:rsidR="00170ED0" w:rsidRPr="003651D9" w14:paraId="5AE55252" w14:textId="77777777" w:rsidTr="00D415F8">
        <w:trPr>
          <w:jc w:val="center"/>
        </w:trPr>
        <w:tc>
          <w:tcPr>
            <w:tcW w:w="1809" w:type="dxa"/>
            <w:shd w:val="clear" w:color="auto" w:fill="auto"/>
          </w:tcPr>
          <w:p w14:paraId="63AC5235" w14:textId="73E4E44C" w:rsidR="00170ED0" w:rsidRPr="003651D9" w:rsidRDefault="00170ED0" w:rsidP="00B9303B">
            <w:pPr>
              <w:pStyle w:val="TableEntry"/>
              <w:rPr>
                <w:rFonts w:ascii="Arial Unicode MS" w:eastAsia="Arial Unicode MS" w:hAnsi="Arial Unicode MS" w:cs="Arial Unicode MS"/>
                <w:sz w:val="24"/>
                <w:szCs w:val="24"/>
              </w:rPr>
            </w:pPr>
            <w:del w:id="217" w:author="Robert.Horn" w:date="2017-03-05T16:24:00Z">
              <w:r w:rsidRPr="003651D9" w:rsidDel="00D415F8">
                <w:delText xml:space="preserve">&lt;oid or uid&gt; </w:delText>
              </w:r>
            </w:del>
          </w:p>
        </w:tc>
        <w:tc>
          <w:tcPr>
            <w:tcW w:w="2156" w:type="dxa"/>
            <w:shd w:val="clear" w:color="auto" w:fill="auto"/>
          </w:tcPr>
          <w:p w14:paraId="64DAA9EC" w14:textId="68E620CB" w:rsidR="00170ED0" w:rsidRPr="003651D9" w:rsidRDefault="00170ED0" w:rsidP="00B9303B">
            <w:pPr>
              <w:pStyle w:val="TableEntry"/>
              <w:rPr>
                <w:rFonts w:ascii="Arial Unicode MS" w:eastAsia="Arial Unicode MS" w:hAnsi="Arial Unicode MS" w:cs="Arial Unicode MS"/>
                <w:sz w:val="24"/>
                <w:szCs w:val="24"/>
              </w:rPr>
            </w:pPr>
            <w:del w:id="218" w:author="Robert.Horn" w:date="2017-03-05T16:25:00Z">
              <w:r w:rsidRPr="003651D9" w:rsidDel="00D415F8">
                <w:delText xml:space="preserve">&lt;code system name&gt; </w:delText>
              </w:r>
            </w:del>
            <w:ins w:id="219" w:author="Robert.Horn" w:date="2017-03-05T16:25:00Z">
              <w:r w:rsidR="00D415F8">
                <w:t>RID???2</w:t>
              </w:r>
            </w:ins>
          </w:p>
        </w:tc>
        <w:tc>
          <w:tcPr>
            <w:tcW w:w="4386" w:type="dxa"/>
            <w:shd w:val="clear" w:color="auto" w:fill="auto"/>
          </w:tcPr>
          <w:p w14:paraId="21B70AA5" w14:textId="77777777" w:rsidR="00170ED0" w:rsidRDefault="00170ED0" w:rsidP="00B9303B">
            <w:pPr>
              <w:pStyle w:val="TableEntry"/>
              <w:rPr>
                <w:ins w:id="220" w:author="Robert.Horn" w:date="2017-03-05T16:26:00Z"/>
              </w:rPr>
            </w:pPr>
            <w:del w:id="221" w:author="Robert.Horn" w:date="2017-03-05T16:25:00Z">
              <w:r w:rsidRPr="003651D9" w:rsidDel="00D415F8">
                <w:delText xml:space="preserve">&lt;short description or pointer to more detailed description&gt; </w:delText>
              </w:r>
            </w:del>
            <w:ins w:id="222" w:author="Robert.Horn" w:date="2017-03-05T16:25:00Z">
              <w:r w:rsidR="00D415F8">
                <w:t>Patient Arrived at Imaging</w:t>
              </w:r>
            </w:ins>
          </w:p>
          <w:p w14:paraId="33B5A770" w14:textId="06201650" w:rsidR="00D415F8" w:rsidRPr="003651D9" w:rsidRDefault="00D415F8" w:rsidP="00B9303B">
            <w:pPr>
              <w:pStyle w:val="TableEntry"/>
              <w:rPr>
                <w:rFonts w:ascii="Arial Unicode MS" w:eastAsia="Arial Unicode MS" w:hAnsi="Arial Unicode MS" w:cs="Arial Unicode MS"/>
                <w:sz w:val="24"/>
                <w:szCs w:val="24"/>
              </w:rPr>
            </w:pPr>
            <w:ins w:id="223" w:author="Robert.Horn" w:date="2017-03-05T16:26:00Z">
              <w:r w:rsidRPr="00877412">
                <w:t>The patient checks-in at modality waiting area for the exams</w:t>
              </w:r>
            </w:ins>
          </w:p>
        </w:tc>
      </w:tr>
      <w:tr w:rsidR="00170ED0" w:rsidRPr="003651D9" w14:paraId="5C4FC287" w14:textId="77777777" w:rsidTr="00D415F8">
        <w:trPr>
          <w:jc w:val="center"/>
        </w:trPr>
        <w:tc>
          <w:tcPr>
            <w:tcW w:w="1809" w:type="dxa"/>
            <w:shd w:val="clear" w:color="auto" w:fill="auto"/>
          </w:tcPr>
          <w:p w14:paraId="2A93FD71" w14:textId="0A2B44F3" w:rsidR="00170ED0" w:rsidRPr="003651D9" w:rsidRDefault="00170ED0" w:rsidP="00B9303B">
            <w:pPr>
              <w:pStyle w:val="TableEntry"/>
              <w:rPr>
                <w:rFonts w:ascii="Arial Unicode MS" w:eastAsia="Arial Unicode MS" w:hAnsi="Arial Unicode MS" w:cs="Arial Unicode MS"/>
                <w:sz w:val="24"/>
                <w:szCs w:val="24"/>
              </w:rPr>
            </w:pPr>
            <w:del w:id="224" w:author="Robert.Horn" w:date="2017-03-05T16:24:00Z">
              <w:r w:rsidRPr="003651D9" w:rsidDel="00D415F8">
                <w:delText xml:space="preserve">&lt;oid or uid&gt; </w:delText>
              </w:r>
            </w:del>
          </w:p>
        </w:tc>
        <w:tc>
          <w:tcPr>
            <w:tcW w:w="2156" w:type="dxa"/>
            <w:shd w:val="clear" w:color="auto" w:fill="auto"/>
          </w:tcPr>
          <w:p w14:paraId="0A6E8FE0" w14:textId="6976F358" w:rsidR="00170ED0" w:rsidRPr="003651D9" w:rsidRDefault="00170ED0" w:rsidP="00B9303B">
            <w:pPr>
              <w:pStyle w:val="TableEntry"/>
              <w:rPr>
                <w:rFonts w:ascii="Arial Unicode MS" w:eastAsia="Arial Unicode MS" w:hAnsi="Arial Unicode MS" w:cs="Arial Unicode MS"/>
                <w:sz w:val="24"/>
                <w:szCs w:val="24"/>
              </w:rPr>
            </w:pPr>
            <w:del w:id="225" w:author="Robert.Horn" w:date="2017-03-05T16:26:00Z">
              <w:r w:rsidRPr="003651D9" w:rsidDel="00D415F8">
                <w:delText xml:space="preserve">&lt;code system name&gt; </w:delText>
              </w:r>
            </w:del>
            <w:ins w:id="226" w:author="Robert.Horn" w:date="2017-03-05T16:26:00Z">
              <w:r w:rsidR="00D415F8">
                <w:t>RID???3</w:t>
              </w:r>
            </w:ins>
          </w:p>
        </w:tc>
        <w:tc>
          <w:tcPr>
            <w:tcW w:w="4386" w:type="dxa"/>
            <w:shd w:val="clear" w:color="auto" w:fill="auto"/>
          </w:tcPr>
          <w:p w14:paraId="60E9A3E6" w14:textId="77777777" w:rsidR="00170ED0" w:rsidRDefault="00170ED0" w:rsidP="00B9303B">
            <w:pPr>
              <w:pStyle w:val="TableEntry"/>
              <w:rPr>
                <w:ins w:id="227" w:author="Robert.Horn" w:date="2017-03-05T16:27:00Z"/>
              </w:rPr>
            </w:pPr>
            <w:del w:id="228" w:author="Robert.Horn" w:date="2017-03-05T16:26:00Z">
              <w:r w:rsidRPr="003651D9" w:rsidDel="00D415F8">
                <w:delText xml:space="preserve">&lt;short description or pointer to more detailed description&gt; </w:delText>
              </w:r>
            </w:del>
            <w:ins w:id="229" w:author="Robert.Horn" w:date="2017-03-05T16:26:00Z">
              <w:r w:rsidR="00D415F8">
                <w:t>ResourceAssigned</w:t>
              </w:r>
            </w:ins>
          </w:p>
          <w:p w14:paraId="4E924437" w14:textId="7E418804" w:rsidR="00D415F8" w:rsidRPr="003651D9" w:rsidRDefault="00D415F8" w:rsidP="00B9303B">
            <w:pPr>
              <w:pStyle w:val="TableEntry"/>
              <w:rPr>
                <w:rFonts w:ascii="Arial Unicode MS" w:eastAsia="Arial Unicode MS" w:hAnsi="Arial Unicode MS" w:cs="Arial Unicode MS"/>
                <w:sz w:val="24"/>
                <w:szCs w:val="24"/>
              </w:rPr>
            </w:pPr>
            <w:ins w:id="230" w:author="Robert.Horn" w:date="2017-03-05T16:27:00Z">
              <w:r w:rsidRPr="00877412">
                <w:t>A resource ,e.g., a specific imaging machine, device or imaging specialist,  is assigned to a procedure.</w:t>
              </w:r>
            </w:ins>
          </w:p>
        </w:tc>
      </w:tr>
      <w:tr w:rsidR="00D415F8" w:rsidRPr="003651D9" w14:paraId="1EFF6AFC" w14:textId="77777777" w:rsidTr="00D415F8">
        <w:trPr>
          <w:jc w:val="center"/>
          <w:ins w:id="231" w:author="Robert.Horn" w:date="2017-03-05T16:27:00Z"/>
        </w:trPr>
        <w:tc>
          <w:tcPr>
            <w:tcW w:w="1809" w:type="dxa"/>
            <w:shd w:val="clear" w:color="auto" w:fill="auto"/>
          </w:tcPr>
          <w:p w14:paraId="15F78134" w14:textId="77777777" w:rsidR="00D415F8" w:rsidRPr="003651D9" w:rsidDel="00D415F8" w:rsidRDefault="00D415F8" w:rsidP="00B9303B">
            <w:pPr>
              <w:pStyle w:val="TableEntry"/>
              <w:rPr>
                <w:ins w:id="232" w:author="Robert.Horn" w:date="2017-03-05T16:27:00Z"/>
              </w:rPr>
            </w:pPr>
          </w:p>
        </w:tc>
        <w:tc>
          <w:tcPr>
            <w:tcW w:w="2156" w:type="dxa"/>
            <w:shd w:val="clear" w:color="auto" w:fill="auto"/>
          </w:tcPr>
          <w:p w14:paraId="5324682E" w14:textId="47FD545B" w:rsidR="00D415F8" w:rsidRPr="003651D9" w:rsidDel="00D415F8" w:rsidRDefault="00D415F8" w:rsidP="00B9303B">
            <w:pPr>
              <w:pStyle w:val="TableEntry"/>
              <w:rPr>
                <w:ins w:id="233" w:author="Robert.Horn" w:date="2017-03-05T16:27:00Z"/>
              </w:rPr>
            </w:pPr>
            <w:ins w:id="234" w:author="Robert.Horn" w:date="2017-03-05T16:27:00Z">
              <w:r>
                <w:t>RID???4</w:t>
              </w:r>
            </w:ins>
          </w:p>
        </w:tc>
        <w:tc>
          <w:tcPr>
            <w:tcW w:w="4386" w:type="dxa"/>
            <w:shd w:val="clear" w:color="auto" w:fill="auto"/>
          </w:tcPr>
          <w:p w14:paraId="5C9A1294" w14:textId="77777777" w:rsidR="00D415F8" w:rsidRDefault="00D415F8" w:rsidP="00B9303B">
            <w:pPr>
              <w:pStyle w:val="TableEntry"/>
              <w:rPr>
                <w:ins w:id="235" w:author="Robert.Horn" w:date="2017-03-05T16:27:00Z"/>
              </w:rPr>
            </w:pPr>
            <w:ins w:id="236" w:author="Robert.Horn" w:date="2017-03-05T16:27:00Z">
              <w:r>
                <w:t>QC Reject</w:t>
              </w:r>
            </w:ins>
          </w:p>
          <w:p w14:paraId="36BD80B5" w14:textId="6F665474" w:rsidR="00D415F8" w:rsidRPr="003651D9" w:rsidDel="00D415F8" w:rsidRDefault="00D415F8" w:rsidP="00B9303B">
            <w:pPr>
              <w:pStyle w:val="TableEntry"/>
              <w:rPr>
                <w:ins w:id="237" w:author="Robert.Horn" w:date="2017-03-05T16:27:00Z"/>
              </w:rPr>
            </w:pPr>
            <w:ins w:id="238" w:author="Robert.Horn" w:date="2017-03-05T16:27:00Z">
              <w:r w:rsidRPr="00877412">
                <w:t>QC rejects images, Typically done by a technologist</w:t>
              </w:r>
            </w:ins>
          </w:p>
        </w:tc>
      </w:tr>
      <w:tr w:rsidR="00D415F8" w:rsidRPr="003651D9" w14:paraId="639A2487" w14:textId="77777777" w:rsidTr="00D415F8">
        <w:trPr>
          <w:jc w:val="center"/>
          <w:ins w:id="239" w:author="Robert.Horn" w:date="2017-03-05T16:27:00Z"/>
        </w:trPr>
        <w:tc>
          <w:tcPr>
            <w:tcW w:w="1809" w:type="dxa"/>
            <w:shd w:val="clear" w:color="auto" w:fill="auto"/>
          </w:tcPr>
          <w:p w14:paraId="62EBBB4C" w14:textId="77777777" w:rsidR="00D415F8" w:rsidRPr="003651D9" w:rsidDel="00D415F8" w:rsidRDefault="00D415F8" w:rsidP="00B9303B">
            <w:pPr>
              <w:pStyle w:val="TableEntry"/>
              <w:rPr>
                <w:ins w:id="240" w:author="Robert.Horn" w:date="2017-03-05T16:27:00Z"/>
              </w:rPr>
            </w:pPr>
          </w:p>
        </w:tc>
        <w:tc>
          <w:tcPr>
            <w:tcW w:w="2156" w:type="dxa"/>
            <w:shd w:val="clear" w:color="auto" w:fill="auto"/>
          </w:tcPr>
          <w:p w14:paraId="087D4E78" w14:textId="7F2DDA07" w:rsidR="00D415F8" w:rsidRDefault="00D415F8" w:rsidP="00B9303B">
            <w:pPr>
              <w:pStyle w:val="TableEntry"/>
              <w:rPr>
                <w:ins w:id="241" w:author="Robert.Horn" w:date="2017-03-05T16:27:00Z"/>
              </w:rPr>
            </w:pPr>
            <w:ins w:id="242" w:author="Robert.Horn" w:date="2017-03-05T16:27:00Z">
              <w:r>
                <w:t>RID???5</w:t>
              </w:r>
            </w:ins>
          </w:p>
        </w:tc>
        <w:tc>
          <w:tcPr>
            <w:tcW w:w="4386" w:type="dxa"/>
            <w:shd w:val="clear" w:color="auto" w:fill="auto"/>
          </w:tcPr>
          <w:p w14:paraId="1D124C16" w14:textId="77777777" w:rsidR="00D415F8" w:rsidRDefault="00D415F8" w:rsidP="00B9303B">
            <w:pPr>
              <w:pStyle w:val="TableEntry"/>
              <w:rPr>
                <w:ins w:id="243" w:author="Robert.Horn" w:date="2017-03-05T16:28:00Z"/>
              </w:rPr>
            </w:pPr>
            <w:ins w:id="244" w:author="Robert.Horn" w:date="2017-03-05T16:28:00Z">
              <w:r>
                <w:t>QC Repeat Ordered</w:t>
              </w:r>
            </w:ins>
          </w:p>
          <w:p w14:paraId="4A380EBC" w14:textId="5146E980" w:rsidR="00D415F8" w:rsidRDefault="00D415F8" w:rsidP="00B9303B">
            <w:pPr>
              <w:pStyle w:val="TableEntry"/>
              <w:rPr>
                <w:ins w:id="245" w:author="Robert.Horn" w:date="2017-03-05T16:27:00Z"/>
              </w:rPr>
            </w:pPr>
            <w:ins w:id="246" w:author="Robert.Horn" w:date="2017-03-05T16:28:00Z">
              <w:r w:rsidRPr="00877412">
                <w:t>QC rejected images, Reject/repeat ordered.</w:t>
              </w:r>
            </w:ins>
          </w:p>
        </w:tc>
      </w:tr>
      <w:tr w:rsidR="00D415F8" w:rsidRPr="003651D9" w14:paraId="54ADB08B" w14:textId="77777777" w:rsidTr="00D415F8">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Change w:id="247" w:author="Robert.Horn" w:date="2017-03-05T16:28:00Z">
            <w:tblPrEx>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PrEx>
          </w:tblPrExChange>
        </w:tblPrEx>
        <w:trPr>
          <w:jc w:val="center"/>
          <w:ins w:id="248" w:author="Robert.Horn" w:date="2017-03-05T16:28:00Z"/>
          <w:trPrChange w:id="249" w:author="Robert.Horn" w:date="2017-03-05T16:28:00Z">
            <w:trPr>
              <w:jc w:val="center"/>
            </w:trPr>
          </w:trPrChange>
        </w:trPr>
        <w:tc>
          <w:tcPr>
            <w:tcW w:w="1809" w:type="dxa"/>
            <w:shd w:val="clear" w:color="auto" w:fill="auto"/>
            <w:tcPrChange w:id="250" w:author="Robert.Horn" w:date="2017-03-05T16:28:00Z">
              <w:tcPr>
                <w:tcW w:w="1853" w:type="dxa"/>
                <w:shd w:val="clear" w:color="auto" w:fill="auto"/>
              </w:tcPr>
            </w:tcPrChange>
          </w:tcPr>
          <w:p w14:paraId="5E9068A9" w14:textId="77777777" w:rsidR="00D415F8" w:rsidRPr="003651D9" w:rsidDel="00D415F8" w:rsidRDefault="00D415F8" w:rsidP="00D415F8">
            <w:pPr>
              <w:pStyle w:val="TableEntry"/>
              <w:rPr>
                <w:ins w:id="251" w:author="Robert.Horn" w:date="2017-03-05T16:28:00Z"/>
              </w:rPr>
            </w:pPr>
          </w:p>
        </w:tc>
        <w:tc>
          <w:tcPr>
            <w:tcW w:w="2156" w:type="dxa"/>
            <w:shd w:val="clear" w:color="auto" w:fill="auto"/>
            <w:tcPrChange w:id="252" w:author="Robert.Horn" w:date="2017-03-05T16:28:00Z">
              <w:tcPr>
                <w:tcW w:w="2210" w:type="dxa"/>
                <w:shd w:val="clear" w:color="auto" w:fill="auto"/>
              </w:tcPr>
            </w:tcPrChange>
          </w:tcPr>
          <w:p w14:paraId="650C0CD6" w14:textId="6208CB7A" w:rsidR="00D415F8" w:rsidRDefault="00D415F8" w:rsidP="00D415F8">
            <w:pPr>
              <w:pStyle w:val="TableEntry"/>
              <w:rPr>
                <w:ins w:id="253" w:author="Robert.Horn" w:date="2017-03-05T16:28:00Z"/>
              </w:rPr>
            </w:pPr>
            <w:ins w:id="254" w:author="Robert.Horn" w:date="2017-03-05T16:28:00Z">
              <w:r>
                <w:t>RID???6</w:t>
              </w:r>
            </w:ins>
          </w:p>
        </w:tc>
        <w:tc>
          <w:tcPr>
            <w:tcW w:w="4386" w:type="dxa"/>
            <w:shd w:val="clear" w:color="auto" w:fill="auto"/>
            <w:vAlign w:val="bottom"/>
            <w:tcPrChange w:id="255" w:author="Robert.Horn" w:date="2017-03-05T16:28:00Z">
              <w:tcPr>
                <w:tcW w:w="4503" w:type="dxa"/>
                <w:shd w:val="clear" w:color="auto" w:fill="auto"/>
              </w:tcPr>
            </w:tcPrChange>
          </w:tcPr>
          <w:p w14:paraId="0EA6AC8D" w14:textId="2B36599E" w:rsidR="00D415F8" w:rsidRDefault="00D415F8" w:rsidP="00D415F8">
            <w:pPr>
              <w:pStyle w:val="TableEntry"/>
              <w:rPr>
                <w:ins w:id="256" w:author="Robert.Horn" w:date="2017-03-05T16:29:00Z"/>
              </w:rPr>
            </w:pPr>
            <w:ins w:id="257" w:author="Robert.Horn" w:date="2017-03-05T16:29:00Z">
              <w:r>
                <w:t>Crit 2 Notification Closed</w:t>
              </w:r>
            </w:ins>
          </w:p>
          <w:p w14:paraId="1A5547BC" w14:textId="548F9511" w:rsidR="00D415F8" w:rsidRDefault="00D415F8" w:rsidP="00D415F8">
            <w:pPr>
              <w:pStyle w:val="TableEntry"/>
              <w:rPr>
                <w:ins w:id="258" w:author="Robert.Horn" w:date="2017-03-05T16:28:00Z"/>
              </w:rPr>
            </w:pPr>
            <w:ins w:id="259" w:author="Robert.Horn" w:date="2017-03-05T16:28:00Z">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ins>
          </w:p>
        </w:tc>
      </w:tr>
      <w:tr w:rsidR="00D415F8" w:rsidRPr="003651D9" w14:paraId="11156AF1" w14:textId="77777777" w:rsidTr="00D415F8">
        <w:trPr>
          <w:jc w:val="center"/>
          <w:ins w:id="260" w:author="Robert.Horn" w:date="2017-03-05T16:29:00Z"/>
        </w:trPr>
        <w:tc>
          <w:tcPr>
            <w:tcW w:w="1809" w:type="dxa"/>
            <w:shd w:val="clear" w:color="auto" w:fill="auto"/>
          </w:tcPr>
          <w:p w14:paraId="0EC852C0" w14:textId="77777777" w:rsidR="00D415F8" w:rsidRPr="003651D9" w:rsidDel="00D415F8" w:rsidRDefault="00D415F8" w:rsidP="00D415F8">
            <w:pPr>
              <w:pStyle w:val="TableEntry"/>
              <w:rPr>
                <w:ins w:id="261" w:author="Robert.Horn" w:date="2017-03-05T16:29:00Z"/>
              </w:rPr>
            </w:pPr>
          </w:p>
        </w:tc>
        <w:tc>
          <w:tcPr>
            <w:tcW w:w="2156" w:type="dxa"/>
            <w:shd w:val="clear" w:color="auto" w:fill="auto"/>
          </w:tcPr>
          <w:p w14:paraId="361B3896" w14:textId="3674F58C" w:rsidR="00D415F8" w:rsidRDefault="00D415F8" w:rsidP="00D415F8">
            <w:pPr>
              <w:pStyle w:val="TableEntry"/>
              <w:rPr>
                <w:ins w:id="262" w:author="Robert.Horn" w:date="2017-03-05T16:29:00Z"/>
              </w:rPr>
            </w:pPr>
            <w:ins w:id="263" w:author="Robert.Horn" w:date="2017-03-05T16:29:00Z">
              <w:r>
                <w:t>RID???7</w:t>
              </w:r>
            </w:ins>
          </w:p>
        </w:tc>
        <w:tc>
          <w:tcPr>
            <w:tcW w:w="4386" w:type="dxa"/>
            <w:shd w:val="clear" w:color="auto" w:fill="auto"/>
            <w:vAlign w:val="bottom"/>
          </w:tcPr>
          <w:p w14:paraId="0CE5BE09" w14:textId="77777777" w:rsidR="00D415F8" w:rsidRDefault="00D415F8" w:rsidP="00D415F8">
            <w:pPr>
              <w:pStyle w:val="TableEntry"/>
              <w:rPr>
                <w:ins w:id="264" w:author="Robert.Horn" w:date="2017-03-05T16:29:00Z"/>
              </w:rPr>
            </w:pPr>
            <w:ins w:id="265" w:author="Robert.Horn" w:date="2017-03-05T16:29:00Z">
              <w:r>
                <w:t>Crit 3 Notification Delegated</w:t>
              </w:r>
            </w:ins>
          </w:p>
          <w:p w14:paraId="4D56AC1B" w14:textId="39D92A4B" w:rsidR="00D415F8" w:rsidRDefault="00D415F8" w:rsidP="00D415F8">
            <w:pPr>
              <w:pStyle w:val="TableEntry"/>
              <w:rPr>
                <w:ins w:id="266" w:author="Robert.Horn" w:date="2017-03-05T16:29:00Z"/>
              </w:rPr>
            </w:pPr>
            <w:ins w:id="267" w:author="Robert.Horn" w:date="2017-03-05T16:29:00Z">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ins>
          </w:p>
        </w:tc>
      </w:tr>
      <w:tr w:rsidR="00D415F8" w:rsidRPr="003651D9" w14:paraId="1D78F293" w14:textId="77777777" w:rsidTr="00D415F8">
        <w:trPr>
          <w:jc w:val="center"/>
          <w:ins w:id="268" w:author="Robert.Horn" w:date="2017-03-05T16:30:00Z"/>
        </w:trPr>
        <w:tc>
          <w:tcPr>
            <w:tcW w:w="1809" w:type="dxa"/>
            <w:shd w:val="clear" w:color="auto" w:fill="auto"/>
          </w:tcPr>
          <w:p w14:paraId="61910D7D" w14:textId="77777777" w:rsidR="00D415F8" w:rsidRPr="003651D9" w:rsidDel="00D415F8" w:rsidRDefault="00D415F8" w:rsidP="00D415F8">
            <w:pPr>
              <w:pStyle w:val="TableEntry"/>
              <w:rPr>
                <w:ins w:id="269" w:author="Robert.Horn" w:date="2017-03-05T16:30:00Z"/>
              </w:rPr>
            </w:pPr>
          </w:p>
        </w:tc>
        <w:tc>
          <w:tcPr>
            <w:tcW w:w="2156" w:type="dxa"/>
            <w:shd w:val="clear" w:color="auto" w:fill="auto"/>
          </w:tcPr>
          <w:p w14:paraId="14BF65EE" w14:textId="0F7BF3E2" w:rsidR="00D415F8" w:rsidRDefault="00D415F8" w:rsidP="00D415F8">
            <w:pPr>
              <w:pStyle w:val="TableEntry"/>
              <w:rPr>
                <w:ins w:id="270" w:author="Robert.Horn" w:date="2017-03-05T16:30:00Z"/>
              </w:rPr>
            </w:pPr>
            <w:ins w:id="271" w:author="Robert.Horn" w:date="2017-03-05T16:30:00Z">
              <w:r>
                <w:t>RID???8</w:t>
              </w:r>
            </w:ins>
          </w:p>
        </w:tc>
        <w:tc>
          <w:tcPr>
            <w:tcW w:w="4386" w:type="dxa"/>
            <w:shd w:val="clear" w:color="auto" w:fill="auto"/>
            <w:vAlign w:val="bottom"/>
          </w:tcPr>
          <w:p w14:paraId="2147EA1D" w14:textId="77777777" w:rsidR="00D415F8" w:rsidRDefault="00D415F8" w:rsidP="00D415F8">
            <w:pPr>
              <w:pStyle w:val="TableEntry"/>
              <w:rPr>
                <w:ins w:id="272" w:author="Robert.Horn" w:date="2017-03-05T16:30:00Z"/>
              </w:rPr>
            </w:pPr>
            <w:ins w:id="273" w:author="Robert.Horn" w:date="2017-03-05T16:30:00Z">
              <w:r>
                <w:t>Report Available</w:t>
              </w:r>
            </w:ins>
          </w:p>
          <w:p w14:paraId="0DB6160F" w14:textId="064FD1C3" w:rsidR="00D415F8" w:rsidRDefault="00D415F8" w:rsidP="00D415F8">
            <w:pPr>
              <w:pStyle w:val="TableEntry"/>
              <w:rPr>
                <w:ins w:id="274" w:author="Robert.Horn" w:date="2017-03-05T16:30:00Z"/>
              </w:rPr>
            </w:pPr>
            <w:ins w:id="275" w:author="Robert.Horn" w:date="2017-03-05T16:30:00Z">
              <w:r w:rsidRPr="007608A1">
                <w:t>F</w:t>
              </w:r>
              <w:r>
                <w:t>inal report and exam is available</w:t>
              </w:r>
              <w:r w:rsidRPr="007608A1">
                <w:t xml:space="preserve"> to ordering physician (EMR confirmation of receipt)</w:t>
              </w:r>
            </w:ins>
          </w:p>
        </w:tc>
      </w:tr>
      <w:tr w:rsidR="00D415F8" w:rsidRPr="003651D9" w14:paraId="541317B1" w14:textId="77777777" w:rsidTr="00D415F8">
        <w:trPr>
          <w:jc w:val="center"/>
          <w:ins w:id="276" w:author="Robert.Horn" w:date="2017-03-05T16:30:00Z"/>
        </w:trPr>
        <w:tc>
          <w:tcPr>
            <w:tcW w:w="1809" w:type="dxa"/>
            <w:shd w:val="clear" w:color="auto" w:fill="auto"/>
          </w:tcPr>
          <w:p w14:paraId="7FF49D3E" w14:textId="77777777" w:rsidR="00D415F8" w:rsidRPr="003651D9" w:rsidDel="00D415F8" w:rsidRDefault="00D415F8" w:rsidP="00D415F8">
            <w:pPr>
              <w:pStyle w:val="TableEntry"/>
              <w:rPr>
                <w:ins w:id="277" w:author="Robert.Horn" w:date="2017-03-05T16:30:00Z"/>
              </w:rPr>
            </w:pPr>
          </w:p>
        </w:tc>
        <w:tc>
          <w:tcPr>
            <w:tcW w:w="2156" w:type="dxa"/>
            <w:shd w:val="clear" w:color="auto" w:fill="auto"/>
          </w:tcPr>
          <w:p w14:paraId="66415945" w14:textId="2DE3B344" w:rsidR="00D415F8" w:rsidRDefault="00D415F8" w:rsidP="00D415F8">
            <w:pPr>
              <w:pStyle w:val="TableEntry"/>
              <w:rPr>
                <w:ins w:id="278" w:author="Robert.Horn" w:date="2017-03-05T16:30:00Z"/>
              </w:rPr>
            </w:pPr>
            <w:ins w:id="279" w:author="Robert.Horn" w:date="2017-03-05T16:30:00Z">
              <w:r>
                <w:t>RID???9</w:t>
              </w:r>
            </w:ins>
          </w:p>
        </w:tc>
        <w:tc>
          <w:tcPr>
            <w:tcW w:w="4386" w:type="dxa"/>
            <w:shd w:val="clear" w:color="auto" w:fill="auto"/>
            <w:vAlign w:val="bottom"/>
          </w:tcPr>
          <w:p w14:paraId="13611657" w14:textId="77777777" w:rsidR="00D415F8" w:rsidRDefault="00D415F8" w:rsidP="00D415F8">
            <w:pPr>
              <w:pStyle w:val="TableEntry"/>
              <w:rPr>
                <w:ins w:id="280" w:author="Robert.Horn" w:date="2017-03-05T16:30:00Z"/>
              </w:rPr>
            </w:pPr>
            <w:ins w:id="281" w:author="Robert.Horn" w:date="2017-03-05T16:30:00Z">
              <w:r>
                <w:t>Exam Cancelled</w:t>
              </w:r>
            </w:ins>
          </w:p>
          <w:p w14:paraId="740A8EBE" w14:textId="04DADD24" w:rsidR="00D415F8" w:rsidRDefault="00D415F8" w:rsidP="00D415F8">
            <w:pPr>
              <w:pStyle w:val="TableEntry"/>
              <w:rPr>
                <w:ins w:id="282" w:author="Robert.Horn" w:date="2017-03-05T16:30:00Z"/>
              </w:rPr>
            </w:pPr>
            <w:ins w:id="283" w:author="Robert.Horn" w:date="2017-03-05T16:30:00Z">
              <w:r w:rsidRPr="00D415F8">
                <w:t>The exam is cancelled after acquisition, but before durin</w:t>
              </w:r>
              <w:r>
                <w:t>g or after reporting.</w:t>
              </w:r>
            </w:ins>
          </w:p>
        </w:tc>
      </w:tr>
      <w:tr w:rsidR="00D415F8" w:rsidRPr="003651D9" w14:paraId="0D4B38CD" w14:textId="77777777" w:rsidTr="00D415F8">
        <w:trPr>
          <w:jc w:val="center"/>
          <w:ins w:id="284" w:author="Robert.Horn" w:date="2017-03-05T16:30:00Z"/>
        </w:trPr>
        <w:tc>
          <w:tcPr>
            <w:tcW w:w="1809" w:type="dxa"/>
            <w:shd w:val="clear" w:color="auto" w:fill="auto"/>
          </w:tcPr>
          <w:p w14:paraId="64458677" w14:textId="77777777" w:rsidR="00D415F8" w:rsidRPr="003651D9" w:rsidDel="00D415F8" w:rsidRDefault="00D415F8" w:rsidP="00D415F8">
            <w:pPr>
              <w:pStyle w:val="TableEntry"/>
              <w:rPr>
                <w:ins w:id="285" w:author="Robert.Horn" w:date="2017-03-05T16:30:00Z"/>
              </w:rPr>
            </w:pPr>
          </w:p>
        </w:tc>
        <w:tc>
          <w:tcPr>
            <w:tcW w:w="2156" w:type="dxa"/>
            <w:shd w:val="clear" w:color="auto" w:fill="auto"/>
          </w:tcPr>
          <w:p w14:paraId="5A44684D" w14:textId="5E8B5D43" w:rsidR="00D415F8" w:rsidRDefault="00D415F8" w:rsidP="00D415F8">
            <w:pPr>
              <w:pStyle w:val="TableEntry"/>
              <w:rPr>
                <w:ins w:id="286" w:author="Robert.Horn" w:date="2017-03-05T16:30:00Z"/>
              </w:rPr>
            </w:pPr>
            <w:ins w:id="287" w:author="Robert.Horn" w:date="2017-03-05T16:30:00Z">
              <w:r>
                <w:t>RID???10</w:t>
              </w:r>
            </w:ins>
          </w:p>
        </w:tc>
        <w:tc>
          <w:tcPr>
            <w:tcW w:w="4386" w:type="dxa"/>
            <w:shd w:val="clear" w:color="auto" w:fill="auto"/>
            <w:vAlign w:val="bottom"/>
          </w:tcPr>
          <w:p w14:paraId="2385B0ED" w14:textId="77777777" w:rsidR="00D415F8" w:rsidRDefault="00D415F8" w:rsidP="00D415F8">
            <w:pPr>
              <w:pStyle w:val="TableEntry"/>
              <w:rPr>
                <w:ins w:id="288" w:author="Robert.Horn" w:date="2017-03-05T16:31:00Z"/>
              </w:rPr>
            </w:pPr>
            <w:ins w:id="289" w:author="Robert.Horn" w:date="2017-03-05T16:31:00Z">
              <w:r>
                <w:t>Exam Exception Detected</w:t>
              </w:r>
            </w:ins>
          </w:p>
          <w:p w14:paraId="0D624058" w14:textId="56ADE1C1" w:rsidR="00D415F8" w:rsidRDefault="00D415F8" w:rsidP="00D415F8">
            <w:pPr>
              <w:pStyle w:val="TableEntry"/>
              <w:rPr>
                <w:ins w:id="290" w:author="Robert.Horn" w:date="2017-03-05T16:30:00Z"/>
              </w:rPr>
            </w:pPr>
            <w:ins w:id="291" w:author="Robert.Horn" w:date="2017-03-05T16:31:00Z">
              <w:r w:rsidRPr="00D415F8">
                <w:t>The exam has an exception condition that must be administratively resolved.</w:t>
              </w:r>
            </w:ins>
          </w:p>
        </w:tc>
      </w:tr>
      <w:tr w:rsidR="00D415F8" w:rsidRPr="003651D9" w14:paraId="6C44AFE8" w14:textId="77777777" w:rsidTr="00D415F8">
        <w:trPr>
          <w:jc w:val="center"/>
          <w:ins w:id="292" w:author="Robert.Horn" w:date="2017-03-05T16:31:00Z"/>
        </w:trPr>
        <w:tc>
          <w:tcPr>
            <w:tcW w:w="1809" w:type="dxa"/>
            <w:shd w:val="clear" w:color="auto" w:fill="auto"/>
          </w:tcPr>
          <w:p w14:paraId="33D8FAF9" w14:textId="77777777" w:rsidR="00D415F8" w:rsidRPr="003651D9" w:rsidDel="00D415F8" w:rsidRDefault="00D415F8" w:rsidP="00D415F8">
            <w:pPr>
              <w:pStyle w:val="TableEntry"/>
              <w:rPr>
                <w:ins w:id="293" w:author="Robert.Horn" w:date="2017-03-05T16:31:00Z"/>
              </w:rPr>
            </w:pPr>
          </w:p>
        </w:tc>
        <w:tc>
          <w:tcPr>
            <w:tcW w:w="2156" w:type="dxa"/>
            <w:shd w:val="clear" w:color="auto" w:fill="auto"/>
          </w:tcPr>
          <w:p w14:paraId="2620F75B" w14:textId="7B5FC8E8" w:rsidR="00D415F8" w:rsidRDefault="00D415F8" w:rsidP="00D415F8">
            <w:pPr>
              <w:pStyle w:val="TableEntry"/>
              <w:rPr>
                <w:ins w:id="294" w:author="Robert.Horn" w:date="2017-03-05T16:31:00Z"/>
              </w:rPr>
            </w:pPr>
            <w:ins w:id="295" w:author="Robert.Horn" w:date="2017-03-05T16:31:00Z">
              <w:r>
                <w:t>RID???11</w:t>
              </w:r>
            </w:ins>
          </w:p>
        </w:tc>
        <w:tc>
          <w:tcPr>
            <w:tcW w:w="4386" w:type="dxa"/>
            <w:shd w:val="clear" w:color="auto" w:fill="auto"/>
            <w:vAlign w:val="bottom"/>
          </w:tcPr>
          <w:p w14:paraId="24AB72C8" w14:textId="77777777" w:rsidR="00D415F8" w:rsidRDefault="00D415F8" w:rsidP="00D415F8">
            <w:pPr>
              <w:pStyle w:val="TableEntry"/>
              <w:rPr>
                <w:ins w:id="296" w:author="Robert.Horn" w:date="2017-03-05T16:31:00Z"/>
              </w:rPr>
            </w:pPr>
            <w:ins w:id="297" w:author="Robert.Horn" w:date="2017-03-05T16:31:00Z">
              <w:r>
                <w:t>Exam Exception Resolved</w:t>
              </w:r>
            </w:ins>
          </w:p>
          <w:p w14:paraId="59BE1551" w14:textId="11A84C35" w:rsidR="00D415F8" w:rsidRDefault="00D415F8" w:rsidP="00D415F8">
            <w:pPr>
              <w:pStyle w:val="TableEntry"/>
              <w:rPr>
                <w:ins w:id="298" w:author="Robert.Horn" w:date="2017-03-05T16:31:00Z"/>
              </w:rPr>
            </w:pPr>
            <w:ins w:id="299" w:author="Robert.Horn" w:date="2017-03-05T16:31:00Z">
              <w:r w:rsidRPr="00D415F8">
                <w:t>The exam exception condition has been administratively resolved.</w:t>
              </w:r>
            </w:ins>
          </w:p>
        </w:tc>
      </w:tr>
    </w:tbl>
    <w:p w14:paraId="36D967B2" w14:textId="77777777" w:rsidR="004B7262" w:rsidRDefault="004B7262" w:rsidP="004B7262">
      <w:pPr>
        <w:rPr>
          <w:ins w:id="300" w:author="Robert.Horn" w:date="2017-03-05T17:23:00Z"/>
        </w:rPr>
        <w:pPrChange w:id="301" w:author="Robert.Horn" w:date="2017-03-05T17:23:00Z">
          <w:pPr>
            <w:pStyle w:val="Heading1"/>
            <w:numPr>
              <w:numId w:val="0"/>
            </w:numPr>
            <w:tabs>
              <w:tab w:val="clear" w:pos="432"/>
            </w:tabs>
          </w:pPr>
        </w:pPrChange>
      </w:pPr>
      <w:bookmarkStart w:id="302" w:name="_Toc476262139"/>
    </w:p>
    <w:p w14:paraId="5F08E1EE" w14:textId="37F5358C" w:rsidR="004B7262" w:rsidRDefault="004B7262" w:rsidP="004B7262">
      <w:pPr>
        <w:rPr>
          <w:ins w:id="303" w:author="Robert.Horn" w:date="2017-03-05T17:23:00Z"/>
        </w:rPr>
        <w:pPrChange w:id="304" w:author="Robert.Horn" w:date="2017-03-05T17:23:00Z">
          <w:pPr>
            <w:pStyle w:val="Heading1"/>
            <w:numPr>
              <w:numId w:val="0"/>
            </w:numPr>
            <w:tabs>
              <w:tab w:val="clear" w:pos="432"/>
            </w:tabs>
          </w:pPr>
        </w:pPrChange>
      </w:pPr>
      <w:ins w:id="305" w:author="Robert.Horn" w:date="2017-03-05T17:23:00Z">
        <w:r>
          <w:lastRenderedPageBreak/>
          <w:t>The following codes need to be assigned by IHE</w:t>
        </w:r>
      </w:ins>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4B7262" w:rsidRPr="003651D9" w14:paraId="3EBB15FC" w14:textId="77777777" w:rsidTr="00AB7DBB">
        <w:trPr>
          <w:tblHeader/>
          <w:jc w:val="center"/>
          <w:ins w:id="306" w:author="Robert.Horn" w:date="2017-03-05T17:23:00Z"/>
        </w:trPr>
        <w:tc>
          <w:tcPr>
            <w:tcW w:w="1809" w:type="dxa"/>
            <w:shd w:val="clear" w:color="auto" w:fill="D9D9D9"/>
          </w:tcPr>
          <w:p w14:paraId="126768A0" w14:textId="77777777" w:rsidR="004B7262" w:rsidRPr="003651D9" w:rsidRDefault="004B7262" w:rsidP="00AB7DBB">
            <w:pPr>
              <w:pStyle w:val="TableEntryHeader"/>
              <w:rPr>
                <w:ins w:id="307" w:author="Robert.Horn" w:date="2017-03-05T17:23:00Z"/>
                <w:rFonts w:eastAsia="Arial Unicode MS"/>
                <w:szCs w:val="24"/>
              </w:rPr>
            </w:pPr>
            <w:ins w:id="308" w:author="Robert.Horn" w:date="2017-03-05T17:23:00Z">
              <w:r w:rsidRPr="003651D9">
                <w:t xml:space="preserve">codeSystem </w:t>
              </w:r>
            </w:ins>
          </w:p>
        </w:tc>
        <w:tc>
          <w:tcPr>
            <w:tcW w:w="2156" w:type="dxa"/>
            <w:shd w:val="clear" w:color="auto" w:fill="D9D9D9"/>
          </w:tcPr>
          <w:p w14:paraId="24256B30" w14:textId="77777777" w:rsidR="004B7262" w:rsidRPr="003651D9" w:rsidRDefault="004B7262" w:rsidP="00AB7DBB">
            <w:pPr>
              <w:pStyle w:val="TableEntryHeader"/>
              <w:rPr>
                <w:ins w:id="309" w:author="Robert.Horn" w:date="2017-03-05T17:23:00Z"/>
                <w:rFonts w:eastAsia="Arial Unicode MS"/>
                <w:szCs w:val="24"/>
              </w:rPr>
            </w:pPr>
            <w:ins w:id="310" w:author="Robert.Horn" w:date="2017-03-05T17:23:00Z">
              <w:r w:rsidRPr="003651D9">
                <w:t xml:space="preserve">codeSystemName </w:t>
              </w:r>
            </w:ins>
          </w:p>
        </w:tc>
        <w:tc>
          <w:tcPr>
            <w:tcW w:w="4386" w:type="dxa"/>
            <w:shd w:val="clear" w:color="auto" w:fill="D9D9D9"/>
          </w:tcPr>
          <w:p w14:paraId="4A8DD898" w14:textId="77777777" w:rsidR="004B7262" w:rsidRPr="003651D9" w:rsidRDefault="004B7262" w:rsidP="00AB7DBB">
            <w:pPr>
              <w:pStyle w:val="TableEntryHeader"/>
              <w:rPr>
                <w:ins w:id="311" w:author="Robert.Horn" w:date="2017-03-05T17:23:00Z"/>
                <w:rFonts w:eastAsia="Arial Unicode MS"/>
                <w:szCs w:val="24"/>
              </w:rPr>
            </w:pPr>
            <w:ins w:id="312" w:author="Robert.Horn" w:date="2017-03-05T17:23:00Z">
              <w:r w:rsidRPr="003651D9">
                <w:t xml:space="preserve">Description </w:t>
              </w:r>
            </w:ins>
          </w:p>
        </w:tc>
      </w:tr>
      <w:tr w:rsidR="004B7262" w:rsidRPr="00AB7DBB" w14:paraId="15CA74BB" w14:textId="77777777" w:rsidTr="00AB7DBB">
        <w:trPr>
          <w:jc w:val="center"/>
          <w:ins w:id="313" w:author="Robert.Horn" w:date="2017-03-05T17:23:00Z"/>
        </w:trPr>
        <w:tc>
          <w:tcPr>
            <w:tcW w:w="1809" w:type="dxa"/>
            <w:shd w:val="clear" w:color="auto" w:fill="auto"/>
          </w:tcPr>
          <w:p w14:paraId="2A474B6D" w14:textId="77777777" w:rsidR="004B7262" w:rsidRPr="00AB7DBB" w:rsidRDefault="004B7262" w:rsidP="004B7262">
            <w:pPr>
              <w:pStyle w:val="TableEntry"/>
              <w:rPr>
                <w:ins w:id="314" w:author="Robert.Horn" w:date="2017-03-05T17:23:00Z"/>
                <w:rFonts w:eastAsia="Arial Unicode MS"/>
              </w:rPr>
            </w:pPr>
          </w:p>
        </w:tc>
        <w:tc>
          <w:tcPr>
            <w:tcW w:w="2156" w:type="dxa"/>
            <w:shd w:val="clear" w:color="auto" w:fill="auto"/>
          </w:tcPr>
          <w:p w14:paraId="0C255723" w14:textId="1513499B" w:rsidR="004B7262" w:rsidRPr="00AB7DBB" w:rsidRDefault="004B7262" w:rsidP="004B7262">
            <w:pPr>
              <w:pStyle w:val="TableEntry"/>
              <w:rPr>
                <w:ins w:id="315" w:author="Robert.Horn" w:date="2017-03-05T17:23:00Z"/>
                <w:rFonts w:eastAsia="Arial Unicode MS"/>
              </w:rPr>
            </w:pPr>
            <w:ins w:id="316" w:author="Robert.Horn" w:date="2017-03-05T17:26:00Z">
              <w:r w:rsidRPr="00917860">
                <w:t>IHE???1</w:t>
              </w:r>
            </w:ins>
          </w:p>
        </w:tc>
        <w:tc>
          <w:tcPr>
            <w:tcW w:w="4386" w:type="dxa"/>
            <w:shd w:val="clear" w:color="auto" w:fill="auto"/>
          </w:tcPr>
          <w:p w14:paraId="06483588" w14:textId="28D68DE8" w:rsidR="004B7262" w:rsidRDefault="004B7262" w:rsidP="004B7262">
            <w:pPr>
              <w:pStyle w:val="TableEntry"/>
              <w:rPr>
                <w:ins w:id="317" w:author="Robert.Horn" w:date="2017-03-05T17:26:00Z"/>
              </w:rPr>
            </w:pPr>
            <w:ins w:id="318" w:author="Robert.Horn" w:date="2017-03-05T17:26:00Z">
              <w:r w:rsidRPr="00917860">
                <w:t>Appointment</w:t>
              </w:r>
            </w:ins>
            <w:ins w:id="319" w:author="Robert.Horn" w:date="2017-03-05T17:27:00Z">
              <w:r>
                <w:t xml:space="preserve"> Resource</w:t>
              </w:r>
            </w:ins>
          </w:p>
          <w:p w14:paraId="1FC64ED1" w14:textId="222920E2" w:rsidR="004B7262" w:rsidRPr="004B7262" w:rsidRDefault="004B7262" w:rsidP="004B7262">
            <w:pPr>
              <w:pStyle w:val="TableEntry"/>
              <w:ind w:left="0"/>
              <w:rPr>
                <w:ins w:id="320" w:author="Robert.Horn" w:date="2017-03-05T17:23:00Z"/>
                <w:rPrChange w:id="321" w:author="Robert.Horn" w:date="2017-03-05T17:28:00Z">
                  <w:rPr>
                    <w:ins w:id="322" w:author="Robert.Horn" w:date="2017-03-05T17:23:00Z"/>
                    <w:rFonts w:eastAsia="Arial Unicode MS"/>
                  </w:rPr>
                </w:rPrChange>
              </w:rPr>
              <w:pPrChange w:id="323" w:author="Robert.Horn" w:date="2017-03-05T17:26:00Z">
                <w:pPr>
                  <w:pStyle w:val="TableEntry"/>
                </w:pPr>
              </w:pPrChange>
            </w:pPr>
            <w:ins w:id="324" w:author="Robert.Horn" w:date="2017-03-05T17:28:00Z">
              <w:r>
                <w:t xml:space="preserve"> </w:t>
              </w:r>
            </w:ins>
            <w:ins w:id="325" w:author="Robert.Horn" w:date="2017-03-05T17:27:00Z">
              <w:r w:rsidRPr="004B7262">
                <w:rPr>
                  <w:rPrChange w:id="326" w:author="Robert.Horn" w:date="2017-03-05T17:28:00Z">
                    <w:rPr>
                      <w:rFonts w:eastAsia="Arial Unicode MS"/>
                    </w:rPr>
                  </w:rPrChange>
                </w:rPr>
                <w:t>The resource is an appointment identification.</w:t>
              </w:r>
            </w:ins>
          </w:p>
        </w:tc>
      </w:tr>
      <w:tr w:rsidR="004B7262" w:rsidRPr="003651D9" w14:paraId="02D88DBE" w14:textId="77777777" w:rsidTr="00AB7DBB">
        <w:trPr>
          <w:jc w:val="center"/>
          <w:ins w:id="327" w:author="Robert.Horn" w:date="2017-03-05T17:23:00Z"/>
        </w:trPr>
        <w:tc>
          <w:tcPr>
            <w:tcW w:w="1809" w:type="dxa"/>
            <w:shd w:val="clear" w:color="auto" w:fill="auto"/>
          </w:tcPr>
          <w:p w14:paraId="12ECE461" w14:textId="77777777" w:rsidR="004B7262" w:rsidRPr="003651D9" w:rsidRDefault="004B7262" w:rsidP="00AB7DBB">
            <w:pPr>
              <w:pStyle w:val="TableEntry"/>
              <w:rPr>
                <w:ins w:id="328" w:author="Robert.Horn" w:date="2017-03-05T17:23:00Z"/>
                <w:rFonts w:ascii="Arial Unicode MS" w:eastAsia="Arial Unicode MS" w:hAnsi="Arial Unicode MS" w:cs="Arial Unicode MS"/>
                <w:sz w:val="24"/>
                <w:szCs w:val="24"/>
              </w:rPr>
            </w:pPr>
          </w:p>
        </w:tc>
        <w:tc>
          <w:tcPr>
            <w:tcW w:w="2156" w:type="dxa"/>
            <w:shd w:val="clear" w:color="auto" w:fill="auto"/>
          </w:tcPr>
          <w:p w14:paraId="25022ACB" w14:textId="64A4964F" w:rsidR="004B7262" w:rsidRPr="003651D9" w:rsidRDefault="004B7262" w:rsidP="00AB7DBB">
            <w:pPr>
              <w:pStyle w:val="TableEntry"/>
              <w:rPr>
                <w:ins w:id="329" w:author="Robert.Horn" w:date="2017-03-05T17:23:00Z"/>
                <w:rFonts w:ascii="Arial Unicode MS" w:eastAsia="Arial Unicode MS" w:hAnsi="Arial Unicode MS" w:cs="Arial Unicode MS"/>
                <w:sz w:val="24"/>
                <w:szCs w:val="24"/>
              </w:rPr>
            </w:pPr>
            <w:ins w:id="330" w:author="Robert.Horn" w:date="2017-03-05T17:23:00Z">
              <w:r>
                <w:t>IHE</w:t>
              </w:r>
              <w:r>
                <w:t>???2</w:t>
              </w:r>
            </w:ins>
          </w:p>
        </w:tc>
        <w:tc>
          <w:tcPr>
            <w:tcW w:w="4386" w:type="dxa"/>
            <w:shd w:val="clear" w:color="auto" w:fill="auto"/>
          </w:tcPr>
          <w:p w14:paraId="5F306125" w14:textId="4E5DC2C3" w:rsidR="004B7262" w:rsidRDefault="004B7262" w:rsidP="00AB7DBB">
            <w:pPr>
              <w:pStyle w:val="TableEntry"/>
              <w:rPr>
                <w:ins w:id="331" w:author="Robert.Horn" w:date="2017-03-05T17:23:00Z"/>
              </w:rPr>
            </w:pPr>
            <w:ins w:id="332" w:author="Robert.Horn" w:date="2017-03-05T17:24:00Z">
              <w:r>
                <w:t>Location of Event</w:t>
              </w:r>
            </w:ins>
          </w:p>
          <w:p w14:paraId="5E0BB982" w14:textId="12454F6C" w:rsidR="004B7262" w:rsidRPr="003651D9" w:rsidRDefault="004B7262" w:rsidP="00AB7DBB">
            <w:pPr>
              <w:pStyle w:val="TableEntry"/>
              <w:rPr>
                <w:ins w:id="333" w:author="Robert.Horn" w:date="2017-03-05T17:23:00Z"/>
                <w:rFonts w:ascii="Arial Unicode MS" w:eastAsia="Arial Unicode MS" w:hAnsi="Arial Unicode MS" w:cs="Arial Unicode MS"/>
                <w:sz w:val="24"/>
                <w:szCs w:val="24"/>
              </w:rPr>
            </w:pPr>
            <w:ins w:id="334" w:author="Robert.Horn" w:date="2017-03-05T17:24:00Z">
              <w:r>
                <w:t>This is the location at which an event has taken place.</w:t>
              </w:r>
            </w:ins>
          </w:p>
        </w:tc>
      </w:tr>
      <w:tr w:rsidR="004B7262" w:rsidRPr="003651D9" w14:paraId="47CA0D98" w14:textId="77777777" w:rsidTr="00AB7DBB">
        <w:trPr>
          <w:jc w:val="center"/>
          <w:ins w:id="335" w:author="Robert.Horn" w:date="2017-03-05T17:23:00Z"/>
        </w:trPr>
        <w:tc>
          <w:tcPr>
            <w:tcW w:w="1809" w:type="dxa"/>
            <w:shd w:val="clear" w:color="auto" w:fill="auto"/>
          </w:tcPr>
          <w:p w14:paraId="48C25983" w14:textId="77777777" w:rsidR="004B7262" w:rsidRPr="003651D9" w:rsidRDefault="004B7262" w:rsidP="00AB7DBB">
            <w:pPr>
              <w:pStyle w:val="TableEntry"/>
              <w:rPr>
                <w:ins w:id="336" w:author="Robert.Horn" w:date="2017-03-05T17:23:00Z"/>
                <w:rFonts w:ascii="Arial Unicode MS" w:eastAsia="Arial Unicode MS" w:hAnsi="Arial Unicode MS" w:cs="Arial Unicode MS"/>
                <w:sz w:val="24"/>
                <w:szCs w:val="24"/>
              </w:rPr>
            </w:pPr>
          </w:p>
        </w:tc>
        <w:tc>
          <w:tcPr>
            <w:tcW w:w="2156" w:type="dxa"/>
            <w:shd w:val="clear" w:color="auto" w:fill="auto"/>
          </w:tcPr>
          <w:p w14:paraId="62F0C5DD" w14:textId="570964F1" w:rsidR="004B7262" w:rsidRPr="003651D9" w:rsidRDefault="004B7262" w:rsidP="00AB7DBB">
            <w:pPr>
              <w:pStyle w:val="TableEntry"/>
              <w:rPr>
                <w:ins w:id="337" w:author="Robert.Horn" w:date="2017-03-05T17:23:00Z"/>
                <w:rFonts w:ascii="Arial Unicode MS" w:eastAsia="Arial Unicode MS" w:hAnsi="Arial Unicode MS" w:cs="Arial Unicode MS"/>
                <w:sz w:val="24"/>
                <w:szCs w:val="24"/>
              </w:rPr>
            </w:pPr>
            <w:ins w:id="338" w:author="Robert.Horn" w:date="2017-03-05T17:23:00Z">
              <w:r>
                <w:t>IHE</w:t>
              </w:r>
              <w:r>
                <w:t>???3</w:t>
              </w:r>
            </w:ins>
          </w:p>
        </w:tc>
        <w:tc>
          <w:tcPr>
            <w:tcW w:w="4386" w:type="dxa"/>
            <w:shd w:val="clear" w:color="auto" w:fill="auto"/>
          </w:tcPr>
          <w:p w14:paraId="49E3A6DF" w14:textId="12894EBB" w:rsidR="004B7262" w:rsidRDefault="004B7262" w:rsidP="00AB7DBB">
            <w:pPr>
              <w:pStyle w:val="TableEntry"/>
              <w:rPr>
                <w:ins w:id="339" w:author="Robert.Horn" w:date="2017-03-05T17:23:00Z"/>
              </w:rPr>
            </w:pPr>
            <w:ins w:id="340" w:author="Robert.Horn" w:date="2017-03-05T17:25:00Z">
              <w:r>
                <w:t>Location Assigned</w:t>
              </w:r>
            </w:ins>
          </w:p>
          <w:p w14:paraId="3D858EF4" w14:textId="73801696" w:rsidR="004B7262" w:rsidRPr="003651D9" w:rsidRDefault="004B7262" w:rsidP="00AB7DBB">
            <w:pPr>
              <w:pStyle w:val="TableEntry"/>
              <w:rPr>
                <w:ins w:id="341" w:author="Robert.Horn" w:date="2017-03-05T17:23:00Z"/>
                <w:rFonts w:ascii="Arial Unicode MS" w:eastAsia="Arial Unicode MS" w:hAnsi="Arial Unicode MS" w:cs="Arial Unicode MS"/>
                <w:sz w:val="24"/>
                <w:szCs w:val="24"/>
              </w:rPr>
            </w:pPr>
            <w:ins w:id="342" w:author="Robert.Horn" w:date="2017-03-05T17:24:00Z">
              <w:r>
                <w:t>The location for which an event has been assigned or planned.</w:t>
              </w:r>
            </w:ins>
          </w:p>
        </w:tc>
      </w:tr>
    </w:tbl>
    <w:p w14:paraId="0FCFBCC4" w14:textId="77777777" w:rsidR="004B7262" w:rsidRDefault="004B7262" w:rsidP="004B7262">
      <w:pPr>
        <w:rPr>
          <w:ins w:id="343" w:author="Robert.Horn" w:date="2017-03-05T17:23:00Z"/>
        </w:rPr>
        <w:pPrChange w:id="344" w:author="Robert.Horn" w:date="2017-03-05T17:23:00Z">
          <w:pPr>
            <w:pStyle w:val="Heading1"/>
            <w:numPr>
              <w:numId w:val="0"/>
            </w:numPr>
            <w:tabs>
              <w:tab w:val="clear" w:pos="432"/>
            </w:tabs>
          </w:pPr>
        </w:pPrChange>
      </w:pPr>
    </w:p>
    <w:p w14:paraId="3DD0DECF" w14:textId="605F17EE" w:rsidR="008D45BC" w:rsidRPr="003651D9" w:rsidRDefault="00170ED0" w:rsidP="003D5A68">
      <w:pPr>
        <w:pStyle w:val="Heading1"/>
        <w:numPr>
          <w:ilvl w:val="0"/>
          <w:numId w:val="0"/>
        </w:numPr>
        <w:ind w:left="432" w:hanging="432"/>
        <w:rPr>
          <w:noProof w:val="0"/>
        </w:rPr>
      </w:pPr>
      <w:r w:rsidRPr="003651D9">
        <w:rPr>
          <w:noProof w:val="0"/>
        </w:rPr>
        <w:lastRenderedPageBreak/>
        <w:t>6</w:t>
      </w:r>
      <w:r w:rsidR="00291725">
        <w:rPr>
          <w:noProof w:val="0"/>
        </w:rPr>
        <w:t xml:space="preserve"> </w:t>
      </w:r>
      <w:r w:rsidR="008D45BC" w:rsidRPr="003651D9">
        <w:rPr>
          <w:noProof w:val="0"/>
        </w:rPr>
        <w:t>Content Modules</w:t>
      </w:r>
      <w:bookmarkEnd w:id="302"/>
    </w:p>
    <w:p w14:paraId="110083EB" w14:textId="77777777" w:rsidR="003D5A68" w:rsidRDefault="001972AE" w:rsidP="00CB5B62">
      <w:pPr>
        <w:pStyle w:val="Heading2"/>
        <w:numPr>
          <w:ilvl w:val="0"/>
          <w:numId w:val="0"/>
        </w:numPr>
        <w:ind w:left="576" w:hanging="576"/>
      </w:pPr>
      <w:bookmarkStart w:id="345" w:name="_Toc476262140"/>
      <w:r>
        <w:t>6.X SOLE Event Definitions</w:t>
      </w:r>
      <w:bookmarkEnd w:id="345"/>
    </w:p>
    <w:p w14:paraId="5BD1843E" w14:textId="4BDC2E64" w:rsidR="00020196" w:rsidRDefault="00020196" w:rsidP="00020196">
      <w:pPr>
        <w:pStyle w:val="BodyText"/>
      </w:pPr>
      <w:r>
        <w:t xml:space="preserve">The events described in SWIM </w:t>
      </w:r>
      <w:hyperlink r:id="rId29" w:history="1">
        <w:r w:rsidRPr="00D95B13">
          <w:rPr>
            <w:rStyle w:val="Hyperlink"/>
          </w:rPr>
          <w:t>http://siim.org/resource/resmgr/swim/SWIMRadlex1.xlsx</w:t>
        </w:r>
      </w:hyperlink>
      <w:r>
        <w:t xml:space="preserve"> are reported as SOLE event</w:t>
      </w:r>
      <w:r w:rsidR="0059329C">
        <w:t xml:space="preserve"> report</w:t>
      </w:r>
      <w:r>
        <w:t>s.  The semantic content to be include</w:t>
      </w:r>
      <w:r w:rsidR="005452E1">
        <w:t>d</w:t>
      </w:r>
      <w:r>
        <w:t xml:space="preserve"> in the report is defined in event semantics, and the encoding of those semantics defined in event </w:t>
      </w:r>
      <w:r w:rsidR="0059329C">
        <w:t xml:space="preserve">report </w:t>
      </w:r>
      <w:r>
        <w:t>encoding.</w:t>
      </w:r>
    </w:p>
    <w:p w14:paraId="0FCB2F5E" w14:textId="77777777" w:rsidR="00020196" w:rsidRPr="0056613D" w:rsidRDefault="007608A1" w:rsidP="00CB5B62">
      <w:pPr>
        <w:pStyle w:val="Heading3"/>
        <w:numPr>
          <w:ilvl w:val="0"/>
          <w:numId w:val="0"/>
        </w:numPr>
        <w:rPr>
          <w:bCs/>
        </w:rPr>
      </w:pPr>
      <w:bookmarkStart w:id="346" w:name="_Toc476262141"/>
      <w:r w:rsidRPr="0056613D">
        <w:rPr>
          <w:bCs/>
        </w:rPr>
        <w:t>6.X.1</w:t>
      </w:r>
      <w:r w:rsidR="00020196" w:rsidRPr="0056613D">
        <w:rPr>
          <w:bCs/>
        </w:rPr>
        <w:t xml:space="preserve"> </w:t>
      </w:r>
      <w:r w:rsidR="00EB7B3E" w:rsidRPr="0056613D">
        <w:rPr>
          <w:bCs/>
        </w:rPr>
        <w:t>SWIM and SOLE Event selection</w:t>
      </w:r>
      <w:bookmarkEnd w:id="346"/>
    </w:p>
    <w:p w14:paraId="00E4F1C2" w14:textId="1E38074A" w:rsidR="00CA5D0A" w:rsidRPr="006241A0" w:rsidRDefault="00CA5D0A" w:rsidP="006241A0">
      <w:pPr>
        <w:pStyle w:val="BodyText"/>
      </w:pPr>
      <w:r w:rsidRPr="006241A0">
        <w:t xml:space="preserve">The SWIM lexicon was developed as a comprehensive list of all events that might occur in an imaging department. However, many of these are not easily captured by systems that exist today, or the effort to </w:t>
      </w:r>
      <w:r w:rsidR="0059329C">
        <w:t>report</w:t>
      </w:r>
      <w:r w:rsidR="0059329C" w:rsidRPr="006241A0">
        <w:t xml:space="preserve"> </w:t>
      </w:r>
      <w:r w:rsidRPr="006241A0">
        <w:t xml:space="preserve">the events would far outweigh the perceived value. The events were also selected to cover a broad range of event types in order to assure broad utility and to assure the methods selected in the profile would not impede future inclusion of the rest of the SWIM lexicon. Finally, events that are considered highly valuable based on current business intelligence systems were also identified and included in the list. </w:t>
      </w:r>
    </w:p>
    <w:p w14:paraId="6A1B5353" w14:textId="77777777" w:rsidR="001972AE" w:rsidRDefault="007608A1" w:rsidP="00D0449D">
      <w:pPr>
        <w:pStyle w:val="Heading3"/>
        <w:numPr>
          <w:ilvl w:val="0"/>
          <w:numId w:val="0"/>
        </w:numPr>
      </w:pPr>
      <w:bookmarkStart w:id="347" w:name="_Toc476262142"/>
      <w:r>
        <w:t>6.X.2</w:t>
      </w:r>
      <w:r w:rsidR="001972AE">
        <w:t xml:space="preserve"> Event Semantics</w:t>
      </w:r>
      <w:bookmarkEnd w:id="347"/>
    </w:p>
    <w:p w14:paraId="35588BAB" w14:textId="77777777" w:rsidR="007608A1" w:rsidRDefault="007608A1" w:rsidP="007608A1">
      <w:pPr>
        <w:pStyle w:val="BodyText"/>
      </w:pPr>
      <w:r>
        <w:t xml:space="preserve">The baseline events are selected from the RADLEX SWIM list, </w:t>
      </w:r>
      <w:hyperlink r:id="rId30" w:history="1">
        <w:r w:rsidRPr="00207567">
          <w:rPr>
            <w:rStyle w:val="Hyperlink"/>
          </w:rPr>
          <w:t>https://github.com/ImagingInformatics/SWIM-Events</w:t>
        </w:r>
      </w:hyperlink>
      <w:r w:rsidR="00E664A1">
        <w:t xml:space="preserve">.  This list may be extended by local policy with other events from the RADLEX SWIM list, or by locally defined events.  </w:t>
      </w:r>
    </w:p>
    <w:p w14:paraId="20F2EF5F" w14:textId="77777777" w:rsidR="007608A1" w:rsidRDefault="007608A1" w:rsidP="007608A1">
      <w:pPr>
        <w:pStyle w:val="BodyText"/>
      </w:pPr>
    </w:p>
    <w:p w14:paraId="22D5D798" w14:textId="77777777" w:rsidR="007608A1" w:rsidRDefault="007608A1" w:rsidP="00CB5B62">
      <w:pPr>
        <w:pStyle w:val="TableTitle"/>
      </w:pPr>
      <w:r>
        <w:t>Table 6.X.2-1 Baseline SOLE Events</w:t>
      </w:r>
    </w:p>
    <w:tbl>
      <w:tblPr>
        <w:tblW w:w="96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3240"/>
        <w:gridCol w:w="2520"/>
        <w:gridCol w:w="2250"/>
      </w:tblGrid>
      <w:tr w:rsidR="00A55973" w:rsidRPr="007608A1" w14:paraId="49F156B3" w14:textId="25A63733" w:rsidTr="00CB5B62">
        <w:trPr>
          <w:trHeight w:val="255"/>
        </w:trPr>
        <w:tc>
          <w:tcPr>
            <w:tcW w:w="1597" w:type="dxa"/>
            <w:shd w:val="clear" w:color="auto" w:fill="auto"/>
            <w:noWrap/>
            <w:vAlign w:val="bottom"/>
          </w:tcPr>
          <w:p w14:paraId="00BCB206" w14:textId="461F7782" w:rsidR="00A55973" w:rsidRPr="007608A1" w:rsidRDefault="00A55973" w:rsidP="007608A1">
            <w:pPr>
              <w:pStyle w:val="TableEntryHeader"/>
            </w:pPr>
            <w:r w:rsidRPr="007608A1">
              <w:t>Name</w:t>
            </w:r>
            <w:r>
              <w:t xml:space="preserve"> and </w:t>
            </w:r>
            <w:r w:rsidR="00815FF0">
              <w:t xml:space="preserve">Event </w:t>
            </w:r>
            <w:r>
              <w:t>Code</w:t>
            </w:r>
          </w:p>
        </w:tc>
        <w:tc>
          <w:tcPr>
            <w:tcW w:w="3240" w:type="dxa"/>
            <w:shd w:val="clear" w:color="auto" w:fill="auto"/>
            <w:vAlign w:val="bottom"/>
          </w:tcPr>
          <w:p w14:paraId="4733B030" w14:textId="667C6C6F" w:rsidR="00A55973" w:rsidRPr="007608A1" w:rsidRDefault="00A55973" w:rsidP="007608A1">
            <w:pPr>
              <w:pStyle w:val="TableEntryHeader"/>
            </w:pPr>
            <w:r>
              <w:t xml:space="preserve">Definition:  </w:t>
            </w:r>
            <w:r w:rsidRPr="007608A1">
              <w:t>"The time when:"</w:t>
            </w:r>
          </w:p>
        </w:tc>
        <w:tc>
          <w:tcPr>
            <w:tcW w:w="2520" w:type="dxa"/>
            <w:vAlign w:val="bottom"/>
          </w:tcPr>
          <w:p w14:paraId="44C571A8" w14:textId="6CF92F29" w:rsidR="00A55973" w:rsidDel="003757F7" w:rsidRDefault="00A55973" w:rsidP="007608A1">
            <w:pPr>
              <w:pStyle w:val="TableEntryHeader"/>
            </w:pPr>
            <w:r>
              <w:t>Active Participants</w:t>
            </w:r>
          </w:p>
        </w:tc>
        <w:tc>
          <w:tcPr>
            <w:tcW w:w="2250" w:type="dxa"/>
            <w:vAlign w:val="bottom"/>
          </w:tcPr>
          <w:p w14:paraId="4C4084AD" w14:textId="13AD433F" w:rsidR="00A55973" w:rsidRDefault="00A55973" w:rsidP="007608A1">
            <w:pPr>
              <w:pStyle w:val="TableEntryHeader"/>
            </w:pPr>
            <w:r>
              <w:t>Passive Participants</w:t>
            </w:r>
          </w:p>
        </w:tc>
      </w:tr>
      <w:tr w:rsidR="00A55973" w:rsidRPr="00CB5B62" w14:paraId="00EF7514" w14:textId="49BEEF71" w:rsidTr="00CB5B62">
        <w:trPr>
          <w:trHeight w:val="510"/>
        </w:trPr>
        <w:tc>
          <w:tcPr>
            <w:tcW w:w="1597" w:type="dxa"/>
            <w:shd w:val="clear" w:color="auto" w:fill="auto"/>
            <w:noWrap/>
            <w:vAlign w:val="bottom"/>
          </w:tcPr>
          <w:p w14:paraId="4A97F009" w14:textId="4E58D443" w:rsidR="00A55973" w:rsidRPr="00CB5B62" w:rsidRDefault="00206BC6" w:rsidP="00CB5B62">
            <w:pPr>
              <w:pStyle w:val="TableEntry"/>
            </w:pPr>
            <w:r w:rsidRPr="00CB5B62">
              <w:t>Exam Ordered RID???1</w:t>
            </w:r>
          </w:p>
        </w:tc>
        <w:tc>
          <w:tcPr>
            <w:tcW w:w="3240" w:type="dxa"/>
            <w:shd w:val="clear" w:color="auto" w:fill="auto"/>
            <w:vAlign w:val="bottom"/>
          </w:tcPr>
          <w:p w14:paraId="5B2DDFED" w14:textId="77777777" w:rsidR="00A55973" w:rsidRPr="00CB5B62" w:rsidRDefault="00A55973" w:rsidP="00CB5B62">
            <w:pPr>
              <w:pStyle w:val="TableEntry"/>
            </w:pPr>
            <w:r w:rsidRPr="00CB5B62">
              <w:t>The exam order is entered into the order placer system</w:t>
            </w:r>
          </w:p>
        </w:tc>
        <w:tc>
          <w:tcPr>
            <w:tcW w:w="2520" w:type="dxa"/>
            <w:vAlign w:val="bottom"/>
          </w:tcPr>
          <w:p w14:paraId="77C93A7F" w14:textId="0C45A60E" w:rsidR="00A55973" w:rsidRPr="00CB5B62" w:rsidRDefault="00337D21" w:rsidP="00CB5B62">
            <w:pPr>
              <w:pStyle w:val="TableEntry"/>
            </w:pPr>
            <w:r w:rsidRPr="00CB5B62">
              <w:t>Orderplacer (1..</w:t>
            </w:r>
            <w:r w:rsidR="00206BC6" w:rsidRPr="00CB5B62">
              <w:t>1)</w:t>
            </w:r>
            <w:r w:rsidR="00206BC6">
              <w:t>[Person]</w:t>
            </w:r>
          </w:p>
          <w:p w14:paraId="2F86017D" w14:textId="7C2846E6" w:rsidR="00A55973" w:rsidRPr="00CB5B62" w:rsidRDefault="00337D21" w:rsidP="00CB5B62">
            <w:pPr>
              <w:pStyle w:val="TableEntry"/>
            </w:pPr>
            <w:r w:rsidRPr="00CB5B62">
              <w:t>Ordering Physician (0..1)</w:t>
            </w:r>
            <w:r w:rsidR="00206BC6">
              <w:t>[Person]</w:t>
            </w:r>
          </w:p>
        </w:tc>
        <w:tc>
          <w:tcPr>
            <w:tcW w:w="2250" w:type="dxa"/>
            <w:vAlign w:val="bottom"/>
          </w:tcPr>
          <w:p w14:paraId="67BA1E4B" w14:textId="2F377A32" w:rsidR="00A55973" w:rsidRPr="00CB5B62" w:rsidRDefault="00337D21" w:rsidP="00CB5B62">
            <w:pPr>
              <w:pStyle w:val="TableEntry"/>
            </w:pPr>
            <w:r w:rsidRPr="00CB5B62">
              <w:t>Exam(1..</w:t>
            </w:r>
            <w:r w:rsidR="00A55973" w:rsidRPr="00CB5B62">
              <w:t>1)</w:t>
            </w:r>
            <w:r w:rsidR="00206BC6">
              <w:t>[Object]</w:t>
            </w:r>
          </w:p>
          <w:p w14:paraId="39155D12" w14:textId="1A6EFFC3" w:rsidR="00A55973" w:rsidRPr="00CB5B62" w:rsidRDefault="00337D21" w:rsidP="00CB5B62">
            <w:pPr>
              <w:pStyle w:val="TableEntry"/>
            </w:pPr>
            <w:r w:rsidRPr="00CB5B62">
              <w:t>Accession Number(0..</w:t>
            </w:r>
            <w:r w:rsidR="00A55973" w:rsidRPr="00CB5B62">
              <w:t>1)</w:t>
            </w:r>
            <w:r w:rsidR="00206BC6">
              <w:t>[Object]</w:t>
            </w:r>
          </w:p>
        </w:tc>
      </w:tr>
      <w:tr w:rsidR="00A55973" w:rsidRPr="007608A1" w14:paraId="6D209655" w14:textId="11B3ACFB" w:rsidTr="00CB5B62">
        <w:trPr>
          <w:trHeight w:val="510"/>
        </w:trPr>
        <w:tc>
          <w:tcPr>
            <w:tcW w:w="1597" w:type="dxa"/>
            <w:shd w:val="clear" w:color="auto" w:fill="auto"/>
            <w:noWrap/>
            <w:vAlign w:val="bottom"/>
          </w:tcPr>
          <w:p w14:paraId="6E13EB60" w14:textId="2580534B" w:rsidR="00A55973" w:rsidRDefault="00206BC6" w:rsidP="00CB5B62">
            <w:pPr>
              <w:pStyle w:val="TableEntry"/>
              <w:rPr>
                <w:rFonts w:ascii="Arial" w:hAnsi="Arial" w:cs="Arial"/>
                <w:b/>
                <w:bCs/>
                <w:color w:val="000000"/>
                <w:sz w:val="20"/>
              </w:rPr>
            </w:pPr>
            <w:r w:rsidRPr="00CB5B62">
              <w:t xml:space="preserve">Order Entered </w:t>
            </w:r>
            <w:r w:rsidR="00A55973" w:rsidRPr="007608A1">
              <w:t>RID45813</w:t>
            </w:r>
          </w:p>
        </w:tc>
        <w:tc>
          <w:tcPr>
            <w:tcW w:w="3240" w:type="dxa"/>
            <w:shd w:val="clear" w:color="auto" w:fill="auto"/>
            <w:vAlign w:val="bottom"/>
          </w:tcPr>
          <w:p w14:paraId="0D39B8A4" w14:textId="5E674747" w:rsidR="00A55973" w:rsidRPr="007608A1" w:rsidRDefault="00A55973" w:rsidP="00CB5B62">
            <w:pPr>
              <w:pStyle w:val="TableEntry"/>
            </w:pPr>
            <w:r>
              <w:t>The physician ordered exams</w:t>
            </w:r>
          </w:p>
        </w:tc>
        <w:tc>
          <w:tcPr>
            <w:tcW w:w="2520" w:type="dxa"/>
            <w:vAlign w:val="bottom"/>
          </w:tcPr>
          <w:p w14:paraId="201FB49F" w14:textId="2F6D9DED" w:rsidR="00206BC6" w:rsidRDefault="00337D21" w:rsidP="00CB5B62">
            <w:pPr>
              <w:pStyle w:val="TableEntry"/>
            </w:pPr>
            <w:r>
              <w:t>Orderplacer (1..</w:t>
            </w:r>
            <w:r w:rsidR="00A55973" w:rsidRPr="00877412">
              <w:t>1)</w:t>
            </w:r>
            <w:r w:rsidR="00206BC6">
              <w:t xml:space="preserve"> [Machine]</w:t>
            </w:r>
          </w:p>
          <w:p w14:paraId="7A6D1B4E" w14:textId="76C73054" w:rsidR="00A55973" w:rsidRDefault="00337D21" w:rsidP="00CB5B62">
            <w:pPr>
              <w:pStyle w:val="TableEntry"/>
            </w:pPr>
            <w:r>
              <w:t>Ordering Physician (0..</w:t>
            </w:r>
            <w:r w:rsidR="00A55973" w:rsidRPr="00877412">
              <w:t>1)</w:t>
            </w:r>
            <w:r w:rsidR="00206BC6">
              <w:t xml:space="preserve"> [Person]</w:t>
            </w:r>
          </w:p>
        </w:tc>
        <w:tc>
          <w:tcPr>
            <w:tcW w:w="2250" w:type="dxa"/>
            <w:vAlign w:val="bottom"/>
          </w:tcPr>
          <w:p w14:paraId="251B5C81" w14:textId="6515FA10" w:rsidR="00A55973" w:rsidRDefault="00337D21" w:rsidP="00CB5B62">
            <w:pPr>
              <w:pStyle w:val="TableEntry"/>
            </w:pPr>
            <w:r>
              <w:t>Order number (1..</w:t>
            </w:r>
            <w:r w:rsidR="00A55973" w:rsidRPr="00877412">
              <w:t>1)</w:t>
            </w:r>
            <w:r w:rsidR="00206BC6">
              <w:t xml:space="preserve"> [Object]</w:t>
            </w:r>
          </w:p>
          <w:p w14:paraId="46BD7439" w14:textId="34965A8E" w:rsidR="00A55973" w:rsidRPr="00877412" w:rsidRDefault="00337D21" w:rsidP="00CB5B62">
            <w:pPr>
              <w:pStyle w:val="TableEntry"/>
            </w:pPr>
            <w:r>
              <w:t>Exam(</w:t>
            </w:r>
            <w:r w:rsidR="00A55973" w:rsidRPr="00877412">
              <w:t>1..n)</w:t>
            </w:r>
            <w:r w:rsidR="00206BC6">
              <w:t xml:space="preserve"> [Object]</w:t>
            </w:r>
          </w:p>
        </w:tc>
      </w:tr>
      <w:tr w:rsidR="00A55973" w:rsidRPr="007608A1" w14:paraId="587919C1" w14:textId="580456E8" w:rsidTr="00CB5B62">
        <w:trPr>
          <w:trHeight w:val="255"/>
        </w:trPr>
        <w:tc>
          <w:tcPr>
            <w:tcW w:w="1597" w:type="dxa"/>
            <w:shd w:val="clear" w:color="auto" w:fill="auto"/>
            <w:noWrap/>
            <w:vAlign w:val="bottom"/>
          </w:tcPr>
          <w:p w14:paraId="7D6B2294" w14:textId="6A290660" w:rsidR="00A55973" w:rsidRDefault="00A55973" w:rsidP="00CB5B62">
            <w:pPr>
              <w:pStyle w:val="TableEntry"/>
              <w:rPr>
                <w:rFonts w:ascii="Arial" w:hAnsi="Arial" w:cs="Arial"/>
                <w:color w:val="000000"/>
                <w:sz w:val="20"/>
              </w:rPr>
            </w:pPr>
            <w:r w:rsidRPr="00CB5B62">
              <w:t>AppointmentTimeScheduled</w:t>
            </w:r>
            <w:r>
              <w:t xml:space="preserve"> RID45814</w:t>
            </w:r>
          </w:p>
        </w:tc>
        <w:tc>
          <w:tcPr>
            <w:tcW w:w="3240" w:type="dxa"/>
            <w:shd w:val="clear" w:color="auto" w:fill="auto"/>
            <w:vAlign w:val="bottom"/>
          </w:tcPr>
          <w:p w14:paraId="25C57BD5" w14:textId="61CD5A1E" w:rsidR="00A55973" w:rsidRPr="007608A1" w:rsidRDefault="00A55973" w:rsidP="00CB5B62">
            <w:pPr>
              <w:pStyle w:val="TableEntry"/>
            </w:pPr>
            <w:r>
              <w:t>T</w:t>
            </w:r>
            <w:r w:rsidRPr="007608A1">
              <w:t>he scheduler set the App</w:t>
            </w:r>
            <w:r w:rsidR="00206BC6">
              <w:t>ointmen</w:t>
            </w:r>
            <w:r w:rsidRPr="007608A1">
              <w:t>t</w:t>
            </w:r>
            <w:r w:rsidR="00206BC6">
              <w:t xml:space="preserve"> </w:t>
            </w:r>
            <w:r w:rsidRPr="007608A1">
              <w:t>Time for the exam</w:t>
            </w:r>
          </w:p>
        </w:tc>
        <w:tc>
          <w:tcPr>
            <w:tcW w:w="2520" w:type="dxa"/>
            <w:vAlign w:val="bottom"/>
          </w:tcPr>
          <w:p w14:paraId="49942B54" w14:textId="63546BD2" w:rsidR="00A55973" w:rsidRDefault="00337D21" w:rsidP="00CB5B62">
            <w:pPr>
              <w:pStyle w:val="TableEntry"/>
            </w:pPr>
            <w:r>
              <w:t>Dss/Orderfiller (</w:t>
            </w:r>
            <w:r w:rsidR="00A55973" w:rsidRPr="00877412">
              <w:t>0..1)</w:t>
            </w:r>
            <w:r w:rsidR="00206BC6">
              <w:t xml:space="preserve"> [Machine]</w:t>
            </w:r>
          </w:p>
          <w:p w14:paraId="50EEE828" w14:textId="39C303C9" w:rsidR="00A55973" w:rsidRDefault="00337D21" w:rsidP="00CB5B62">
            <w:pPr>
              <w:pStyle w:val="TableEntry"/>
            </w:pPr>
            <w:r>
              <w:t>Human Scheduler (</w:t>
            </w:r>
            <w:r w:rsidR="00A55973" w:rsidRPr="00877412">
              <w:t>0..1)</w:t>
            </w:r>
            <w:r w:rsidR="00206BC6">
              <w:t xml:space="preserve"> [Person]</w:t>
            </w:r>
          </w:p>
          <w:p w14:paraId="579A3CD5" w14:textId="1D2EB870" w:rsidR="00A55973" w:rsidRDefault="00206BC6" w:rsidP="00CB5B62">
            <w:pPr>
              <w:pStyle w:val="TableEntry"/>
            </w:pPr>
            <w:r>
              <w:t>A</w:t>
            </w:r>
            <w:r w:rsidR="00337D21">
              <w:t>utomated scheduler (</w:t>
            </w:r>
            <w:r w:rsidR="00A55973" w:rsidRPr="00877412">
              <w:t>0..1)</w:t>
            </w:r>
            <w:r>
              <w:t xml:space="preserve"> [Machine]</w:t>
            </w:r>
          </w:p>
          <w:p w14:paraId="1ED02A68" w14:textId="557972EF" w:rsidR="00A55973" w:rsidRDefault="00A55973" w:rsidP="00CB5B62">
            <w:pPr>
              <w:pStyle w:val="TableEntry"/>
            </w:pPr>
            <w:r w:rsidRPr="004A518B">
              <w:rPr>
                <w:rPrChange w:id="348" w:author="Robert.Horn" w:date="2017-03-05T16:35:00Z">
                  <w:rPr>
                    <w:highlight w:val="yellow"/>
                  </w:rPr>
                </w:rPrChange>
              </w:rPr>
              <w:t>At least one shall be present</w:t>
            </w:r>
          </w:p>
        </w:tc>
        <w:tc>
          <w:tcPr>
            <w:tcW w:w="2250" w:type="dxa"/>
            <w:vAlign w:val="bottom"/>
          </w:tcPr>
          <w:p w14:paraId="38D5BD76" w14:textId="61DF6393" w:rsidR="00A55973" w:rsidRDefault="00206BC6" w:rsidP="00CB5B62">
            <w:pPr>
              <w:pStyle w:val="TableEntry"/>
            </w:pPr>
            <w:r>
              <w:t>Exam</w:t>
            </w:r>
            <w:r w:rsidR="00A55973" w:rsidRPr="00877412">
              <w:t>(</w:t>
            </w:r>
            <w:r w:rsidR="00337D21">
              <w:t>1..</w:t>
            </w:r>
            <w:r w:rsidR="00A55973" w:rsidRPr="00877412">
              <w:t>1)</w:t>
            </w:r>
            <w:r>
              <w:t>[Object]</w:t>
            </w:r>
          </w:p>
        </w:tc>
      </w:tr>
      <w:tr w:rsidR="00A55973" w:rsidRPr="007608A1" w14:paraId="15754F56" w14:textId="05896502" w:rsidTr="00CB5B62">
        <w:trPr>
          <w:trHeight w:val="510"/>
        </w:trPr>
        <w:tc>
          <w:tcPr>
            <w:tcW w:w="1597" w:type="dxa"/>
            <w:shd w:val="clear" w:color="auto" w:fill="auto"/>
            <w:noWrap/>
            <w:vAlign w:val="bottom"/>
          </w:tcPr>
          <w:p w14:paraId="31D1D6FA" w14:textId="0977EE5C" w:rsidR="00A55973" w:rsidRDefault="00A55973" w:rsidP="00CB5B62">
            <w:pPr>
              <w:pStyle w:val="TableEntry"/>
              <w:rPr>
                <w:rFonts w:ascii="Arial" w:hAnsi="Arial" w:cs="Arial"/>
                <w:b/>
                <w:bCs/>
                <w:color w:val="000000"/>
                <w:sz w:val="20"/>
              </w:rPr>
            </w:pPr>
            <w:r w:rsidRPr="00CB5B62">
              <w:t>PatientArrivedatImaging (RID</w:t>
            </w:r>
            <w:r w:rsidR="00206BC6" w:rsidRPr="00CB5B62">
              <w:t>???2</w:t>
            </w:r>
            <w:r w:rsidRPr="00CB5B62">
              <w:t>)</w:t>
            </w:r>
          </w:p>
        </w:tc>
        <w:tc>
          <w:tcPr>
            <w:tcW w:w="3240" w:type="dxa"/>
            <w:shd w:val="clear" w:color="auto" w:fill="auto"/>
            <w:vAlign w:val="bottom"/>
          </w:tcPr>
          <w:p w14:paraId="5A310F8F" w14:textId="6615EBA8" w:rsidR="00A55973" w:rsidRPr="007608A1" w:rsidRDefault="00A55973" w:rsidP="00CB5B62">
            <w:pPr>
              <w:pStyle w:val="TableEntry"/>
            </w:pPr>
            <w:r w:rsidRPr="00877412">
              <w:t>The patient checks-in at modality waiting area for the exams</w:t>
            </w:r>
          </w:p>
        </w:tc>
        <w:tc>
          <w:tcPr>
            <w:tcW w:w="2520" w:type="dxa"/>
            <w:vAlign w:val="bottom"/>
          </w:tcPr>
          <w:p w14:paraId="476853C8" w14:textId="4D5C5D2F" w:rsidR="00A55973" w:rsidRDefault="00337D21" w:rsidP="00CB5B62">
            <w:pPr>
              <w:pStyle w:val="TableEntry"/>
            </w:pPr>
            <w:r>
              <w:t>Admitting Staff</w:t>
            </w:r>
            <w:r w:rsidR="00A55973">
              <w:t>(0..1)</w:t>
            </w:r>
            <w:r w:rsidR="00206BC6">
              <w:t xml:space="preserve"> [Person]</w:t>
            </w:r>
          </w:p>
          <w:p w14:paraId="272EB984" w14:textId="548BB06B" w:rsidR="00A55973" w:rsidRPr="00877412" w:rsidRDefault="00A55973" w:rsidP="00CB5B62">
            <w:pPr>
              <w:pStyle w:val="TableEntry"/>
            </w:pPr>
            <w:r>
              <w:t>Automatic Check In System (0..1)</w:t>
            </w:r>
            <w:r w:rsidR="00206BC6">
              <w:t xml:space="preserve"> [Machine]</w:t>
            </w:r>
          </w:p>
        </w:tc>
        <w:tc>
          <w:tcPr>
            <w:tcW w:w="2250" w:type="dxa"/>
            <w:vAlign w:val="bottom"/>
          </w:tcPr>
          <w:p w14:paraId="440F2198" w14:textId="631CDBC6" w:rsidR="00A55973" w:rsidRDefault="00337D21" w:rsidP="00CB5B62">
            <w:pPr>
              <w:pStyle w:val="TableEntry"/>
            </w:pPr>
            <w:r w:rsidRPr="004A518B">
              <w:rPr>
                <w:rPrChange w:id="349" w:author="Robert.Horn" w:date="2017-03-05T16:36:00Z">
                  <w:rPr>
                    <w:highlight w:val="yellow"/>
                  </w:rPr>
                </w:rPrChange>
              </w:rPr>
              <w:t>Patient (1..</w:t>
            </w:r>
            <w:r w:rsidR="00A55973" w:rsidRPr="004A518B">
              <w:rPr>
                <w:rPrChange w:id="350" w:author="Robert.Horn" w:date="2017-03-05T16:36:00Z">
                  <w:rPr>
                    <w:highlight w:val="yellow"/>
                  </w:rPr>
                </w:rPrChange>
              </w:rPr>
              <w:t>1)</w:t>
            </w:r>
            <w:r w:rsidR="00206BC6" w:rsidRPr="004A518B">
              <w:rPr>
                <w:rPrChange w:id="351" w:author="Robert.Horn" w:date="2017-03-05T16:36:00Z">
                  <w:rPr/>
                </w:rPrChange>
              </w:rPr>
              <w:t>[</w:t>
            </w:r>
            <w:r w:rsidR="00206BC6">
              <w:t>Patient]</w:t>
            </w:r>
          </w:p>
          <w:p w14:paraId="468FCB41" w14:textId="3942C4C6" w:rsidR="00A55973" w:rsidRPr="00877412" w:rsidRDefault="00337D21" w:rsidP="00CB5B62">
            <w:pPr>
              <w:pStyle w:val="TableEntry"/>
            </w:pPr>
            <w:r>
              <w:t>Arrival Location(</w:t>
            </w:r>
            <w:r w:rsidR="00A55973">
              <w:t>0..1)</w:t>
            </w:r>
            <w:r w:rsidR="00206BC6">
              <w:t>[Location]</w:t>
            </w:r>
          </w:p>
        </w:tc>
      </w:tr>
      <w:tr w:rsidR="00A55973" w:rsidRPr="00CB5B62" w14:paraId="339257D9" w14:textId="7E8FBCF5" w:rsidTr="00CB5B62">
        <w:trPr>
          <w:trHeight w:val="510"/>
        </w:trPr>
        <w:tc>
          <w:tcPr>
            <w:tcW w:w="1597" w:type="dxa"/>
            <w:shd w:val="clear" w:color="auto" w:fill="auto"/>
            <w:noWrap/>
            <w:vAlign w:val="bottom"/>
          </w:tcPr>
          <w:p w14:paraId="38DDF8A0" w14:textId="77232254" w:rsidR="00A55973" w:rsidRPr="00CB5B62" w:rsidRDefault="00A55973" w:rsidP="00CB5B62">
            <w:pPr>
              <w:pStyle w:val="TableEntry"/>
            </w:pPr>
            <w:r w:rsidRPr="00CB5B62">
              <w:t>PatientArrived RID45825</w:t>
            </w:r>
          </w:p>
        </w:tc>
        <w:tc>
          <w:tcPr>
            <w:tcW w:w="3240" w:type="dxa"/>
            <w:shd w:val="clear" w:color="auto" w:fill="auto"/>
            <w:vAlign w:val="bottom"/>
          </w:tcPr>
          <w:p w14:paraId="46B932A9" w14:textId="45312075" w:rsidR="00A55973" w:rsidRPr="00CB5B62" w:rsidRDefault="00A55973" w:rsidP="00CB5B62">
            <w:pPr>
              <w:pStyle w:val="TableEntry"/>
            </w:pPr>
            <w:r w:rsidRPr="00CB5B62">
              <w:t>The patient checks-in at a g</w:t>
            </w:r>
            <w:r w:rsidR="00206BC6" w:rsidRPr="00CB5B62">
              <w:t>eneral admitting desk at imaging</w:t>
            </w:r>
            <w:r w:rsidRPr="00CB5B62">
              <w:t xml:space="preserve"> facility</w:t>
            </w:r>
          </w:p>
        </w:tc>
        <w:tc>
          <w:tcPr>
            <w:tcW w:w="2520" w:type="dxa"/>
            <w:vAlign w:val="bottom"/>
          </w:tcPr>
          <w:p w14:paraId="0A6BB23A" w14:textId="2D14827D" w:rsidR="00A55973" w:rsidRPr="00CB5B62" w:rsidRDefault="00337D21" w:rsidP="00CB5B62">
            <w:pPr>
              <w:pStyle w:val="TableEntry"/>
            </w:pPr>
            <w:r w:rsidRPr="00CB5B62">
              <w:t>Admitting Staff</w:t>
            </w:r>
            <w:r w:rsidR="00A55973" w:rsidRPr="00CB5B62">
              <w:t>(0..1)</w:t>
            </w:r>
            <w:r w:rsidR="00206BC6">
              <w:t xml:space="preserve"> [Person]</w:t>
            </w:r>
          </w:p>
          <w:p w14:paraId="5E108FDD" w14:textId="26504C70" w:rsidR="00A55973" w:rsidRPr="00CB5B62" w:rsidRDefault="00A55973" w:rsidP="00CB5B62">
            <w:pPr>
              <w:pStyle w:val="TableEntry"/>
            </w:pPr>
            <w:r w:rsidRPr="00CB5B62">
              <w:lastRenderedPageBreak/>
              <w:t>Automatic Check In System (0..1)</w:t>
            </w:r>
            <w:r w:rsidR="00206BC6">
              <w:t xml:space="preserve"> [Machine]</w:t>
            </w:r>
          </w:p>
        </w:tc>
        <w:tc>
          <w:tcPr>
            <w:tcW w:w="2250" w:type="dxa"/>
            <w:vAlign w:val="bottom"/>
          </w:tcPr>
          <w:p w14:paraId="0D829834" w14:textId="77777777" w:rsidR="00206BC6" w:rsidRDefault="00206BC6" w:rsidP="00206BC6">
            <w:pPr>
              <w:pStyle w:val="TableEntry"/>
            </w:pPr>
            <w:r>
              <w:lastRenderedPageBreak/>
              <w:t>Patient (1..1)[Patient]</w:t>
            </w:r>
          </w:p>
          <w:p w14:paraId="34B22782" w14:textId="6615CD71" w:rsidR="00A55973" w:rsidRPr="00CB5B62" w:rsidRDefault="00206BC6" w:rsidP="00CB5B62">
            <w:pPr>
              <w:pStyle w:val="TableEntry"/>
            </w:pPr>
            <w:r>
              <w:lastRenderedPageBreak/>
              <w:t>Arrival Location(0..1)[Location]</w:t>
            </w:r>
          </w:p>
        </w:tc>
      </w:tr>
      <w:tr w:rsidR="00A55973" w:rsidRPr="007608A1" w14:paraId="6D811E41" w14:textId="1E8A6A35" w:rsidTr="00CB5B62">
        <w:trPr>
          <w:trHeight w:val="510"/>
        </w:trPr>
        <w:tc>
          <w:tcPr>
            <w:tcW w:w="1597" w:type="dxa"/>
            <w:shd w:val="clear" w:color="auto" w:fill="auto"/>
            <w:noWrap/>
            <w:vAlign w:val="bottom"/>
          </w:tcPr>
          <w:p w14:paraId="1040E73E" w14:textId="7B797088" w:rsidR="00A55973" w:rsidRDefault="00A55973" w:rsidP="00CB5B62">
            <w:pPr>
              <w:pStyle w:val="TableEntry"/>
            </w:pPr>
            <w:r>
              <w:lastRenderedPageBreak/>
              <w:t>RoomAssigned RID45934</w:t>
            </w:r>
          </w:p>
        </w:tc>
        <w:tc>
          <w:tcPr>
            <w:tcW w:w="3240" w:type="dxa"/>
            <w:shd w:val="clear" w:color="auto" w:fill="auto"/>
            <w:vAlign w:val="bottom"/>
          </w:tcPr>
          <w:p w14:paraId="17EF6A15" w14:textId="71154DCD" w:rsidR="00A55973" w:rsidRPr="007608A1" w:rsidRDefault="00A55973" w:rsidP="00CB5B62">
            <w:pPr>
              <w:pStyle w:val="TableEntry"/>
            </w:pPr>
            <w:r>
              <w:t>The</w:t>
            </w:r>
            <w:r w:rsidRPr="007608A1">
              <w:t xml:space="preserve"> room is assigned to a procedure</w:t>
            </w:r>
          </w:p>
        </w:tc>
        <w:tc>
          <w:tcPr>
            <w:tcW w:w="2520" w:type="dxa"/>
            <w:vAlign w:val="bottom"/>
          </w:tcPr>
          <w:p w14:paraId="227AF82E" w14:textId="77777777" w:rsidR="00206BC6" w:rsidRDefault="00206BC6" w:rsidP="00CB5B62">
            <w:pPr>
              <w:pStyle w:val="TableEntry"/>
            </w:pPr>
            <w:r>
              <w:t>Dss/Orderfiller (0..1) [Machine]</w:t>
            </w:r>
          </w:p>
          <w:p w14:paraId="628FC337" w14:textId="77777777" w:rsidR="00206BC6" w:rsidRDefault="00206BC6" w:rsidP="00CB5B62">
            <w:pPr>
              <w:pStyle w:val="TableEntry"/>
            </w:pPr>
            <w:r>
              <w:t>Human Scheduler (0..1) [Person]</w:t>
            </w:r>
          </w:p>
          <w:p w14:paraId="40411243" w14:textId="77777777" w:rsidR="00206BC6" w:rsidRDefault="00206BC6" w:rsidP="00CB5B62">
            <w:pPr>
              <w:pStyle w:val="TableEntry"/>
            </w:pPr>
            <w:r>
              <w:t>Automated scheduler (0..1) [Machine]</w:t>
            </w:r>
          </w:p>
          <w:p w14:paraId="133C1B65" w14:textId="1B6662CB" w:rsidR="00A55973" w:rsidRDefault="00206BC6" w:rsidP="00CB5B62">
            <w:pPr>
              <w:pStyle w:val="TableEntry"/>
            </w:pPr>
            <w:r>
              <w:t>At least one shall be present</w:t>
            </w:r>
          </w:p>
        </w:tc>
        <w:tc>
          <w:tcPr>
            <w:tcW w:w="2250" w:type="dxa"/>
            <w:vAlign w:val="bottom"/>
          </w:tcPr>
          <w:p w14:paraId="291881FB" w14:textId="5BCF41DD" w:rsidR="00A55973" w:rsidRDefault="00337D21" w:rsidP="00CB5B62">
            <w:pPr>
              <w:pStyle w:val="TableEntry"/>
            </w:pPr>
            <w:r>
              <w:t>Exam(1..</w:t>
            </w:r>
            <w:r w:rsidR="00A55973" w:rsidRPr="00877412">
              <w:t>1)</w:t>
            </w:r>
            <w:r w:rsidR="00206BC6">
              <w:t>[Object]</w:t>
            </w:r>
          </w:p>
          <w:p w14:paraId="3BA11901" w14:textId="38D76BC5" w:rsidR="00A55973" w:rsidRDefault="00A55973" w:rsidP="00CB5B62">
            <w:pPr>
              <w:pStyle w:val="TableEntry"/>
            </w:pPr>
            <w:r>
              <w:t>Room</w:t>
            </w:r>
            <w:r w:rsidR="00337D21">
              <w:t xml:space="preserve"> Location</w:t>
            </w:r>
            <w:r w:rsidRPr="00877412">
              <w:t>(0..1)</w:t>
            </w:r>
            <w:r w:rsidR="00206BC6">
              <w:t>[Location]</w:t>
            </w:r>
          </w:p>
        </w:tc>
      </w:tr>
      <w:tr w:rsidR="00A55973" w:rsidRPr="007608A1" w14:paraId="7EEF9D64" w14:textId="77777777" w:rsidTr="00CB5B62">
        <w:trPr>
          <w:trHeight w:val="510"/>
        </w:trPr>
        <w:tc>
          <w:tcPr>
            <w:tcW w:w="1597" w:type="dxa"/>
            <w:shd w:val="clear" w:color="auto" w:fill="auto"/>
            <w:noWrap/>
            <w:vAlign w:val="bottom"/>
          </w:tcPr>
          <w:p w14:paraId="7D3A7B0F" w14:textId="79D70529" w:rsidR="00A55973" w:rsidRDefault="00A55973" w:rsidP="00CB5B62">
            <w:pPr>
              <w:pStyle w:val="TableEntry"/>
            </w:pPr>
            <w:r>
              <w:t>ResourceAssigned RID???</w:t>
            </w:r>
            <w:r w:rsidR="00206BC6">
              <w:t>3</w:t>
            </w:r>
          </w:p>
        </w:tc>
        <w:tc>
          <w:tcPr>
            <w:tcW w:w="3240" w:type="dxa"/>
            <w:shd w:val="clear" w:color="auto" w:fill="auto"/>
            <w:vAlign w:val="bottom"/>
          </w:tcPr>
          <w:p w14:paraId="478FF159" w14:textId="7086E201" w:rsidR="00A55973" w:rsidRDefault="00A55973" w:rsidP="00CB5B62">
            <w:pPr>
              <w:pStyle w:val="TableEntry"/>
            </w:pPr>
            <w:r w:rsidRPr="00877412">
              <w:t>A resource ,e.g., a specific imaging machine, device or imaging specialist,  is assigned to a procedure.</w:t>
            </w:r>
          </w:p>
        </w:tc>
        <w:tc>
          <w:tcPr>
            <w:tcW w:w="2520" w:type="dxa"/>
            <w:vAlign w:val="bottom"/>
          </w:tcPr>
          <w:p w14:paraId="2CFA57DE" w14:textId="77777777" w:rsidR="00206BC6" w:rsidRDefault="00206BC6" w:rsidP="00206BC6">
            <w:pPr>
              <w:pStyle w:val="TableEntry"/>
            </w:pPr>
            <w:r>
              <w:t>Dss/Orderfiller (0..1) [Machine]</w:t>
            </w:r>
          </w:p>
          <w:p w14:paraId="1B09AFE6" w14:textId="77777777" w:rsidR="00206BC6" w:rsidRDefault="00206BC6" w:rsidP="00206BC6">
            <w:pPr>
              <w:pStyle w:val="TableEntry"/>
            </w:pPr>
            <w:r>
              <w:t>Human Scheduler (0..1) [Person]</w:t>
            </w:r>
          </w:p>
          <w:p w14:paraId="5DADD2A2" w14:textId="77777777" w:rsidR="00206BC6" w:rsidRDefault="00206BC6" w:rsidP="00206BC6">
            <w:pPr>
              <w:pStyle w:val="TableEntry"/>
            </w:pPr>
            <w:r>
              <w:t>Automated scheduler (0..1) [Machine]</w:t>
            </w:r>
          </w:p>
          <w:p w14:paraId="782AC9C2" w14:textId="70768703" w:rsidR="00A55973" w:rsidRDefault="00206BC6" w:rsidP="00CB5B62">
            <w:pPr>
              <w:pStyle w:val="TableEntry"/>
            </w:pPr>
            <w:r>
              <w:t>At least one shall be present</w:t>
            </w:r>
          </w:p>
        </w:tc>
        <w:tc>
          <w:tcPr>
            <w:tcW w:w="2250" w:type="dxa"/>
            <w:vAlign w:val="bottom"/>
          </w:tcPr>
          <w:p w14:paraId="241A45CE" w14:textId="405D886C" w:rsidR="00A55973" w:rsidRDefault="00337D21" w:rsidP="00CB5B62">
            <w:pPr>
              <w:pStyle w:val="TableEntry"/>
            </w:pPr>
            <w:r>
              <w:t>Exam(1..</w:t>
            </w:r>
            <w:r w:rsidR="00A55973" w:rsidRPr="00877412">
              <w:t>1)</w:t>
            </w:r>
            <w:r w:rsidR="00206BC6">
              <w:t>[Object]</w:t>
            </w:r>
          </w:p>
          <w:p w14:paraId="1B160E34" w14:textId="1463682A" w:rsidR="00A55973" w:rsidRPr="00877412" w:rsidRDefault="00A55973" w:rsidP="00CB5B62">
            <w:pPr>
              <w:pStyle w:val="TableEntry"/>
            </w:pPr>
            <w:r>
              <w:t>Resource</w:t>
            </w:r>
            <w:r w:rsidRPr="00877412">
              <w:t xml:space="preserve"> (0..1</w:t>
            </w:r>
            <w:r w:rsidR="00206BC6">
              <w:t>)[Resource]</w:t>
            </w:r>
          </w:p>
        </w:tc>
      </w:tr>
      <w:tr w:rsidR="00A55973" w:rsidRPr="007608A1" w14:paraId="63A7F476" w14:textId="43E6DA7C" w:rsidTr="00CB5B62">
        <w:trPr>
          <w:trHeight w:val="255"/>
        </w:trPr>
        <w:tc>
          <w:tcPr>
            <w:tcW w:w="1597" w:type="dxa"/>
            <w:shd w:val="clear" w:color="auto" w:fill="auto"/>
            <w:noWrap/>
            <w:vAlign w:val="bottom"/>
          </w:tcPr>
          <w:p w14:paraId="0D72840D" w14:textId="39F57952" w:rsidR="00A55973" w:rsidRDefault="00A55973" w:rsidP="00CB5B62">
            <w:pPr>
              <w:pStyle w:val="TableEntry"/>
            </w:pPr>
            <w:r>
              <w:t>PatientIn RID45897</w:t>
            </w:r>
          </w:p>
        </w:tc>
        <w:tc>
          <w:tcPr>
            <w:tcW w:w="3240" w:type="dxa"/>
            <w:shd w:val="clear" w:color="auto" w:fill="auto"/>
            <w:vAlign w:val="bottom"/>
          </w:tcPr>
          <w:p w14:paraId="728A4ABF" w14:textId="77777777" w:rsidR="00A55973" w:rsidRPr="007608A1" w:rsidRDefault="00A55973" w:rsidP="00CB5B62">
            <w:pPr>
              <w:pStyle w:val="TableEntry"/>
            </w:pPr>
            <w:r w:rsidRPr="007608A1">
              <w:t>the patient enters the procedure room</w:t>
            </w:r>
          </w:p>
        </w:tc>
        <w:tc>
          <w:tcPr>
            <w:tcW w:w="2520" w:type="dxa"/>
            <w:vAlign w:val="bottom"/>
          </w:tcPr>
          <w:p w14:paraId="367004A5" w14:textId="30E84F12" w:rsidR="00A55973" w:rsidRPr="007608A1" w:rsidRDefault="00337D21" w:rsidP="00CB5B62">
            <w:pPr>
              <w:pStyle w:val="TableEntry"/>
            </w:pPr>
            <w:r>
              <w:t>Transport (1..</w:t>
            </w:r>
            <w:r w:rsidR="00A55973" w:rsidRPr="00877412">
              <w:t>1)</w:t>
            </w:r>
            <w:r w:rsidR="00206BC6">
              <w:t>[Person]</w:t>
            </w:r>
          </w:p>
        </w:tc>
        <w:tc>
          <w:tcPr>
            <w:tcW w:w="2250" w:type="dxa"/>
            <w:vAlign w:val="bottom"/>
          </w:tcPr>
          <w:p w14:paraId="0BE7C19E" w14:textId="77777777" w:rsidR="00206BC6" w:rsidRDefault="00206BC6" w:rsidP="00206BC6">
            <w:pPr>
              <w:pStyle w:val="TableEntry"/>
            </w:pPr>
            <w:r>
              <w:t>Exam(1..1)[Object]</w:t>
            </w:r>
          </w:p>
          <w:p w14:paraId="437A6C2D" w14:textId="54FB7961" w:rsidR="00A55973" w:rsidRPr="007608A1" w:rsidRDefault="00206BC6" w:rsidP="00CB5B62">
            <w:pPr>
              <w:pStyle w:val="TableEntry"/>
            </w:pPr>
            <w:r>
              <w:t>Room Location(0..1)[Location]</w:t>
            </w:r>
          </w:p>
        </w:tc>
      </w:tr>
      <w:tr w:rsidR="00206BC6" w:rsidRPr="007608A1" w14:paraId="7567EA18" w14:textId="03B106B2" w:rsidTr="00CB5B62">
        <w:trPr>
          <w:trHeight w:val="255"/>
        </w:trPr>
        <w:tc>
          <w:tcPr>
            <w:tcW w:w="1597" w:type="dxa"/>
            <w:shd w:val="clear" w:color="auto" w:fill="auto"/>
            <w:noWrap/>
            <w:vAlign w:val="bottom"/>
          </w:tcPr>
          <w:p w14:paraId="3D5A3938" w14:textId="43ACAF06" w:rsidR="00206BC6" w:rsidRDefault="00206BC6" w:rsidP="00CB5B62">
            <w:pPr>
              <w:pStyle w:val="TableEntry"/>
            </w:pPr>
            <w:r>
              <w:t>PatientOut RID45899</w:t>
            </w:r>
          </w:p>
        </w:tc>
        <w:tc>
          <w:tcPr>
            <w:tcW w:w="3240" w:type="dxa"/>
            <w:shd w:val="clear" w:color="auto" w:fill="auto"/>
            <w:vAlign w:val="bottom"/>
          </w:tcPr>
          <w:p w14:paraId="77D4D4FF" w14:textId="77777777" w:rsidR="00206BC6" w:rsidRPr="007608A1" w:rsidRDefault="00206BC6" w:rsidP="00CB5B62">
            <w:pPr>
              <w:pStyle w:val="TableEntry"/>
            </w:pPr>
            <w:r w:rsidRPr="007608A1">
              <w:t>the patient leaves the procedure room</w:t>
            </w:r>
          </w:p>
        </w:tc>
        <w:tc>
          <w:tcPr>
            <w:tcW w:w="2520" w:type="dxa"/>
            <w:vAlign w:val="bottom"/>
          </w:tcPr>
          <w:p w14:paraId="787BF5F9" w14:textId="2103A5AE" w:rsidR="00206BC6" w:rsidRPr="007608A1" w:rsidRDefault="00206BC6" w:rsidP="00CB5B62">
            <w:pPr>
              <w:pStyle w:val="TableEntry"/>
            </w:pPr>
            <w:r w:rsidRPr="00DC5A9B">
              <w:t>Transport (1..1)[Person]</w:t>
            </w:r>
          </w:p>
        </w:tc>
        <w:tc>
          <w:tcPr>
            <w:tcW w:w="2250" w:type="dxa"/>
          </w:tcPr>
          <w:p w14:paraId="4B57DEB4" w14:textId="5DF7727C" w:rsidR="00206BC6" w:rsidRPr="007608A1" w:rsidRDefault="00206BC6" w:rsidP="00206BC6">
            <w:pPr>
              <w:pStyle w:val="TableEntry"/>
            </w:pPr>
            <w:r w:rsidRPr="00DC5A9B">
              <w:t>Exam(1..1)[Object]</w:t>
            </w:r>
            <w:r>
              <w:t xml:space="preserve"> </w:t>
            </w:r>
            <w:r w:rsidRPr="00206BC6">
              <w:t>Room Location(0..1)[Location]</w:t>
            </w:r>
          </w:p>
        </w:tc>
      </w:tr>
      <w:tr w:rsidR="00A55973" w:rsidRPr="007608A1" w14:paraId="37DB436A" w14:textId="608A9E14" w:rsidTr="00CB5B62">
        <w:trPr>
          <w:trHeight w:val="255"/>
        </w:trPr>
        <w:tc>
          <w:tcPr>
            <w:tcW w:w="1597" w:type="dxa"/>
            <w:shd w:val="clear" w:color="auto" w:fill="auto"/>
            <w:noWrap/>
            <w:vAlign w:val="bottom"/>
          </w:tcPr>
          <w:p w14:paraId="2E8C8F75" w14:textId="6F99A374" w:rsidR="00A55973" w:rsidRDefault="00A55973" w:rsidP="00CB5B62">
            <w:pPr>
              <w:pStyle w:val="TableEntry"/>
            </w:pPr>
            <w:r>
              <w:t>FirstImageCollected</w:t>
            </w:r>
            <w:r w:rsidRPr="007608A1">
              <w:t xml:space="preserve"> RID46000</w:t>
            </w:r>
          </w:p>
        </w:tc>
        <w:tc>
          <w:tcPr>
            <w:tcW w:w="3240" w:type="dxa"/>
            <w:shd w:val="clear" w:color="auto" w:fill="auto"/>
            <w:vAlign w:val="bottom"/>
          </w:tcPr>
          <w:p w14:paraId="3C6986F8" w14:textId="77777777" w:rsidR="00A55973" w:rsidRPr="007608A1" w:rsidRDefault="00A55973" w:rsidP="00CB5B62">
            <w:pPr>
              <w:pStyle w:val="TableEntry"/>
            </w:pPr>
            <w:r w:rsidRPr="007608A1">
              <w:t>the imaging device begins to collect data</w:t>
            </w:r>
          </w:p>
        </w:tc>
        <w:tc>
          <w:tcPr>
            <w:tcW w:w="2520" w:type="dxa"/>
            <w:vAlign w:val="bottom"/>
          </w:tcPr>
          <w:p w14:paraId="10126327" w14:textId="3E0889C8" w:rsidR="00A55973" w:rsidRDefault="00337D21" w:rsidP="00CB5B62">
            <w:pPr>
              <w:pStyle w:val="TableEntry"/>
            </w:pPr>
            <w:r>
              <w:t>Modality (1..</w:t>
            </w:r>
            <w:r w:rsidR="00A55973" w:rsidRPr="00877412">
              <w:t>1)</w:t>
            </w:r>
            <w:r w:rsidR="00206BC6">
              <w:t>[Machine]</w:t>
            </w:r>
          </w:p>
          <w:p w14:paraId="59C72892" w14:textId="39306B4C" w:rsidR="00A55973" w:rsidRPr="007608A1" w:rsidRDefault="00337D21" w:rsidP="00CB5B62">
            <w:pPr>
              <w:pStyle w:val="TableEntry"/>
            </w:pPr>
            <w:r>
              <w:t>Technologist(0..</w:t>
            </w:r>
            <w:r w:rsidR="00A55973" w:rsidRPr="00877412">
              <w:t>1)</w:t>
            </w:r>
            <w:r w:rsidR="00206BC6">
              <w:t>[Person]</w:t>
            </w:r>
          </w:p>
        </w:tc>
        <w:tc>
          <w:tcPr>
            <w:tcW w:w="2250" w:type="dxa"/>
            <w:vAlign w:val="bottom"/>
          </w:tcPr>
          <w:p w14:paraId="0ACB3DB9" w14:textId="44E1D0C7" w:rsidR="00A55973" w:rsidRPr="007608A1" w:rsidRDefault="00337D21" w:rsidP="00CB5B62">
            <w:pPr>
              <w:pStyle w:val="TableEntry"/>
            </w:pPr>
            <w:r>
              <w:t>Exam(1..</w:t>
            </w:r>
            <w:r w:rsidR="00A55973" w:rsidRPr="00877412">
              <w:t>1)</w:t>
            </w:r>
            <w:r w:rsidR="00206BC6">
              <w:t>[Object]</w:t>
            </w:r>
          </w:p>
        </w:tc>
      </w:tr>
      <w:tr w:rsidR="00206BC6" w:rsidRPr="007608A1" w14:paraId="2D9F8B27" w14:textId="51B82722" w:rsidTr="00CB5B62">
        <w:trPr>
          <w:trHeight w:val="765"/>
        </w:trPr>
        <w:tc>
          <w:tcPr>
            <w:tcW w:w="1597" w:type="dxa"/>
            <w:shd w:val="clear" w:color="auto" w:fill="auto"/>
            <w:noWrap/>
            <w:vAlign w:val="bottom"/>
          </w:tcPr>
          <w:p w14:paraId="71B6015D" w14:textId="2C599778" w:rsidR="00206BC6" w:rsidRDefault="00206BC6" w:rsidP="00CB5B62">
            <w:pPr>
              <w:pStyle w:val="TableEntry"/>
            </w:pPr>
            <w:r>
              <w:t>ImagingComplete</w:t>
            </w:r>
            <w:r w:rsidRPr="007608A1">
              <w:t xml:space="preserve"> RID45835</w:t>
            </w:r>
          </w:p>
        </w:tc>
        <w:tc>
          <w:tcPr>
            <w:tcW w:w="3240" w:type="dxa"/>
            <w:shd w:val="clear" w:color="auto" w:fill="auto"/>
            <w:vAlign w:val="bottom"/>
          </w:tcPr>
          <w:p w14:paraId="54AEB37D" w14:textId="4D6D3B39" w:rsidR="00206BC6" w:rsidRPr="007608A1" w:rsidRDefault="00206BC6" w:rsidP="00CB5B62">
            <w:pPr>
              <w:pStyle w:val="TableEntry"/>
            </w:pPr>
            <w:r w:rsidRPr="007608A1">
              <w:t>All images are acquired and reconstructed (including routine additional reconstructions/reformations done on the imaging device) on the imaging device</w:t>
            </w:r>
            <w:r>
              <w:t>.</w:t>
            </w:r>
          </w:p>
        </w:tc>
        <w:tc>
          <w:tcPr>
            <w:tcW w:w="2520" w:type="dxa"/>
            <w:vAlign w:val="bottom"/>
          </w:tcPr>
          <w:p w14:paraId="30E256F6" w14:textId="77777777" w:rsidR="00206BC6" w:rsidRDefault="00206BC6" w:rsidP="00206BC6">
            <w:pPr>
              <w:pStyle w:val="TableEntry"/>
            </w:pPr>
            <w:r>
              <w:t>Modality (1..</w:t>
            </w:r>
            <w:r w:rsidRPr="00877412">
              <w:t>1)</w:t>
            </w:r>
            <w:r>
              <w:t>[Machine]</w:t>
            </w:r>
          </w:p>
          <w:p w14:paraId="7C8520F3" w14:textId="762EEC96" w:rsidR="00206BC6" w:rsidRPr="007608A1" w:rsidRDefault="00206BC6" w:rsidP="00CB5B62">
            <w:pPr>
              <w:pStyle w:val="TableEntry"/>
            </w:pPr>
            <w:r>
              <w:t>Technologist(0..</w:t>
            </w:r>
            <w:r w:rsidRPr="00877412">
              <w:t>1)</w:t>
            </w:r>
            <w:r>
              <w:t>[Person]</w:t>
            </w:r>
          </w:p>
        </w:tc>
        <w:tc>
          <w:tcPr>
            <w:tcW w:w="2250" w:type="dxa"/>
            <w:vAlign w:val="bottom"/>
          </w:tcPr>
          <w:p w14:paraId="7F8EA25B" w14:textId="70134630" w:rsidR="00206BC6" w:rsidRPr="007608A1" w:rsidRDefault="00206BC6" w:rsidP="00CB5B62">
            <w:pPr>
              <w:pStyle w:val="TableEntry"/>
            </w:pPr>
            <w:r>
              <w:t>Exam(1..</w:t>
            </w:r>
            <w:r w:rsidRPr="00877412">
              <w:t>1)</w:t>
            </w:r>
            <w:r>
              <w:t>[Object]</w:t>
            </w:r>
          </w:p>
        </w:tc>
      </w:tr>
      <w:tr w:rsidR="00A55973" w:rsidRPr="007608A1" w14:paraId="4B46CCC3" w14:textId="5184F6DE" w:rsidTr="00CB5B62">
        <w:trPr>
          <w:trHeight w:val="1020"/>
        </w:trPr>
        <w:tc>
          <w:tcPr>
            <w:tcW w:w="1597" w:type="dxa"/>
            <w:shd w:val="clear" w:color="auto" w:fill="auto"/>
            <w:noWrap/>
            <w:vAlign w:val="bottom"/>
          </w:tcPr>
          <w:p w14:paraId="5CAA15CE" w14:textId="50845D24" w:rsidR="00A55973" w:rsidRDefault="00A55973" w:rsidP="00CB5B62">
            <w:pPr>
              <w:pStyle w:val="TableEntry"/>
            </w:pPr>
            <w:r>
              <w:t>StudyPrepared</w:t>
            </w:r>
            <w:r w:rsidRPr="007608A1">
              <w:t xml:space="preserve"> RID45914</w:t>
            </w:r>
          </w:p>
        </w:tc>
        <w:tc>
          <w:tcPr>
            <w:tcW w:w="3240" w:type="dxa"/>
            <w:shd w:val="clear" w:color="auto" w:fill="auto"/>
            <w:vAlign w:val="bottom"/>
          </w:tcPr>
          <w:p w14:paraId="6B3A0708" w14:textId="77777777" w:rsidR="00A55973" w:rsidRPr="007608A1" w:rsidRDefault="00A55973" w:rsidP="00CB5B62">
            <w:pPr>
              <w:pStyle w:val="TableEntry"/>
            </w:pPr>
            <w:r w:rsidRPr="007608A1">
              <w:t>All steps required for reporting completed (images acquired, transmitted to reportin</w:t>
            </w:r>
            <w:r>
              <w:t>g</w:t>
            </w:r>
            <w:r w:rsidRPr="007608A1">
              <w:t xml:space="preserve"> device, post-pro</w:t>
            </w:r>
            <w:r>
              <w:t>c</w:t>
            </w:r>
            <w:r w:rsidRPr="007608A1">
              <w:t>essing done) e.g. Exam put onto reading or QC worklist.</w:t>
            </w:r>
          </w:p>
        </w:tc>
        <w:tc>
          <w:tcPr>
            <w:tcW w:w="2520" w:type="dxa"/>
            <w:vAlign w:val="bottom"/>
          </w:tcPr>
          <w:p w14:paraId="3EA745D9" w14:textId="355D2444" w:rsidR="00A55973" w:rsidRPr="007608A1" w:rsidRDefault="00337D21" w:rsidP="00CB5B62">
            <w:pPr>
              <w:pStyle w:val="TableEntry"/>
            </w:pPr>
            <w:r>
              <w:t>Technologist(0..</w:t>
            </w:r>
            <w:r w:rsidR="00A55973" w:rsidRPr="00877412">
              <w:t>1)</w:t>
            </w:r>
            <w:r w:rsidR="00206BC6">
              <w:t>[Person]</w:t>
            </w:r>
          </w:p>
        </w:tc>
        <w:tc>
          <w:tcPr>
            <w:tcW w:w="2250" w:type="dxa"/>
            <w:vAlign w:val="bottom"/>
          </w:tcPr>
          <w:p w14:paraId="3C9B4D7F" w14:textId="1EDEF51A" w:rsidR="00A55973" w:rsidRPr="007608A1" w:rsidRDefault="00337D21" w:rsidP="00CB5B62">
            <w:pPr>
              <w:pStyle w:val="TableEntry"/>
            </w:pPr>
            <w:r>
              <w:t>Exam(1..</w:t>
            </w:r>
            <w:r w:rsidR="00A55973" w:rsidRPr="00877412">
              <w:t>1)</w:t>
            </w:r>
            <w:r w:rsidR="00206BC6">
              <w:t>[Object]</w:t>
            </w:r>
          </w:p>
        </w:tc>
      </w:tr>
      <w:tr w:rsidR="00206BC6" w:rsidRPr="007608A1" w14:paraId="5D4E9DC0" w14:textId="0C066EAB" w:rsidTr="00CB5B62">
        <w:trPr>
          <w:trHeight w:val="510"/>
        </w:trPr>
        <w:tc>
          <w:tcPr>
            <w:tcW w:w="1597" w:type="dxa"/>
            <w:shd w:val="clear" w:color="auto" w:fill="auto"/>
            <w:noWrap/>
            <w:vAlign w:val="bottom"/>
          </w:tcPr>
          <w:p w14:paraId="762A4322" w14:textId="79305369" w:rsidR="00206BC6" w:rsidRDefault="00206BC6" w:rsidP="00CB5B62">
            <w:pPr>
              <w:pStyle w:val="TableEntry"/>
            </w:pPr>
            <w:r>
              <w:t>QCCompleted RID28816</w:t>
            </w:r>
          </w:p>
        </w:tc>
        <w:tc>
          <w:tcPr>
            <w:tcW w:w="3240" w:type="dxa"/>
            <w:shd w:val="clear" w:color="auto" w:fill="auto"/>
            <w:vAlign w:val="bottom"/>
          </w:tcPr>
          <w:p w14:paraId="3F467C3A" w14:textId="59569E44" w:rsidR="00206BC6" w:rsidRPr="007608A1" w:rsidRDefault="00206BC6" w:rsidP="00CB5B62">
            <w:pPr>
              <w:pStyle w:val="TableEntry"/>
            </w:pPr>
            <w:r w:rsidRPr="007608A1">
              <w:t>Delete unacceptable images, adjust W/L, confirm correct patient, etc. Typically done by a tech</w:t>
            </w:r>
            <w:r>
              <w:t>n</w:t>
            </w:r>
            <w:r w:rsidRPr="007608A1">
              <w:t>ologist</w:t>
            </w:r>
          </w:p>
        </w:tc>
        <w:tc>
          <w:tcPr>
            <w:tcW w:w="2520" w:type="dxa"/>
            <w:vAlign w:val="bottom"/>
          </w:tcPr>
          <w:p w14:paraId="60381287" w14:textId="5B610E49" w:rsidR="00206BC6" w:rsidRPr="007608A1" w:rsidRDefault="00206BC6" w:rsidP="00CB5B62">
            <w:pPr>
              <w:pStyle w:val="TableEntry"/>
            </w:pPr>
            <w:r>
              <w:t>Technologist(0..</w:t>
            </w:r>
            <w:r w:rsidRPr="00877412">
              <w:t>1)</w:t>
            </w:r>
            <w:r>
              <w:t>[Person]</w:t>
            </w:r>
          </w:p>
        </w:tc>
        <w:tc>
          <w:tcPr>
            <w:tcW w:w="2250" w:type="dxa"/>
            <w:vAlign w:val="bottom"/>
          </w:tcPr>
          <w:p w14:paraId="60322ECB" w14:textId="6315C1AC" w:rsidR="00206BC6" w:rsidRPr="007608A1" w:rsidRDefault="00206BC6" w:rsidP="00CB5B62">
            <w:pPr>
              <w:pStyle w:val="TableEntry"/>
            </w:pPr>
            <w:r>
              <w:t>Exam(1..</w:t>
            </w:r>
            <w:r w:rsidRPr="00877412">
              <w:t>1)</w:t>
            </w:r>
            <w:r>
              <w:t>[Object]</w:t>
            </w:r>
          </w:p>
        </w:tc>
      </w:tr>
      <w:tr w:rsidR="00206BC6" w:rsidRPr="007608A1" w14:paraId="654AAD77" w14:textId="77777777" w:rsidTr="00CB5B62">
        <w:trPr>
          <w:trHeight w:val="510"/>
        </w:trPr>
        <w:tc>
          <w:tcPr>
            <w:tcW w:w="1597" w:type="dxa"/>
            <w:shd w:val="clear" w:color="auto" w:fill="auto"/>
            <w:noWrap/>
            <w:vAlign w:val="bottom"/>
          </w:tcPr>
          <w:p w14:paraId="69DBBDA7" w14:textId="0A78848B" w:rsidR="00206BC6" w:rsidRDefault="00206BC6" w:rsidP="00CB5B62">
            <w:pPr>
              <w:pStyle w:val="TableEntry"/>
            </w:pPr>
            <w:r>
              <w:t>QC Reject RID???4</w:t>
            </w:r>
          </w:p>
        </w:tc>
        <w:tc>
          <w:tcPr>
            <w:tcW w:w="3240" w:type="dxa"/>
            <w:shd w:val="clear" w:color="auto" w:fill="auto"/>
            <w:vAlign w:val="bottom"/>
          </w:tcPr>
          <w:p w14:paraId="2E079C77" w14:textId="0697F880" w:rsidR="00206BC6" w:rsidRPr="007608A1" w:rsidRDefault="00206BC6" w:rsidP="00CB5B62">
            <w:pPr>
              <w:pStyle w:val="TableEntry"/>
            </w:pPr>
            <w:r w:rsidRPr="00877412">
              <w:t>QC rejects images, Typically done by a technologist</w:t>
            </w:r>
          </w:p>
        </w:tc>
        <w:tc>
          <w:tcPr>
            <w:tcW w:w="2520" w:type="dxa"/>
            <w:vAlign w:val="bottom"/>
          </w:tcPr>
          <w:p w14:paraId="750A512D" w14:textId="76F228DB" w:rsidR="00206BC6" w:rsidRPr="00877412" w:rsidRDefault="00206BC6" w:rsidP="00CB5B62">
            <w:pPr>
              <w:pStyle w:val="TableEntry"/>
            </w:pPr>
            <w:r>
              <w:t>Technologist(0..</w:t>
            </w:r>
            <w:r w:rsidRPr="00877412">
              <w:t>1)</w:t>
            </w:r>
            <w:r>
              <w:t>[Person]</w:t>
            </w:r>
          </w:p>
        </w:tc>
        <w:tc>
          <w:tcPr>
            <w:tcW w:w="2250" w:type="dxa"/>
            <w:vAlign w:val="bottom"/>
          </w:tcPr>
          <w:p w14:paraId="5051BE97" w14:textId="2CA5980A" w:rsidR="00206BC6" w:rsidRPr="00877412" w:rsidRDefault="00206BC6" w:rsidP="00CB5B62">
            <w:pPr>
              <w:pStyle w:val="TableEntry"/>
            </w:pPr>
            <w:r>
              <w:t>Exam(1..</w:t>
            </w:r>
            <w:r w:rsidRPr="00877412">
              <w:t>1)</w:t>
            </w:r>
            <w:r>
              <w:t>[Object]</w:t>
            </w:r>
          </w:p>
        </w:tc>
      </w:tr>
      <w:tr w:rsidR="00206BC6" w:rsidRPr="007608A1" w14:paraId="42BE8B88" w14:textId="77777777" w:rsidTr="00CB5B62">
        <w:trPr>
          <w:trHeight w:val="510"/>
        </w:trPr>
        <w:tc>
          <w:tcPr>
            <w:tcW w:w="1597" w:type="dxa"/>
            <w:shd w:val="clear" w:color="auto" w:fill="auto"/>
            <w:noWrap/>
            <w:vAlign w:val="bottom"/>
          </w:tcPr>
          <w:p w14:paraId="64E3E181" w14:textId="0FB04A40" w:rsidR="00206BC6" w:rsidRDefault="00206BC6" w:rsidP="00CB5B62">
            <w:pPr>
              <w:pStyle w:val="TableEntry"/>
            </w:pPr>
            <w:r>
              <w:t>QC Repeat Ordered RID???5</w:t>
            </w:r>
          </w:p>
        </w:tc>
        <w:tc>
          <w:tcPr>
            <w:tcW w:w="3240" w:type="dxa"/>
            <w:shd w:val="clear" w:color="auto" w:fill="auto"/>
            <w:vAlign w:val="bottom"/>
          </w:tcPr>
          <w:p w14:paraId="154EFBD1" w14:textId="3ADD2138" w:rsidR="00206BC6" w:rsidRDefault="00206BC6" w:rsidP="00CB5B62">
            <w:pPr>
              <w:pStyle w:val="TableEntry"/>
            </w:pPr>
            <w:r w:rsidRPr="00877412">
              <w:t>QC rejected images, Reject/repeat ordered.</w:t>
            </w:r>
          </w:p>
        </w:tc>
        <w:tc>
          <w:tcPr>
            <w:tcW w:w="2520" w:type="dxa"/>
            <w:vAlign w:val="bottom"/>
          </w:tcPr>
          <w:p w14:paraId="121F2E43" w14:textId="5CA30D2B" w:rsidR="00206BC6" w:rsidRDefault="00206BC6" w:rsidP="00CB5B62">
            <w:pPr>
              <w:pStyle w:val="TableEntry"/>
            </w:pPr>
            <w:r>
              <w:t>Technologist(0..</w:t>
            </w:r>
            <w:r w:rsidRPr="00877412">
              <w:t>1)</w:t>
            </w:r>
            <w:r>
              <w:t>[Person]</w:t>
            </w:r>
          </w:p>
        </w:tc>
        <w:tc>
          <w:tcPr>
            <w:tcW w:w="2250" w:type="dxa"/>
            <w:vAlign w:val="bottom"/>
          </w:tcPr>
          <w:p w14:paraId="634FD1B5" w14:textId="4FD50890" w:rsidR="00206BC6" w:rsidRDefault="00206BC6" w:rsidP="00CB5B62">
            <w:pPr>
              <w:pStyle w:val="TableEntry"/>
            </w:pPr>
            <w:r>
              <w:t>Exam(1..</w:t>
            </w:r>
            <w:r w:rsidRPr="00877412">
              <w:t>1)</w:t>
            </w:r>
            <w:r>
              <w:t>[Object]</w:t>
            </w:r>
          </w:p>
        </w:tc>
      </w:tr>
      <w:tr w:rsidR="00A55973" w:rsidRPr="007608A1" w14:paraId="073F6098" w14:textId="693FD44A" w:rsidTr="00CB5B62">
        <w:trPr>
          <w:trHeight w:val="510"/>
        </w:trPr>
        <w:tc>
          <w:tcPr>
            <w:tcW w:w="1597" w:type="dxa"/>
            <w:shd w:val="clear" w:color="auto" w:fill="auto"/>
            <w:noWrap/>
            <w:vAlign w:val="bottom"/>
          </w:tcPr>
          <w:p w14:paraId="2C06B8C6" w14:textId="3CB88D85" w:rsidR="00A55973" w:rsidRDefault="00A55973" w:rsidP="00CB5B62">
            <w:pPr>
              <w:pStyle w:val="TableEntry"/>
            </w:pPr>
            <w:r>
              <w:t xml:space="preserve">Crit </w:t>
            </w:r>
            <w:r w:rsidR="00157259">
              <w:t xml:space="preserve">1 </w:t>
            </w:r>
            <w:r>
              <w:t xml:space="preserve">Notification </w:t>
            </w:r>
            <w:r w:rsidR="00157259">
              <w:t xml:space="preserve">Closed </w:t>
            </w:r>
            <w:r>
              <w:t>RID45854</w:t>
            </w:r>
          </w:p>
        </w:tc>
        <w:tc>
          <w:tcPr>
            <w:tcW w:w="3240" w:type="dxa"/>
            <w:shd w:val="clear" w:color="auto" w:fill="auto"/>
            <w:vAlign w:val="bottom"/>
          </w:tcPr>
          <w:p w14:paraId="36DD2A59" w14:textId="25F14156" w:rsidR="00A55973" w:rsidRPr="007608A1" w:rsidRDefault="00A55973" w:rsidP="00CB5B62">
            <w:pPr>
              <w:pStyle w:val="TableEntry"/>
            </w:pPr>
            <w:r w:rsidRPr="00877412">
              <w:t>A category 1 (minutes)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3F1EEE67" w14:textId="0F7F8521" w:rsidR="00A55973" w:rsidRDefault="00337D21" w:rsidP="00CB5B62">
            <w:pPr>
              <w:pStyle w:val="TableEntry"/>
            </w:pPr>
            <w:r>
              <w:t>Physician(2..</w:t>
            </w:r>
            <w:r w:rsidR="00A55973">
              <w:t>2)</w:t>
            </w:r>
            <w:r w:rsidR="00206BC6">
              <w:t>[Person]</w:t>
            </w:r>
          </w:p>
        </w:tc>
        <w:tc>
          <w:tcPr>
            <w:tcW w:w="2250" w:type="dxa"/>
            <w:vAlign w:val="bottom"/>
          </w:tcPr>
          <w:p w14:paraId="505DA2A6" w14:textId="6643072B" w:rsidR="00A55973" w:rsidRDefault="00337D21" w:rsidP="00CB5B62">
            <w:pPr>
              <w:pStyle w:val="TableEntry"/>
            </w:pPr>
            <w:r>
              <w:t>Exam(1..</w:t>
            </w:r>
            <w:r w:rsidR="00A55973">
              <w:t>1)</w:t>
            </w:r>
            <w:r w:rsidR="00206BC6">
              <w:t>[Object]</w:t>
            </w:r>
          </w:p>
        </w:tc>
      </w:tr>
      <w:tr w:rsidR="00206BC6" w:rsidRPr="007608A1" w14:paraId="2A956630" w14:textId="77777777" w:rsidTr="00CB5B62">
        <w:trPr>
          <w:trHeight w:val="510"/>
        </w:trPr>
        <w:tc>
          <w:tcPr>
            <w:tcW w:w="1597" w:type="dxa"/>
            <w:shd w:val="clear" w:color="auto" w:fill="auto"/>
            <w:noWrap/>
            <w:vAlign w:val="bottom"/>
          </w:tcPr>
          <w:p w14:paraId="4EB83D1A" w14:textId="0C298A08" w:rsidR="00206BC6" w:rsidRDefault="00206BC6" w:rsidP="00CB5B62">
            <w:pPr>
              <w:pStyle w:val="TableEntry"/>
            </w:pPr>
            <w:r>
              <w:lastRenderedPageBreak/>
              <w:t>Crit 2 Notification Closed RID???6</w:t>
            </w:r>
          </w:p>
        </w:tc>
        <w:tc>
          <w:tcPr>
            <w:tcW w:w="3240" w:type="dxa"/>
            <w:shd w:val="clear" w:color="auto" w:fill="auto"/>
            <w:vAlign w:val="bottom"/>
          </w:tcPr>
          <w:p w14:paraId="0D0CF780" w14:textId="68234D5C" w:rsidR="00206BC6" w:rsidRPr="007608A1" w:rsidRDefault="00206BC6" w:rsidP="00CB5B62">
            <w:pPr>
              <w:pStyle w:val="TableEntry"/>
            </w:pPr>
            <w:r>
              <w:t>A category 2</w:t>
            </w:r>
            <w:r w:rsidRPr="00877412">
              <w:t xml:space="preserve"> (</w:t>
            </w:r>
            <w:r>
              <w:t>hours</w:t>
            </w:r>
            <w:r w:rsidRPr="00877412">
              <w:t>) finding (ACR definition, see Actionable Findings and the Role of IT Support: Report of the ACR Actionable Reporting Work Group http://dx.doi.org/10.1016/j.jacr.2013.12.016) is communicated to a physician taking care of patient.</w:t>
            </w:r>
          </w:p>
        </w:tc>
        <w:tc>
          <w:tcPr>
            <w:tcW w:w="2520" w:type="dxa"/>
            <w:vAlign w:val="bottom"/>
          </w:tcPr>
          <w:p w14:paraId="457F8FF0" w14:textId="21C5D33B" w:rsidR="00206BC6" w:rsidRDefault="00206BC6" w:rsidP="00CB5B62">
            <w:pPr>
              <w:pStyle w:val="TableEntry"/>
            </w:pPr>
            <w:r>
              <w:t>Physician(2..2)[Person]</w:t>
            </w:r>
          </w:p>
        </w:tc>
        <w:tc>
          <w:tcPr>
            <w:tcW w:w="2250" w:type="dxa"/>
            <w:vAlign w:val="bottom"/>
          </w:tcPr>
          <w:p w14:paraId="49C1CAFF" w14:textId="26220095" w:rsidR="00206BC6" w:rsidRDefault="00206BC6" w:rsidP="00CB5B62">
            <w:pPr>
              <w:pStyle w:val="TableEntry"/>
            </w:pPr>
            <w:r>
              <w:t>Exam(1..1)[Object]</w:t>
            </w:r>
          </w:p>
        </w:tc>
      </w:tr>
      <w:tr w:rsidR="00206BC6" w:rsidRPr="007608A1" w14:paraId="1B45162C" w14:textId="77777777" w:rsidTr="00CB5B62">
        <w:trPr>
          <w:trHeight w:val="510"/>
        </w:trPr>
        <w:tc>
          <w:tcPr>
            <w:tcW w:w="1597" w:type="dxa"/>
            <w:shd w:val="clear" w:color="auto" w:fill="auto"/>
            <w:noWrap/>
            <w:vAlign w:val="bottom"/>
          </w:tcPr>
          <w:p w14:paraId="7131AB4A" w14:textId="093C9BA8" w:rsidR="00206BC6" w:rsidRDefault="00206BC6" w:rsidP="00CB5B62">
            <w:pPr>
              <w:pStyle w:val="TableEntry"/>
            </w:pPr>
            <w:r>
              <w:t>Crit 3 Notification Delegated RID???7</w:t>
            </w:r>
          </w:p>
        </w:tc>
        <w:tc>
          <w:tcPr>
            <w:tcW w:w="3240" w:type="dxa"/>
            <w:shd w:val="clear" w:color="auto" w:fill="auto"/>
            <w:vAlign w:val="bottom"/>
          </w:tcPr>
          <w:p w14:paraId="19853CD5" w14:textId="130EA84F" w:rsidR="00206BC6" w:rsidRPr="007608A1" w:rsidRDefault="00206BC6" w:rsidP="00CB5B62">
            <w:pPr>
              <w:pStyle w:val="TableEntry"/>
            </w:pPr>
            <w:r>
              <w:t>A category 3</w:t>
            </w:r>
            <w:r w:rsidRPr="00877412">
              <w:t xml:space="preserve"> (</w:t>
            </w:r>
            <w:r>
              <w:t>days/months</w:t>
            </w:r>
            <w:r w:rsidRPr="00877412">
              <w:t>) finding (ACR definition, see Actionable Findings and the Role of IT Support: Report of the ACR Actionable Reporting Work Group http://dx.doi.org/10.1016/j.jacr.20</w:t>
            </w:r>
            <w:r>
              <w:t>13.12.016) is delegated</w:t>
            </w:r>
            <w:r w:rsidRPr="00877412">
              <w:t>.</w:t>
            </w:r>
          </w:p>
        </w:tc>
        <w:tc>
          <w:tcPr>
            <w:tcW w:w="2520" w:type="dxa"/>
            <w:vAlign w:val="bottom"/>
          </w:tcPr>
          <w:p w14:paraId="277B701A" w14:textId="1255BFA0" w:rsidR="00206BC6" w:rsidRDefault="00206BC6" w:rsidP="00CB5B62">
            <w:pPr>
              <w:pStyle w:val="TableEntry"/>
            </w:pPr>
            <w:r>
              <w:t>Physician(2..2)[Person]</w:t>
            </w:r>
          </w:p>
        </w:tc>
        <w:tc>
          <w:tcPr>
            <w:tcW w:w="2250" w:type="dxa"/>
            <w:vAlign w:val="bottom"/>
          </w:tcPr>
          <w:p w14:paraId="45885C2D" w14:textId="1D247980" w:rsidR="00206BC6" w:rsidRDefault="00206BC6" w:rsidP="00CB5B62">
            <w:pPr>
              <w:pStyle w:val="TableEntry"/>
            </w:pPr>
            <w:r>
              <w:t>Exam(1..1)[Object]</w:t>
            </w:r>
          </w:p>
        </w:tc>
      </w:tr>
      <w:tr w:rsidR="00206BC6" w:rsidRPr="007608A1" w14:paraId="2E5B92B5" w14:textId="70E81A2F" w:rsidTr="00CB5B62">
        <w:trPr>
          <w:trHeight w:val="510"/>
        </w:trPr>
        <w:tc>
          <w:tcPr>
            <w:tcW w:w="1597" w:type="dxa"/>
            <w:shd w:val="clear" w:color="auto" w:fill="auto"/>
            <w:noWrap/>
            <w:vAlign w:val="bottom"/>
          </w:tcPr>
          <w:p w14:paraId="2569505B" w14:textId="3FB3FC7A" w:rsidR="00206BC6" w:rsidRDefault="00206BC6" w:rsidP="00CB5B62">
            <w:pPr>
              <w:pStyle w:val="TableEntry"/>
            </w:pPr>
            <w:r>
              <w:t>ReportDictated RID45859</w:t>
            </w:r>
          </w:p>
        </w:tc>
        <w:tc>
          <w:tcPr>
            <w:tcW w:w="3240" w:type="dxa"/>
            <w:shd w:val="clear" w:color="auto" w:fill="auto"/>
            <w:vAlign w:val="bottom"/>
          </w:tcPr>
          <w:p w14:paraId="31A9D519" w14:textId="77777777" w:rsidR="00206BC6" w:rsidRPr="007608A1" w:rsidRDefault="00206BC6" w:rsidP="00CB5B62">
            <w:pPr>
              <w:pStyle w:val="TableEntry"/>
            </w:pPr>
            <w:r w:rsidRPr="007608A1">
              <w:t>Physician reviews image and renders a report in electronic audio format</w:t>
            </w:r>
          </w:p>
        </w:tc>
        <w:tc>
          <w:tcPr>
            <w:tcW w:w="2520" w:type="dxa"/>
            <w:vAlign w:val="bottom"/>
          </w:tcPr>
          <w:p w14:paraId="1D6BC193" w14:textId="30D5E41A" w:rsidR="00206BC6" w:rsidRPr="007608A1" w:rsidRDefault="00206BC6" w:rsidP="00CB5B62">
            <w:pPr>
              <w:pStyle w:val="TableEntry"/>
            </w:pPr>
            <w:r>
              <w:t>Physician(1..1)[Person]</w:t>
            </w:r>
          </w:p>
        </w:tc>
        <w:tc>
          <w:tcPr>
            <w:tcW w:w="2250" w:type="dxa"/>
            <w:vAlign w:val="bottom"/>
          </w:tcPr>
          <w:p w14:paraId="29C34C87" w14:textId="72015209" w:rsidR="00206BC6" w:rsidRPr="007608A1" w:rsidRDefault="00206BC6" w:rsidP="00CB5B62">
            <w:pPr>
              <w:pStyle w:val="TableEntry"/>
            </w:pPr>
            <w:r>
              <w:t>Exam(1..1)[Object]</w:t>
            </w:r>
          </w:p>
        </w:tc>
      </w:tr>
      <w:tr w:rsidR="00206BC6" w:rsidRPr="007608A1" w14:paraId="1018AF4C" w14:textId="514AABBB" w:rsidTr="00CB5B62">
        <w:trPr>
          <w:trHeight w:val="1020"/>
        </w:trPr>
        <w:tc>
          <w:tcPr>
            <w:tcW w:w="1597" w:type="dxa"/>
            <w:shd w:val="clear" w:color="auto" w:fill="auto"/>
            <w:noWrap/>
            <w:vAlign w:val="bottom"/>
          </w:tcPr>
          <w:p w14:paraId="0A17EE51" w14:textId="09BFACA5" w:rsidR="00206BC6" w:rsidRDefault="00206BC6" w:rsidP="00CB5B62">
            <w:pPr>
              <w:pStyle w:val="TableEntry"/>
            </w:pPr>
            <w:r>
              <w:t>ReportApproved</w:t>
            </w:r>
            <w:r w:rsidRPr="007608A1">
              <w:t xml:space="preserve"> RID45924</w:t>
            </w:r>
          </w:p>
        </w:tc>
        <w:tc>
          <w:tcPr>
            <w:tcW w:w="3240" w:type="dxa"/>
            <w:shd w:val="clear" w:color="auto" w:fill="auto"/>
            <w:vAlign w:val="bottom"/>
          </w:tcPr>
          <w:p w14:paraId="391313FC" w14:textId="56969B5B" w:rsidR="00206BC6" w:rsidRPr="007608A1" w:rsidRDefault="00206BC6" w:rsidP="00CB5B62">
            <w:pPr>
              <w:pStyle w:val="TableEntry"/>
              <w:ind w:left="0"/>
            </w:pPr>
            <w:r w:rsidRPr="007608A1">
              <w:t>Final text form report is approved(signed)</w:t>
            </w:r>
          </w:p>
        </w:tc>
        <w:tc>
          <w:tcPr>
            <w:tcW w:w="2520" w:type="dxa"/>
            <w:vAlign w:val="bottom"/>
          </w:tcPr>
          <w:p w14:paraId="46CCE9E6" w14:textId="3C4B840D" w:rsidR="00206BC6" w:rsidRPr="007608A1" w:rsidRDefault="00206BC6" w:rsidP="00CB5B62">
            <w:pPr>
              <w:pStyle w:val="TableEntry"/>
              <w:ind w:left="0"/>
            </w:pPr>
            <w:r>
              <w:t>Physician(1..1)[Person]</w:t>
            </w:r>
          </w:p>
        </w:tc>
        <w:tc>
          <w:tcPr>
            <w:tcW w:w="2250" w:type="dxa"/>
            <w:vAlign w:val="bottom"/>
          </w:tcPr>
          <w:p w14:paraId="091FA7FF" w14:textId="0598E41E" w:rsidR="00206BC6" w:rsidRPr="007608A1" w:rsidRDefault="00206BC6" w:rsidP="00CB5B62">
            <w:pPr>
              <w:pStyle w:val="TableEntry"/>
              <w:ind w:left="0"/>
            </w:pPr>
            <w:r>
              <w:t>Exam(1..1)[Object]</w:t>
            </w:r>
          </w:p>
        </w:tc>
      </w:tr>
      <w:tr w:rsidR="00A55973" w:rsidRPr="007608A1" w14:paraId="411FE8DC" w14:textId="13B79B33" w:rsidTr="00CB5B62">
        <w:trPr>
          <w:trHeight w:val="1020"/>
        </w:trPr>
        <w:tc>
          <w:tcPr>
            <w:tcW w:w="1597" w:type="dxa"/>
            <w:shd w:val="clear" w:color="auto" w:fill="auto"/>
            <w:noWrap/>
            <w:vAlign w:val="bottom"/>
          </w:tcPr>
          <w:p w14:paraId="6AF4B47D" w14:textId="14820A35" w:rsidR="00A55973" w:rsidRDefault="00A55973" w:rsidP="00CB5B62">
            <w:pPr>
              <w:pStyle w:val="TableEntry"/>
            </w:pPr>
            <w:r>
              <w:t>ReportAvailable RID???</w:t>
            </w:r>
            <w:r w:rsidR="00206BC6">
              <w:t>8</w:t>
            </w:r>
          </w:p>
        </w:tc>
        <w:tc>
          <w:tcPr>
            <w:tcW w:w="3240" w:type="dxa"/>
            <w:shd w:val="clear" w:color="auto" w:fill="auto"/>
            <w:vAlign w:val="bottom"/>
          </w:tcPr>
          <w:p w14:paraId="162E4CEE" w14:textId="5B94D58B" w:rsidR="00A55973" w:rsidRPr="007608A1" w:rsidRDefault="00A55973" w:rsidP="00CB5B62">
            <w:pPr>
              <w:pStyle w:val="TableEntry"/>
            </w:pPr>
            <w:r w:rsidRPr="007608A1">
              <w:t>F</w:t>
            </w:r>
            <w:r>
              <w:t>inal report and exam is available</w:t>
            </w:r>
            <w:r w:rsidRPr="007608A1">
              <w:t xml:space="preserve"> to ordering physician (EMR confirmation of receipt)</w:t>
            </w:r>
          </w:p>
        </w:tc>
        <w:tc>
          <w:tcPr>
            <w:tcW w:w="2520" w:type="dxa"/>
            <w:vAlign w:val="bottom"/>
          </w:tcPr>
          <w:p w14:paraId="37097490" w14:textId="24CB6EC3" w:rsidR="00A55973" w:rsidRPr="007608A1" w:rsidRDefault="00A55973" w:rsidP="00CB5B62">
            <w:pPr>
              <w:pStyle w:val="TableEntry"/>
            </w:pPr>
            <w:r>
              <w:t>EMR/</w:t>
            </w:r>
            <w:r w:rsidR="00337D21">
              <w:t>PACS/RIS(</w:t>
            </w:r>
            <w:r w:rsidRPr="00877412">
              <w:t>1</w:t>
            </w:r>
            <w:r>
              <w:t>..n</w:t>
            </w:r>
            <w:r w:rsidRPr="00877412">
              <w:t>)</w:t>
            </w:r>
            <w:r w:rsidR="00206BC6">
              <w:t>[Machine]</w:t>
            </w:r>
          </w:p>
        </w:tc>
        <w:tc>
          <w:tcPr>
            <w:tcW w:w="2250" w:type="dxa"/>
            <w:vAlign w:val="bottom"/>
          </w:tcPr>
          <w:p w14:paraId="2EB8D0F5" w14:textId="677BF497" w:rsidR="00A55973" w:rsidRPr="007608A1" w:rsidRDefault="00337D21" w:rsidP="00CB5B62">
            <w:pPr>
              <w:pStyle w:val="TableEntry"/>
            </w:pPr>
            <w:r>
              <w:t>Exam(1..</w:t>
            </w:r>
            <w:r w:rsidR="00A55973" w:rsidRPr="00877412">
              <w:t>1)</w:t>
            </w:r>
            <w:r w:rsidR="00206BC6">
              <w:t>[Object]</w:t>
            </w:r>
          </w:p>
        </w:tc>
      </w:tr>
      <w:tr w:rsidR="00206BC6" w:rsidRPr="007608A1" w14:paraId="3527541B" w14:textId="242142A6" w:rsidTr="00CB5B62">
        <w:trPr>
          <w:trHeight w:val="1020"/>
        </w:trPr>
        <w:tc>
          <w:tcPr>
            <w:tcW w:w="1597" w:type="dxa"/>
            <w:shd w:val="clear" w:color="auto" w:fill="auto"/>
            <w:noWrap/>
            <w:vAlign w:val="bottom"/>
          </w:tcPr>
          <w:p w14:paraId="1E09B63A" w14:textId="6B028D03" w:rsidR="00206BC6" w:rsidRDefault="00206BC6" w:rsidP="00CB5B62">
            <w:pPr>
              <w:pStyle w:val="TableEntry"/>
            </w:pPr>
            <w:r>
              <w:t>ReportSent RID45865</w:t>
            </w:r>
          </w:p>
        </w:tc>
        <w:tc>
          <w:tcPr>
            <w:tcW w:w="3240" w:type="dxa"/>
            <w:shd w:val="clear" w:color="auto" w:fill="auto"/>
            <w:vAlign w:val="bottom"/>
          </w:tcPr>
          <w:p w14:paraId="47AB7EF4" w14:textId="77777777" w:rsidR="00206BC6" w:rsidRPr="007608A1" w:rsidRDefault="00206BC6" w:rsidP="00CB5B62">
            <w:pPr>
              <w:pStyle w:val="TableEntry"/>
            </w:pPr>
            <w:r w:rsidRPr="007608A1">
              <w:t>Final report and exam is sent to ordering physician (EMR confirmation of receipt)</w:t>
            </w:r>
          </w:p>
        </w:tc>
        <w:tc>
          <w:tcPr>
            <w:tcW w:w="2520" w:type="dxa"/>
            <w:vAlign w:val="bottom"/>
          </w:tcPr>
          <w:p w14:paraId="4EE7A020" w14:textId="1D2F6507" w:rsidR="00206BC6" w:rsidRPr="007608A1" w:rsidRDefault="00206BC6" w:rsidP="00CB5B62">
            <w:pPr>
              <w:pStyle w:val="TableEntry"/>
            </w:pPr>
            <w:r>
              <w:t>EMR/PACS/RIS(</w:t>
            </w:r>
            <w:r w:rsidRPr="00877412">
              <w:t>1</w:t>
            </w:r>
            <w:r>
              <w:t>..n</w:t>
            </w:r>
            <w:r w:rsidRPr="00877412">
              <w:t>)</w:t>
            </w:r>
            <w:r>
              <w:t>[Machine]</w:t>
            </w:r>
          </w:p>
        </w:tc>
        <w:tc>
          <w:tcPr>
            <w:tcW w:w="2250" w:type="dxa"/>
            <w:vAlign w:val="bottom"/>
          </w:tcPr>
          <w:p w14:paraId="23856655" w14:textId="76AEA829" w:rsidR="00206BC6" w:rsidRPr="007608A1" w:rsidRDefault="00206BC6" w:rsidP="00CB5B62">
            <w:pPr>
              <w:pStyle w:val="TableEntry"/>
            </w:pPr>
            <w:r>
              <w:t>Exam(1..</w:t>
            </w:r>
            <w:r w:rsidRPr="00877412">
              <w:t>1)</w:t>
            </w:r>
            <w:r>
              <w:t>[Object]</w:t>
            </w:r>
          </w:p>
        </w:tc>
      </w:tr>
      <w:tr w:rsidR="00A55973" w:rsidRPr="007608A1" w14:paraId="57C06598" w14:textId="394E373B" w:rsidTr="00CB5B62">
        <w:trPr>
          <w:trHeight w:val="1020"/>
        </w:trPr>
        <w:tc>
          <w:tcPr>
            <w:tcW w:w="1597" w:type="dxa"/>
            <w:shd w:val="clear" w:color="auto" w:fill="auto"/>
            <w:noWrap/>
            <w:vAlign w:val="bottom"/>
          </w:tcPr>
          <w:p w14:paraId="40D26D9E" w14:textId="1E2D3A90" w:rsidR="00A55973" w:rsidRDefault="00A55973" w:rsidP="00CB5B62">
            <w:pPr>
              <w:pStyle w:val="TableEntry"/>
            </w:pPr>
            <w:r>
              <w:t>ExamArchiveCommit RID4580</w:t>
            </w:r>
          </w:p>
        </w:tc>
        <w:tc>
          <w:tcPr>
            <w:tcW w:w="3240" w:type="dxa"/>
            <w:shd w:val="clear" w:color="auto" w:fill="auto"/>
            <w:vAlign w:val="bottom"/>
          </w:tcPr>
          <w:p w14:paraId="07719698" w14:textId="77777777" w:rsidR="00A55973" w:rsidRPr="007608A1" w:rsidRDefault="00A55973" w:rsidP="00CB5B62">
            <w:pPr>
              <w:pStyle w:val="TableEntry"/>
            </w:pPr>
            <w:r w:rsidRPr="007608A1">
              <w:t>Exam is transferred to an external archive or VNA</w:t>
            </w:r>
          </w:p>
        </w:tc>
        <w:tc>
          <w:tcPr>
            <w:tcW w:w="2520" w:type="dxa"/>
            <w:vAlign w:val="bottom"/>
          </w:tcPr>
          <w:p w14:paraId="651ED690" w14:textId="239F4279" w:rsidR="00A55973" w:rsidRPr="007608A1" w:rsidRDefault="00337D21" w:rsidP="00CB5B62">
            <w:pPr>
              <w:pStyle w:val="TableEntry"/>
            </w:pPr>
            <w:r>
              <w:t>Archive(1..</w:t>
            </w:r>
            <w:r w:rsidR="00A55973" w:rsidRPr="00877412">
              <w:t>1)</w:t>
            </w:r>
            <w:r w:rsidR="00206BC6">
              <w:t>[Machine]</w:t>
            </w:r>
          </w:p>
        </w:tc>
        <w:tc>
          <w:tcPr>
            <w:tcW w:w="2250" w:type="dxa"/>
            <w:vAlign w:val="bottom"/>
          </w:tcPr>
          <w:p w14:paraId="340071DD" w14:textId="0870D042" w:rsidR="00A55973" w:rsidRPr="007608A1" w:rsidRDefault="00337D21" w:rsidP="00CB5B62">
            <w:pPr>
              <w:pStyle w:val="TableEntry"/>
            </w:pPr>
            <w:r>
              <w:t>Exam(1..</w:t>
            </w:r>
            <w:r w:rsidRPr="00877412">
              <w:t>1)</w:t>
            </w:r>
            <w:r w:rsidR="00206BC6">
              <w:t>[Object]</w:t>
            </w:r>
          </w:p>
        </w:tc>
      </w:tr>
      <w:tr w:rsidR="00A55973" w:rsidRPr="007608A1" w14:paraId="737BCD14" w14:textId="6C9115A6" w:rsidTr="00CB5B62">
        <w:trPr>
          <w:trHeight w:val="510"/>
        </w:trPr>
        <w:tc>
          <w:tcPr>
            <w:tcW w:w="1597" w:type="dxa"/>
            <w:shd w:val="clear" w:color="auto" w:fill="auto"/>
            <w:noWrap/>
            <w:vAlign w:val="bottom"/>
          </w:tcPr>
          <w:p w14:paraId="0B066B89" w14:textId="4AE0AAD6" w:rsidR="00A55973" w:rsidRDefault="00A55973" w:rsidP="00CB5B62">
            <w:pPr>
              <w:pStyle w:val="TableEntry"/>
            </w:pPr>
            <w:r>
              <w:t>ExamTransferToBilling RID45836</w:t>
            </w:r>
          </w:p>
        </w:tc>
        <w:tc>
          <w:tcPr>
            <w:tcW w:w="3240" w:type="dxa"/>
            <w:shd w:val="clear" w:color="auto" w:fill="auto"/>
            <w:vAlign w:val="bottom"/>
          </w:tcPr>
          <w:p w14:paraId="352012D6" w14:textId="5BE8A506" w:rsidR="00A55973" w:rsidRPr="007608A1" w:rsidRDefault="00A55973" w:rsidP="00CB5B62">
            <w:pPr>
              <w:pStyle w:val="TableEntry"/>
            </w:pPr>
            <w:r>
              <w:t>Complete billing i</w:t>
            </w:r>
            <w:r w:rsidRPr="007608A1">
              <w:t>nformation on exam has been transferred to bi</w:t>
            </w:r>
            <w:r>
              <w:t>l</w:t>
            </w:r>
            <w:r w:rsidRPr="007608A1">
              <w:t>ling system</w:t>
            </w:r>
          </w:p>
        </w:tc>
        <w:tc>
          <w:tcPr>
            <w:tcW w:w="2520" w:type="dxa"/>
            <w:vAlign w:val="bottom"/>
          </w:tcPr>
          <w:p w14:paraId="66F15C45" w14:textId="5BCCB8D9" w:rsidR="00A55973" w:rsidRDefault="00337D21" w:rsidP="00CB5B62">
            <w:pPr>
              <w:pStyle w:val="TableEntry"/>
            </w:pPr>
            <w:r>
              <w:t>EMR (1..</w:t>
            </w:r>
            <w:r w:rsidR="00A55973" w:rsidRPr="00C54472">
              <w:t>1)</w:t>
            </w:r>
            <w:r w:rsidR="00206BC6">
              <w:t>[Machine]</w:t>
            </w:r>
          </w:p>
        </w:tc>
        <w:tc>
          <w:tcPr>
            <w:tcW w:w="2250" w:type="dxa"/>
            <w:vAlign w:val="bottom"/>
          </w:tcPr>
          <w:p w14:paraId="438B779C" w14:textId="4C338D6C" w:rsidR="00A55973" w:rsidRDefault="00337D21" w:rsidP="00CB5B62">
            <w:pPr>
              <w:pStyle w:val="TableEntry"/>
            </w:pPr>
            <w:r>
              <w:t>Exam(1..</w:t>
            </w:r>
            <w:r w:rsidRPr="00877412">
              <w:t>1)</w:t>
            </w:r>
            <w:r w:rsidR="00206BC6">
              <w:t>[Object]</w:t>
            </w:r>
          </w:p>
        </w:tc>
      </w:tr>
      <w:tr w:rsidR="00A55973" w:rsidRPr="007608A1" w14:paraId="12FB03F7" w14:textId="18B33643" w:rsidTr="00CB5B62">
        <w:trPr>
          <w:trHeight w:val="765"/>
        </w:trPr>
        <w:tc>
          <w:tcPr>
            <w:tcW w:w="1597" w:type="dxa"/>
            <w:shd w:val="clear" w:color="auto" w:fill="auto"/>
            <w:noWrap/>
            <w:vAlign w:val="bottom"/>
          </w:tcPr>
          <w:p w14:paraId="6F777039" w14:textId="5C06B608" w:rsidR="00A55973" w:rsidRDefault="00A55973" w:rsidP="00CB5B62">
            <w:pPr>
              <w:pStyle w:val="TableEntry"/>
            </w:pPr>
            <w:r>
              <w:t>PatientMerged RID45898</w:t>
            </w:r>
          </w:p>
        </w:tc>
        <w:tc>
          <w:tcPr>
            <w:tcW w:w="3240" w:type="dxa"/>
            <w:shd w:val="clear" w:color="auto" w:fill="auto"/>
            <w:vAlign w:val="bottom"/>
          </w:tcPr>
          <w:p w14:paraId="48072967" w14:textId="77777777" w:rsidR="00A55973" w:rsidRPr="007608A1" w:rsidRDefault="00A55973" w:rsidP="00CB5B62">
            <w:pPr>
              <w:pStyle w:val="TableEntry"/>
            </w:pPr>
            <w:r w:rsidRPr="007608A1">
              <w:t>Exams of a patient with 2</w:t>
            </w:r>
            <w:r>
              <w:t xml:space="preserve"> </w:t>
            </w:r>
            <w:r w:rsidRPr="007608A1">
              <w:t>IDs are merged to 1 of the IDs</w:t>
            </w:r>
          </w:p>
        </w:tc>
        <w:tc>
          <w:tcPr>
            <w:tcW w:w="2520" w:type="dxa"/>
            <w:vAlign w:val="bottom"/>
          </w:tcPr>
          <w:p w14:paraId="0C62BF5F" w14:textId="4CE3651F" w:rsidR="00A55973" w:rsidRPr="007608A1" w:rsidRDefault="00337D21" w:rsidP="00CB5B62">
            <w:pPr>
              <w:pStyle w:val="TableEntry"/>
            </w:pPr>
            <w:r>
              <w:t>PACS/RIS/EMR (1..</w:t>
            </w:r>
            <w:r w:rsidR="00A55973" w:rsidRPr="00C54472">
              <w:t>1)</w:t>
            </w:r>
            <w:r w:rsidR="00206BC6">
              <w:t>[Machine]</w:t>
            </w:r>
          </w:p>
        </w:tc>
        <w:tc>
          <w:tcPr>
            <w:tcW w:w="2250" w:type="dxa"/>
            <w:vAlign w:val="bottom"/>
          </w:tcPr>
          <w:p w14:paraId="19E1E0D1" w14:textId="23C5C77C" w:rsidR="00337D21" w:rsidRDefault="00337D21" w:rsidP="00CB5B62">
            <w:pPr>
              <w:pStyle w:val="TableEntry"/>
            </w:pPr>
            <w:r>
              <w:t>Exam(</w:t>
            </w:r>
            <w:r w:rsidR="00A55973" w:rsidRPr="00A4560E">
              <w:t>1</w:t>
            </w:r>
            <w:r w:rsidR="00A55973">
              <w:t xml:space="preserve">..n) </w:t>
            </w:r>
            <w:r w:rsidR="00206BC6">
              <w:t>[Object]</w:t>
            </w:r>
          </w:p>
          <w:p w14:paraId="1EA8C6A1" w14:textId="2B132FB6" w:rsidR="00A55973" w:rsidRPr="007608A1" w:rsidRDefault="00337D21" w:rsidP="00CB5B62">
            <w:pPr>
              <w:pStyle w:val="TableEntry"/>
            </w:pPr>
            <w:r>
              <w:t>Patient (</w:t>
            </w:r>
            <w:r w:rsidR="00A55973" w:rsidRPr="00877412">
              <w:t>2..n)</w:t>
            </w:r>
            <w:r w:rsidR="00206BC6">
              <w:t>[Object]</w:t>
            </w:r>
          </w:p>
        </w:tc>
      </w:tr>
      <w:tr w:rsidR="00206BC6" w:rsidRPr="007608A1" w14:paraId="79735946" w14:textId="4F1BDD97" w:rsidTr="00CB5B62">
        <w:trPr>
          <w:trHeight w:val="510"/>
        </w:trPr>
        <w:tc>
          <w:tcPr>
            <w:tcW w:w="1597" w:type="dxa"/>
            <w:shd w:val="clear" w:color="auto" w:fill="auto"/>
            <w:noWrap/>
            <w:vAlign w:val="bottom"/>
          </w:tcPr>
          <w:p w14:paraId="42D3D540" w14:textId="7BF46B22" w:rsidR="00206BC6" w:rsidRDefault="00206BC6" w:rsidP="00CB5B62">
            <w:pPr>
              <w:pStyle w:val="TableEntry"/>
            </w:pPr>
            <w:r>
              <w:t>ExamReassigned RID45863</w:t>
            </w:r>
          </w:p>
        </w:tc>
        <w:tc>
          <w:tcPr>
            <w:tcW w:w="3240" w:type="dxa"/>
            <w:shd w:val="clear" w:color="auto" w:fill="auto"/>
            <w:vAlign w:val="bottom"/>
          </w:tcPr>
          <w:p w14:paraId="451E1DB2" w14:textId="77777777" w:rsidR="00206BC6" w:rsidRPr="007608A1" w:rsidRDefault="00206BC6" w:rsidP="00CB5B62">
            <w:pPr>
              <w:pStyle w:val="TableEntry"/>
            </w:pPr>
            <w:r w:rsidRPr="007608A1">
              <w:t>Change the patient ID for an exam to a different patient ID (e.g., trauma patient ID reconciliation)</w:t>
            </w:r>
          </w:p>
        </w:tc>
        <w:tc>
          <w:tcPr>
            <w:tcW w:w="2520" w:type="dxa"/>
            <w:vAlign w:val="bottom"/>
          </w:tcPr>
          <w:p w14:paraId="1414D031" w14:textId="6C46A9E8" w:rsidR="00206BC6" w:rsidRPr="007608A1" w:rsidRDefault="00206BC6" w:rsidP="00CB5B62">
            <w:pPr>
              <w:pStyle w:val="TableEntry"/>
            </w:pPr>
            <w:r>
              <w:t>PACS/RIS/EMR (1..</w:t>
            </w:r>
            <w:r w:rsidRPr="00C54472">
              <w:t>1)</w:t>
            </w:r>
            <w:r>
              <w:t>[Machine]</w:t>
            </w:r>
          </w:p>
        </w:tc>
        <w:tc>
          <w:tcPr>
            <w:tcW w:w="2250" w:type="dxa"/>
            <w:vAlign w:val="bottom"/>
          </w:tcPr>
          <w:p w14:paraId="5BDC2DCD" w14:textId="77777777" w:rsidR="00206BC6" w:rsidRDefault="00206BC6" w:rsidP="00206BC6">
            <w:pPr>
              <w:pStyle w:val="TableEntry"/>
            </w:pPr>
            <w:r>
              <w:t>Exam(</w:t>
            </w:r>
            <w:r w:rsidRPr="00A4560E">
              <w:t>1</w:t>
            </w:r>
            <w:r>
              <w:t>..n) [Object]</w:t>
            </w:r>
          </w:p>
          <w:p w14:paraId="56FA625D" w14:textId="28D60504" w:rsidR="00206BC6" w:rsidRPr="007608A1" w:rsidRDefault="00206BC6" w:rsidP="00CB5B62">
            <w:pPr>
              <w:pStyle w:val="TableEntry"/>
            </w:pPr>
            <w:r>
              <w:t>Patient (</w:t>
            </w:r>
            <w:r w:rsidRPr="00877412">
              <w:t>2..n)</w:t>
            </w:r>
            <w:r>
              <w:t>[Object]</w:t>
            </w:r>
          </w:p>
        </w:tc>
      </w:tr>
      <w:tr w:rsidR="00A55973" w:rsidRPr="007608A1" w14:paraId="42587334" w14:textId="4DDFAD72" w:rsidTr="00CB5B62">
        <w:trPr>
          <w:trHeight w:val="765"/>
        </w:trPr>
        <w:tc>
          <w:tcPr>
            <w:tcW w:w="1597" w:type="dxa"/>
            <w:shd w:val="clear" w:color="auto" w:fill="auto"/>
            <w:noWrap/>
            <w:vAlign w:val="bottom"/>
          </w:tcPr>
          <w:p w14:paraId="5934C9F0" w14:textId="5DE742DB" w:rsidR="00A55973" w:rsidRDefault="00A55973" w:rsidP="00CB5B62">
            <w:pPr>
              <w:pStyle w:val="TableEntry"/>
            </w:pPr>
            <w:r>
              <w:t>ExamRemoved RID45856</w:t>
            </w:r>
          </w:p>
        </w:tc>
        <w:tc>
          <w:tcPr>
            <w:tcW w:w="3240" w:type="dxa"/>
            <w:shd w:val="clear" w:color="auto" w:fill="auto"/>
            <w:vAlign w:val="bottom"/>
          </w:tcPr>
          <w:p w14:paraId="7BFBFB21" w14:textId="0103D31D" w:rsidR="00A55973" w:rsidRPr="007608A1" w:rsidRDefault="00A55973" w:rsidP="00CB5B62">
            <w:pPr>
              <w:pStyle w:val="TableEntry"/>
            </w:pPr>
            <w:r w:rsidRPr="007608A1">
              <w:t>The exam and any associated images are deleted (</w:t>
            </w:r>
            <w:r>
              <w:t>or made unavailable</w:t>
            </w:r>
            <w:r w:rsidRPr="007608A1">
              <w:t>)</w:t>
            </w:r>
          </w:p>
        </w:tc>
        <w:tc>
          <w:tcPr>
            <w:tcW w:w="2520" w:type="dxa"/>
            <w:vAlign w:val="bottom"/>
          </w:tcPr>
          <w:p w14:paraId="3BBDD1EA" w14:textId="19850202" w:rsidR="00A55973" w:rsidRPr="007608A1" w:rsidRDefault="00337D21" w:rsidP="00CB5B62">
            <w:pPr>
              <w:pStyle w:val="TableEntry"/>
            </w:pPr>
            <w:r>
              <w:t>PACS/RIS/EMR (1..</w:t>
            </w:r>
            <w:r w:rsidRPr="00C54472">
              <w:t>1)</w:t>
            </w:r>
            <w:r w:rsidR="00206BC6">
              <w:t>[Machine]</w:t>
            </w:r>
          </w:p>
        </w:tc>
        <w:tc>
          <w:tcPr>
            <w:tcW w:w="2250" w:type="dxa"/>
            <w:vAlign w:val="bottom"/>
          </w:tcPr>
          <w:p w14:paraId="347DD692" w14:textId="2C50CD80" w:rsidR="00A55973" w:rsidRPr="007608A1" w:rsidRDefault="00337D21" w:rsidP="00CB5B62">
            <w:pPr>
              <w:pStyle w:val="TableEntry"/>
            </w:pPr>
            <w:r>
              <w:t>Exam(1..</w:t>
            </w:r>
            <w:r w:rsidR="00A55973">
              <w:t>1</w:t>
            </w:r>
            <w:r w:rsidR="00A55973" w:rsidRPr="00117EDD">
              <w:t xml:space="preserve">) </w:t>
            </w:r>
            <w:r w:rsidR="00206BC6">
              <w:t>[Object]</w:t>
            </w:r>
          </w:p>
        </w:tc>
      </w:tr>
      <w:tr w:rsidR="00A55973" w:rsidRPr="007608A1" w14:paraId="1606AAF8" w14:textId="434C1A51" w:rsidTr="00CB5B62">
        <w:trPr>
          <w:trHeight w:val="510"/>
        </w:trPr>
        <w:tc>
          <w:tcPr>
            <w:tcW w:w="1597" w:type="dxa"/>
            <w:shd w:val="clear" w:color="auto" w:fill="auto"/>
            <w:noWrap/>
            <w:vAlign w:val="bottom"/>
          </w:tcPr>
          <w:p w14:paraId="56486B0E" w14:textId="72BA774A" w:rsidR="00A55973" w:rsidRDefault="00A55973" w:rsidP="00CB5B62">
            <w:pPr>
              <w:pStyle w:val="TableEntry"/>
            </w:pPr>
            <w:r>
              <w:t>ExamOpenedForReporting RID45893</w:t>
            </w:r>
          </w:p>
        </w:tc>
        <w:tc>
          <w:tcPr>
            <w:tcW w:w="3240" w:type="dxa"/>
            <w:shd w:val="clear" w:color="auto" w:fill="auto"/>
            <w:vAlign w:val="bottom"/>
          </w:tcPr>
          <w:p w14:paraId="0B339C6E" w14:textId="0AC6A12E" w:rsidR="00A55973" w:rsidRPr="007608A1" w:rsidRDefault="00A55973" w:rsidP="00CB5B62">
            <w:pPr>
              <w:pStyle w:val="TableEntry"/>
            </w:pPr>
            <w:r>
              <w:t>T</w:t>
            </w:r>
            <w:r w:rsidRPr="007608A1">
              <w:t>he exam is opened on viewing application by the radiologist for reporting</w:t>
            </w:r>
          </w:p>
        </w:tc>
        <w:tc>
          <w:tcPr>
            <w:tcW w:w="2520" w:type="dxa"/>
            <w:vAlign w:val="bottom"/>
          </w:tcPr>
          <w:p w14:paraId="1398E6A5" w14:textId="0FB16909" w:rsidR="00A55973" w:rsidRDefault="00A55973" w:rsidP="00CB5B62">
            <w:pPr>
              <w:pStyle w:val="TableEntry"/>
            </w:pPr>
            <w:r w:rsidRPr="008706A3">
              <w:t>PACS/RIS/EMR</w:t>
            </w:r>
            <w:r>
              <w:t>/Workstation</w:t>
            </w:r>
            <w:r w:rsidR="00337D21">
              <w:t xml:space="preserve"> (1..</w:t>
            </w:r>
            <w:r w:rsidRPr="008706A3">
              <w:t>1)</w:t>
            </w:r>
            <w:r w:rsidR="00206BC6">
              <w:t>[Machine]</w:t>
            </w:r>
          </w:p>
        </w:tc>
        <w:tc>
          <w:tcPr>
            <w:tcW w:w="2250" w:type="dxa"/>
            <w:vAlign w:val="bottom"/>
          </w:tcPr>
          <w:p w14:paraId="61E35312" w14:textId="55B53A89" w:rsidR="00A55973" w:rsidRDefault="00337D21" w:rsidP="00CB5B62">
            <w:pPr>
              <w:pStyle w:val="TableEntry"/>
            </w:pPr>
            <w:r>
              <w:t>Exam(1..1</w:t>
            </w:r>
            <w:r w:rsidRPr="00117EDD">
              <w:t>)</w:t>
            </w:r>
            <w:r w:rsidR="00206BC6">
              <w:t>[Object]</w:t>
            </w:r>
          </w:p>
        </w:tc>
      </w:tr>
      <w:tr w:rsidR="00206BC6" w:rsidRPr="007608A1" w14:paraId="50932FF2" w14:textId="77777777" w:rsidTr="00CB5B62">
        <w:trPr>
          <w:trHeight w:val="510"/>
        </w:trPr>
        <w:tc>
          <w:tcPr>
            <w:tcW w:w="1597" w:type="dxa"/>
            <w:shd w:val="clear" w:color="auto" w:fill="auto"/>
            <w:noWrap/>
            <w:vAlign w:val="bottom"/>
          </w:tcPr>
          <w:p w14:paraId="2733B45E" w14:textId="77777777" w:rsidR="00206BC6" w:rsidRDefault="00206BC6" w:rsidP="00CB5B62">
            <w:pPr>
              <w:pStyle w:val="TableEntry"/>
            </w:pPr>
            <w:r>
              <w:lastRenderedPageBreak/>
              <w:t>ExamCancelled RID45862</w:t>
            </w:r>
          </w:p>
        </w:tc>
        <w:tc>
          <w:tcPr>
            <w:tcW w:w="3240" w:type="dxa"/>
            <w:shd w:val="clear" w:color="auto" w:fill="auto"/>
            <w:vAlign w:val="bottom"/>
          </w:tcPr>
          <w:p w14:paraId="059B339F" w14:textId="3AD47F6A" w:rsidR="00206BC6" w:rsidRPr="007608A1" w:rsidRDefault="00206BC6" w:rsidP="00CB5B62">
            <w:pPr>
              <w:pStyle w:val="TableEntry"/>
            </w:pPr>
            <w:r>
              <w:t>The</w:t>
            </w:r>
            <w:r w:rsidRPr="007608A1">
              <w:t xml:space="preserve"> </w:t>
            </w:r>
            <w:r>
              <w:t xml:space="preserve">exam is cancelled either before or during </w:t>
            </w:r>
            <w:r w:rsidRPr="007608A1">
              <w:t xml:space="preserve">the </w:t>
            </w:r>
            <w:r>
              <w:t>acquisition</w:t>
            </w:r>
            <w:ins w:id="352" w:author="Robert.Horn" w:date="2017-03-05T16:16:00Z">
              <w:r w:rsidR="002B5338">
                <w:t>. See Note 1.</w:t>
              </w:r>
            </w:ins>
          </w:p>
        </w:tc>
        <w:tc>
          <w:tcPr>
            <w:tcW w:w="2520" w:type="dxa"/>
            <w:vAlign w:val="bottom"/>
          </w:tcPr>
          <w:p w14:paraId="2E181A74" w14:textId="143BA3EF"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6DBB96C0" w14:textId="7EC1C474" w:rsidR="00206BC6" w:rsidRPr="007608A1" w:rsidDel="007E79D8" w:rsidRDefault="00206BC6" w:rsidP="00CB5B62">
            <w:pPr>
              <w:pStyle w:val="TableEntry"/>
            </w:pPr>
            <w:r>
              <w:t>Exam(1..1</w:t>
            </w:r>
            <w:r w:rsidRPr="00117EDD">
              <w:t>)</w:t>
            </w:r>
            <w:r>
              <w:t>[Object]</w:t>
            </w:r>
          </w:p>
        </w:tc>
      </w:tr>
      <w:tr w:rsidR="00206BC6" w:rsidRPr="007608A1" w14:paraId="15948148" w14:textId="77777777" w:rsidTr="00CB5B62">
        <w:trPr>
          <w:trHeight w:val="510"/>
        </w:trPr>
        <w:tc>
          <w:tcPr>
            <w:tcW w:w="1597" w:type="dxa"/>
            <w:shd w:val="clear" w:color="auto" w:fill="auto"/>
            <w:noWrap/>
            <w:vAlign w:val="bottom"/>
          </w:tcPr>
          <w:p w14:paraId="4C1748C6" w14:textId="2839CC4A" w:rsidR="00206BC6" w:rsidRDefault="00206BC6" w:rsidP="00CB5B62">
            <w:pPr>
              <w:pStyle w:val="TableEntry"/>
            </w:pPr>
            <w:r>
              <w:t>ExamCancelled RID???9</w:t>
            </w:r>
          </w:p>
        </w:tc>
        <w:tc>
          <w:tcPr>
            <w:tcW w:w="3240" w:type="dxa"/>
            <w:shd w:val="clear" w:color="auto" w:fill="auto"/>
            <w:vAlign w:val="bottom"/>
          </w:tcPr>
          <w:p w14:paraId="344FA527" w14:textId="1BD06114" w:rsidR="00206BC6" w:rsidRPr="007608A1" w:rsidRDefault="00206BC6" w:rsidP="00CB5B62">
            <w:pPr>
              <w:pStyle w:val="TableEntry"/>
            </w:pPr>
            <w:r>
              <w:t>The</w:t>
            </w:r>
            <w:r w:rsidRPr="007608A1">
              <w:t xml:space="preserve"> exam is cancelled </w:t>
            </w:r>
            <w:r>
              <w:t>after acquisition, but before during or after reporting.</w:t>
            </w:r>
            <w:ins w:id="353" w:author="Robert.Horn" w:date="2017-03-05T16:16:00Z">
              <w:r w:rsidR="002B5338">
                <w:t xml:space="preserve"> See Note 1.</w:t>
              </w:r>
            </w:ins>
          </w:p>
        </w:tc>
        <w:tc>
          <w:tcPr>
            <w:tcW w:w="2520" w:type="dxa"/>
            <w:vAlign w:val="bottom"/>
          </w:tcPr>
          <w:p w14:paraId="6E7F9F1C" w14:textId="62FA5704" w:rsidR="00206BC6" w:rsidRPr="007608A1" w:rsidDel="007E79D8" w:rsidRDefault="00206BC6" w:rsidP="00CB5B62">
            <w:pPr>
              <w:pStyle w:val="TableEntry"/>
            </w:pPr>
            <w:r w:rsidRPr="008706A3">
              <w:t>PACS/RIS/EMR</w:t>
            </w:r>
            <w:r>
              <w:t>/Workstation (1..</w:t>
            </w:r>
            <w:r w:rsidRPr="008706A3">
              <w:t>1)</w:t>
            </w:r>
            <w:r>
              <w:t>[Machine]</w:t>
            </w:r>
          </w:p>
        </w:tc>
        <w:tc>
          <w:tcPr>
            <w:tcW w:w="2250" w:type="dxa"/>
            <w:vAlign w:val="bottom"/>
          </w:tcPr>
          <w:p w14:paraId="3107DC20" w14:textId="193D4E96" w:rsidR="00206BC6" w:rsidRPr="007608A1" w:rsidDel="007E79D8" w:rsidRDefault="00206BC6" w:rsidP="00CB5B62">
            <w:pPr>
              <w:pStyle w:val="TableEntry"/>
            </w:pPr>
            <w:r>
              <w:t>Exam(1..1</w:t>
            </w:r>
            <w:r w:rsidRPr="00117EDD">
              <w:t>)</w:t>
            </w:r>
            <w:r>
              <w:t>[Object]</w:t>
            </w:r>
          </w:p>
        </w:tc>
      </w:tr>
      <w:tr w:rsidR="00206BC6" w:rsidRPr="007608A1" w14:paraId="06597EB6" w14:textId="24D6A03A" w:rsidTr="00CB5B62">
        <w:trPr>
          <w:trHeight w:val="510"/>
        </w:trPr>
        <w:tc>
          <w:tcPr>
            <w:tcW w:w="1597" w:type="dxa"/>
            <w:shd w:val="clear" w:color="auto" w:fill="auto"/>
            <w:noWrap/>
            <w:vAlign w:val="bottom"/>
          </w:tcPr>
          <w:p w14:paraId="5E0ED8C1" w14:textId="67F22B77" w:rsidR="00206BC6" w:rsidRPr="00CB5B62" w:rsidRDefault="00206BC6" w:rsidP="00CB5B62">
            <w:pPr>
              <w:pStyle w:val="TableEntry"/>
            </w:pPr>
            <w:r>
              <w:t>ExamExceptionDetected</w:t>
            </w:r>
            <w:r>
              <w:rPr>
                <w:b/>
                <w:bCs/>
              </w:rPr>
              <w:t xml:space="preserve"> </w:t>
            </w:r>
            <w:r>
              <w:rPr>
                <w:bCs/>
              </w:rPr>
              <w:t>RID???10</w:t>
            </w:r>
          </w:p>
        </w:tc>
        <w:tc>
          <w:tcPr>
            <w:tcW w:w="3240" w:type="dxa"/>
            <w:shd w:val="clear" w:color="auto" w:fill="auto"/>
            <w:vAlign w:val="bottom"/>
          </w:tcPr>
          <w:p w14:paraId="662EC08E" w14:textId="456E8D57" w:rsidR="00206BC6" w:rsidRPr="004401BB" w:rsidRDefault="00206BC6" w:rsidP="00D415F8">
            <w:pPr>
              <w:pStyle w:val="TableEntry"/>
              <w:pPrChange w:id="354" w:author="Robert.Horn" w:date="2017-03-05T16:31:00Z">
                <w:pPr>
                  <w:pStyle w:val="TableEntry"/>
                </w:pPr>
              </w:pPrChange>
            </w:pPr>
            <w:r w:rsidRPr="004401BB">
              <w:t>The exam has an exception condition that must be administratively resolved.</w:t>
            </w:r>
            <w:r>
              <w:t xml:space="preserve"> </w:t>
            </w:r>
            <w:del w:id="355" w:author="Robert.Horn" w:date="2017-03-05T16:31:00Z">
              <w:r w:rsidDel="00D415F8">
                <w:delText>(event comment will describe exception)</w:delText>
              </w:r>
            </w:del>
            <w:ins w:id="356" w:author="Robert.Horn" w:date="2017-03-05T16:31:00Z">
              <w:r w:rsidR="00D415F8">
                <w:t>See Note 1.</w:t>
              </w:r>
            </w:ins>
          </w:p>
        </w:tc>
        <w:tc>
          <w:tcPr>
            <w:tcW w:w="2520" w:type="dxa"/>
            <w:vAlign w:val="bottom"/>
          </w:tcPr>
          <w:p w14:paraId="5E337930" w14:textId="7CC096F9"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1673BD3C" w14:textId="70157669" w:rsidR="00206BC6" w:rsidRPr="004401BB" w:rsidRDefault="00206BC6" w:rsidP="00CB5B62">
            <w:pPr>
              <w:pStyle w:val="TableEntry"/>
            </w:pPr>
            <w:r>
              <w:t>Exam(1..1</w:t>
            </w:r>
            <w:r w:rsidRPr="00117EDD">
              <w:t>)</w:t>
            </w:r>
            <w:r>
              <w:t>[Object]</w:t>
            </w:r>
          </w:p>
        </w:tc>
      </w:tr>
      <w:tr w:rsidR="00206BC6" w:rsidRPr="007608A1" w14:paraId="35232DD3" w14:textId="6014F883" w:rsidTr="00CB5B62">
        <w:trPr>
          <w:trHeight w:val="510"/>
        </w:trPr>
        <w:tc>
          <w:tcPr>
            <w:tcW w:w="1597" w:type="dxa"/>
            <w:shd w:val="clear" w:color="auto" w:fill="auto"/>
            <w:noWrap/>
            <w:vAlign w:val="bottom"/>
          </w:tcPr>
          <w:p w14:paraId="325ECDC1" w14:textId="1A4800C0" w:rsidR="00206BC6" w:rsidRDefault="00206BC6" w:rsidP="00CB5B62">
            <w:pPr>
              <w:pStyle w:val="TableEntry"/>
            </w:pPr>
            <w:r>
              <w:t>ExamExceptionResolved</w:t>
            </w:r>
            <w:r>
              <w:rPr>
                <w:b/>
                <w:bCs/>
              </w:rPr>
              <w:t xml:space="preserve"> </w:t>
            </w:r>
            <w:r>
              <w:rPr>
                <w:bCs/>
              </w:rPr>
              <w:t>RID???11</w:t>
            </w:r>
          </w:p>
        </w:tc>
        <w:tc>
          <w:tcPr>
            <w:tcW w:w="3240" w:type="dxa"/>
            <w:shd w:val="clear" w:color="auto" w:fill="auto"/>
            <w:vAlign w:val="bottom"/>
          </w:tcPr>
          <w:p w14:paraId="5154F00A" w14:textId="01222A8C" w:rsidR="00206BC6" w:rsidRPr="004401BB" w:rsidRDefault="00206BC6" w:rsidP="00CB5B62">
            <w:pPr>
              <w:pStyle w:val="TableEntry"/>
            </w:pPr>
            <w:r w:rsidRPr="004401BB">
              <w:t>The exam exception condition has been administratively resolved.</w:t>
            </w:r>
          </w:p>
        </w:tc>
        <w:tc>
          <w:tcPr>
            <w:tcW w:w="2520" w:type="dxa"/>
            <w:vAlign w:val="bottom"/>
          </w:tcPr>
          <w:p w14:paraId="2819BCF8" w14:textId="4F8A9388" w:rsidR="00206BC6" w:rsidRPr="004401BB" w:rsidRDefault="00206BC6" w:rsidP="00CB5B62">
            <w:pPr>
              <w:pStyle w:val="TableEntry"/>
            </w:pPr>
            <w:r w:rsidRPr="008706A3">
              <w:t>PACS/RIS/EMR</w:t>
            </w:r>
            <w:r>
              <w:t>/Workstation (1..</w:t>
            </w:r>
            <w:r w:rsidRPr="008706A3">
              <w:t>1)</w:t>
            </w:r>
            <w:r>
              <w:t>[Machine]</w:t>
            </w:r>
          </w:p>
        </w:tc>
        <w:tc>
          <w:tcPr>
            <w:tcW w:w="2250" w:type="dxa"/>
            <w:vAlign w:val="bottom"/>
          </w:tcPr>
          <w:p w14:paraId="43252464" w14:textId="4F18E1DC" w:rsidR="00206BC6" w:rsidRPr="004401BB" w:rsidRDefault="00206BC6" w:rsidP="00CB5B62">
            <w:pPr>
              <w:pStyle w:val="TableEntry"/>
            </w:pPr>
            <w:r>
              <w:t>Exam(1..1</w:t>
            </w:r>
            <w:r w:rsidRPr="00117EDD">
              <w:t>)</w:t>
            </w:r>
            <w:r>
              <w:t>[Object]</w:t>
            </w:r>
          </w:p>
        </w:tc>
      </w:tr>
      <w:tr w:rsidR="00A55973" w:rsidRPr="007608A1" w14:paraId="29DA4F82" w14:textId="076AB297" w:rsidTr="00CB5B62">
        <w:trPr>
          <w:trHeight w:val="510"/>
        </w:trPr>
        <w:tc>
          <w:tcPr>
            <w:tcW w:w="1597" w:type="dxa"/>
            <w:shd w:val="clear" w:color="auto" w:fill="auto"/>
            <w:noWrap/>
            <w:vAlign w:val="bottom"/>
          </w:tcPr>
          <w:p w14:paraId="55F29C7B" w14:textId="4B228958" w:rsidR="00A55973" w:rsidRDefault="00A55973" w:rsidP="00CB5B62">
            <w:pPr>
              <w:pStyle w:val="TableEntry"/>
            </w:pPr>
            <w:r>
              <w:t>Exam Prefetch Completed</w:t>
            </w:r>
            <w:r>
              <w:rPr>
                <w:b/>
                <w:bCs/>
              </w:rPr>
              <w:t xml:space="preserve"> RID45907</w:t>
            </w:r>
          </w:p>
        </w:tc>
        <w:tc>
          <w:tcPr>
            <w:tcW w:w="3240" w:type="dxa"/>
            <w:shd w:val="clear" w:color="auto" w:fill="auto"/>
            <w:vAlign w:val="bottom"/>
          </w:tcPr>
          <w:p w14:paraId="159A5895" w14:textId="73C55D13" w:rsidR="00A55973" w:rsidRDefault="00A55973" w:rsidP="00CB5B62">
            <w:pPr>
              <w:pStyle w:val="TableEntry"/>
            </w:pPr>
            <w:r>
              <w:t>When the prefetch images are completed and transferred to PACS.  Automated retrieval of relevant priors (e.g., prefetch) is completed for the current exam.</w:t>
            </w:r>
          </w:p>
        </w:tc>
        <w:tc>
          <w:tcPr>
            <w:tcW w:w="2520" w:type="dxa"/>
            <w:vAlign w:val="bottom"/>
          </w:tcPr>
          <w:p w14:paraId="55DED195" w14:textId="27B92566" w:rsidR="00A55973" w:rsidRDefault="00A55973" w:rsidP="00CB5B62">
            <w:pPr>
              <w:pStyle w:val="TableEntry"/>
            </w:pPr>
            <w:r w:rsidRPr="008706A3">
              <w:t>PACS/RIS/</w:t>
            </w:r>
            <w:r>
              <w:t>Archive</w:t>
            </w:r>
            <w:r w:rsidR="00337D21">
              <w:t>(1..</w:t>
            </w:r>
            <w:r w:rsidRPr="008706A3">
              <w:t>1)</w:t>
            </w:r>
            <w:r w:rsidR="00206BC6">
              <w:t>[Machine]</w:t>
            </w:r>
          </w:p>
        </w:tc>
        <w:tc>
          <w:tcPr>
            <w:tcW w:w="2250" w:type="dxa"/>
            <w:vAlign w:val="bottom"/>
          </w:tcPr>
          <w:p w14:paraId="46D690AE" w14:textId="0E705311" w:rsidR="00A55973" w:rsidRDefault="00337D21" w:rsidP="00CB5B62">
            <w:pPr>
              <w:pStyle w:val="TableEntry"/>
            </w:pPr>
            <w:r>
              <w:t>Exam(1..1</w:t>
            </w:r>
            <w:r w:rsidRPr="00117EDD">
              <w:t>)</w:t>
            </w:r>
            <w:r w:rsidR="00206BC6">
              <w:t>[Object]</w:t>
            </w:r>
          </w:p>
        </w:tc>
      </w:tr>
    </w:tbl>
    <w:p w14:paraId="1B09492F" w14:textId="77777777" w:rsidR="007608A1" w:rsidRDefault="007608A1" w:rsidP="007608A1">
      <w:pPr>
        <w:pStyle w:val="BodyText"/>
      </w:pPr>
    </w:p>
    <w:p w14:paraId="2A2EC2F1" w14:textId="00FC2FDB" w:rsidR="007608A1" w:rsidRDefault="007608A1" w:rsidP="007608A1">
      <w:pPr>
        <w:pStyle w:val="BodyText"/>
      </w:pPr>
    </w:p>
    <w:p w14:paraId="5EF95F08" w14:textId="77777777" w:rsidR="007608A1" w:rsidRDefault="007608A1" w:rsidP="00CB5B62">
      <w:pPr>
        <w:pStyle w:val="Heading3"/>
        <w:numPr>
          <w:ilvl w:val="0"/>
          <w:numId w:val="0"/>
        </w:numPr>
        <w:ind w:left="720" w:hanging="720"/>
      </w:pPr>
      <w:bookmarkStart w:id="357" w:name="_Toc476262143"/>
      <w:r>
        <w:t xml:space="preserve">6.X.3 </w:t>
      </w:r>
      <w:r w:rsidR="00557A4D">
        <w:t>Event Reports</w:t>
      </w:r>
      <w:r>
        <w:t>.</w:t>
      </w:r>
      <w:bookmarkEnd w:id="357"/>
    </w:p>
    <w:p w14:paraId="6B14661A" w14:textId="70C5F736" w:rsidR="003B0DFA" w:rsidRPr="00CB5B62" w:rsidRDefault="00815FF0" w:rsidP="00CB5B62">
      <w:pPr>
        <w:pStyle w:val="BodyText"/>
      </w:pPr>
      <w:r>
        <w:t>E</w:t>
      </w:r>
      <w:r w:rsidR="003B0DFA">
        <w:t xml:space="preserve">vent reports shall </w:t>
      </w:r>
      <w:r>
        <w:t>set</w:t>
      </w:r>
      <w:r w:rsidR="003B0DFA">
        <w:t xml:space="preserve"> </w:t>
      </w:r>
      <w:r>
        <w:t xml:space="preserve">APP-NAME to "IHE+SOLE" and MSG-ID to </w:t>
      </w:r>
      <w:r w:rsidR="00525568">
        <w:t xml:space="preserve">the </w:t>
      </w:r>
      <w:r>
        <w:t>Event Code, e.g. "RID45859"</w:t>
      </w:r>
      <w:r w:rsidR="00206BC6">
        <w:t>, for Syslog messages.</w:t>
      </w:r>
    </w:p>
    <w:p w14:paraId="7E9F7055" w14:textId="1528B0F5" w:rsidR="00EB7B3E" w:rsidRDefault="00D36E57" w:rsidP="005E7786">
      <w:pPr>
        <w:pStyle w:val="Heading3"/>
        <w:numPr>
          <w:ilvl w:val="0"/>
          <w:numId w:val="0"/>
        </w:numPr>
      </w:pPr>
      <w:bookmarkStart w:id="358" w:name="_Toc476262144"/>
      <w:r>
        <w:t>6</w:t>
      </w:r>
      <w:r w:rsidR="005E7786">
        <w:t>.</w:t>
      </w:r>
      <w:r w:rsidR="00815FF0">
        <w:t>X</w:t>
      </w:r>
      <w:r w:rsidR="005E7786">
        <w:t>.</w:t>
      </w:r>
      <w:r w:rsidR="00815FF0">
        <w:t>3.1</w:t>
      </w:r>
      <w:r>
        <w:t xml:space="preserve"> </w:t>
      </w:r>
      <w:r w:rsidR="00815FF0">
        <w:t>E</w:t>
      </w:r>
      <w:r>
        <w:t>ncoding an</w:t>
      </w:r>
      <w:r w:rsidR="00EB7B3E">
        <w:t xml:space="preserve"> event</w:t>
      </w:r>
      <w:bookmarkEnd w:id="358"/>
      <w:r w:rsidR="00815FF0">
        <w:t xml:space="preserve"> Report</w:t>
      </w:r>
    </w:p>
    <w:p w14:paraId="45A577F2" w14:textId="33501C5D" w:rsidR="00E3158C" w:rsidRDefault="005E7786" w:rsidP="005E7786">
      <w:pPr>
        <w:pStyle w:val="BodyText"/>
      </w:pPr>
      <w:r>
        <w:t>Event</w:t>
      </w:r>
      <w:r w:rsidR="00815FF0">
        <w:t xml:space="preserve"> report</w:t>
      </w:r>
      <w:r>
        <w:t xml:space="preserve">s shall be encoded in accordance with the schema in DICOM PS3.15 Section A.5.   </w:t>
      </w:r>
      <w:r w:rsidR="00E3158C">
        <w:t>The tables</w:t>
      </w:r>
      <w:r w:rsidR="00815FF0">
        <w:t xml:space="preserve"> below</w:t>
      </w:r>
      <w:r w:rsidR="00E3158C">
        <w:t xml:space="preserve"> </w:t>
      </w:r>
      <w:r w:rsidR="00815FF0">
        <w:t>define the encoding of</w:t>
      </w:r>
      <w:r w:rsidR="00E3158C">
        <w:t xml:space="preserve"> </w:t>
      </w:r>
      <w:r w:rsidR="00815FF0">
        <w:t>the event</w:t>
      </w:r>
      <w:r w:rsidR="00206BC6">
        <w:t xml:space="preserve"> and </w:t>
      </w:r>
      <w:r w:rsidR="00815FF0">
        <w:t>the participants</w:t>
      </w:r>
      <w:r w:rsidR="00E3158C">
        <w:t xml:space="preserve">.  </w:t>
      </w:r>
      <w:r w:rsidR="00206BC6">
        <w:t>In table 6.X.2-1 each participant indicates which of the participant tables below describes the participant.</w:t>
      </w:r>
    </w:p>
    <w:p w14:paraId="02B0DA47" w14:textId="6024F1FA" w:rsidR="00815FF0" w:rsidRDefault="00815FF0" w:rsidP="00CB5B62">
      <w:pPr>
        <w:pStyle w:val="TableTitle"/>
      </w:pPr>
      <w:r>
        <w:t>Table 6.x.3.1-1 Event Report Fields</w:t>
      </w:r>
    </w:p>
    <w:p w14:paraId="67CCAD82" w14:textId="77777777" w:rsidR="005E7786" w:rsidRDefault="005E7786" w:rsidP="005E778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551BEE" w:rsidRPr="00512166" w14:paraId="15D11B97" w14:textId="77777777" w:rsidTr="003217BD">
        <w:trPr>
          <w:cantSplit/>
        </w:trPr>
        <w:tc>
          <w:tcPr>
            <w:tcW w:w="1458" w:type="dxa"/>
            <w:textDirection w:val="btLr"/>
            <w:vAlign w:val="center"/>
          </w:tcPr>
          <w:p w14:paraId="32293290" w14:textId="77777777" w:rsidR="00551BEE" w:rsidRPr="00512166" w:rsidRDefault="00551BEE" w:rsidP="003217BD">
            <w:pPr>
              <w:pStyle w:val="TableLabel"/>
              <w:rPr>
                <w:rFonts w:ascii="Times New Roman" w:hAnsi="Times New Roman"/>
                <w:noProof w:val="0"/>
                <w:sz w:val="16"/>
              </w:rPr>
            </w:pPr>
          </w:p>
        </w:tc>
        <w:tc>
          <w:tcPr>
            <w:tcW w:w="2610" w:type="dxa"/>
            <w:shd w:val="clear" w:color="auto" w:fill="D9D9D9"/>
            <w:vAlign w:val="center"/>
          </w:tcPr>
          <w:p w14:paraId="71858C16" w14:textId="77777777" w:rsidR="00551BEE" w:rsidRPr="000D44A5" w:rsidRDefault="00551BEE" w:rsidP="003217BD">
            <w:pPr>
              <w:pStyle w:val="TableEntryHeader"/>
            </w:pPr>
            <w:r w:rsidRPr="000D44A5">
              <w:t>Field Name</w:t>
            </w:r>
          </w:p>
        </w:tc>
        <w:tc>
          <w:tcPr>
            <w:tcW w:w="720" w:type="dxa"/>
            <w:shd w:val="clear" w:color="auto" w:fill="D9D9D9"/>
            <w:vAlign w:val="center"/>
          </w:tcPr>
          <w:p w14:paraId="2B5C16AA" w14:textId="77777777" w:rsidR="00551BEE" w:rsidRPr="000D44A5" w:rsidRDefault="00551BEE" w:rsidP="003217BD">
            <w:pPr>
              <w:pStyle w:val="TableEntryHeader"/>
            </w:pPr>
            <w:r w:rsidRPr="000D44A5">
              <w:t>Opt</w:t>
            </w:r>
          </w:p>
        </w:tc>
        <w:tc>
          <w:tcPr>
            <w:tcW w:w="4878" w:type="dxa"/>
            <w:shd w:val="clear" w:color="auto" w:fill="D9D9D9"/>
            <w:vAlign w:val="center"/>
          </w:tcPr>
          <w:p w14:paraId="06DE362D" w14:textId="77777777" w:rsidR="00551BEE" w:rsidRPr="000D44A5" w:rsidRDefault="00551BEE" w:rsidP="003217BD">
            <w:pPr>
              <w:pStyle w:val="TableEntryHeader"/>
            </w:pPr>
            <w:r w:rsidRPr="000D44A5">
              <w:t>Value Constraints</w:t>
            </w:r>
          </w:p>
        </w:tc>
      </w:tr>
      <w:tr w:rsidR="00157259" w:rsidRPr="00512166" w14:paraId="0271DC1B" w14:textId="77777777" w:rsidTr="003217BD">
        <w:trPr>
          <w:cantSplit/>
        </w:trPr>
        <w:tc>
          <w:tcPr>
            <w:tcW w:w="1458" w:type="dxa"/>
            <w:vMerge w:val="restart"/>
          </w:tcPr>
          <w:p w14:paraId="121C2F06" w14:textId="77777777" w:rsidR="00157259" w:rsidRPr="00512166" w:rsidRDefault="00157259" w:rsidP="003217BD">
            <w:pPr>
              <w:pStyle w:val="Default"/>
              <w:spacing w:before="40" w:after="40"/>
              <w:ind w:left="72" w:right="72"/>
              <w:jc w:val="center"/>
              <w:rPr>
                <w:b/>
                <w:bCs/>
                <w:color w:val="auto"/>
                <w:sz w:val="20"/>
              </w:rPr>
            </w:pPr>
            <w:r w:rsidRPr="00512166">
              <w:rPr>
                <w:b/>
                <w:bCs/>
                <w:color w:val="auto"/>
                <w:sz w:val="20"/>
              </w:rPr>
              <w:t>Event</w:t>
            </w:r>
          </w:p>
          <w:p w14:paraId="5E44B160" w14:textId="77777777" w:rsidR="00157259" w:rsidRPr="00512166" w:rsidRDefault="00157259" w:rsidP="003217BD">
            <w:pPr>
              <w:pStyle w:val="TableLabel"/>
              <w:rPr>
                <w:rFonts w:ascii="Times New Roman" w:hAnsi="Times New Roman"/>
                <w:noProof w:val="0"/>
                <w:sz w:val="12"/>
                <w:szCs w:val="12"/>
              </w:rPr>
            </w:pPr>
            <w:r w:rsidRPr="00512166">
              <w:rPr>
                <w:rFonts w:ascii="Times New Roman" w:hAnsi="Times New Roman"/>
                <w:noProof w:val="0"/>
                <w:sz w:val="12"/>
                <w:szCs w:val="12"/>
              </w:rPr>
              <w:t>AuditMessage/</w:t>
            </w:r>
            <w:r w:rsidRPr="00512166">
              <w:rPr>
                <w:rFonts w:ascii="Times New Roman" w:hAnsi="Times New Roman"/>
                <w:noProof w:val="0"/>
                <w:sz w:val="12"/>
                <w:szCs w:val="12"/>
              </w:rPr>
              <w:br/>
              <w:t>EventIdentification</w:t>
            </w:r>
          </w:p>
        </w:tc>
        <w:tc>
          <w:tcPr>
            <w:tcW w:w="2610" w:type="dxa"/>
            <w:vAlign w:val="center"/>
          </w:tcPr>
          <w:p w14:paraId="0C55928F" w14:textId="77777777" w:rsidR="00157259" w:rsidRPr="00512166" w:rsidRDefault="00157259" w:rsidP="003217BD">
            <w:pPr>
              <w:pStyle w:val="TableEntry"/>
              <w:rPr>
                <w:sz w:val="16"/>
              </w:rPr>
            </w:pPr>
            <w:r w:rsidRPr="00512166">
              <w:rPr>
                <w:sz w:val="16"/>
              </w:rPr>
              <w:t>EventID</w:t>
            </w:r>
          </w:p>
        </w:tc>
        <w:tc>
          <w:tcPr>
            <w:tcW w:w="720" w:type="dxa"/>
            <w:vAlign w:val="center"/>
          </w:tcPr>
          <w:p w14:paraId="49E433E4"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2A797A8" w14:textId="7C06FEA1" w:rsidR="00157259" w:rsidRPr="00407122" w:rsidRDefault="00157259">
            <w:pPr>
              <w:pStyle w:val="TableEntry"/>
              <w:rPr>
                <w:b/>
                <w:bCs/>
                <w:sz w:val="16"/>
              </w:rPr>
            </w:pPr>
            <w:r w:rsidRPr="00CB5B62">
              <w:rPr>
                <w:b/>
                <w:bCs/>
                <w:sz w:val="16"/>
              </w:rPr>
              <w:t xml:space="preserve">EV(SOLE, IHE, </w:t>
            </w:r>
            <w:r>
              <w:rPr>
                <w:b/>
                <w:bCs/>
                <w:sz w:val="16"/>
              </w:rPr>
              <w:t>"</w:t>
            </w:r>
            <w:r w:rsidR="00815FF0">
              <w:rPr>
                <w:b/>
                <w:bCs/>
                <w:sz w:val="16"/>
              </w:rPr>
              <w:t>Imaging</w:t>
            </w:r>
            <w:r w:rsidRPr="00CB5B62">
              <w:rPr>
                <w:b/>
                <w:bCs/>
                <w:sz w:val="16"/>
              </w:rPr>
              <w:t xml:space="preserve"> Operational Event</w:t>
            </w:r>
            <w:r>
              <w:rPr>
                <w:b/>
                <w:bCs/>
                <w:sz w:val="16"/>
              </w:rPr>
              <w:t>"</w:t>
            </w:r>
            <w:r w:rsidRPr="00CB5B62">
              <w:rPr>
                <w:b/>
                <w:bCs/>
                <w:sz w:val="16"/>
              </w:rPr>
              <w:t>)</w:t>
            </w:r>
          </w:p>
        </w:tc>
      </w:tr>
      <w:tr w:rsidR="00157259" w:rsidRPr="00512166" w14:paraId="6C2EE304" w14:textId="77777777" w:rsidTr="003217BD">
        <w:trPr>
          <w:cantSplit/>
        </w:trPr>
        <w:tc>
          <w:tcPr>
            <w:tcW w:w="1458" w:type="dxa"/>
            <w:vMerge/>
            <w:vAlign w:val="center"/>
          </w:tcPr>
          <w:p w14:paraId="6C9B893F"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25ED32CB" w14:textId="77777777" w:rsidR="00157259" w:rsidRPr="00512166" w:rsidRDefault="00157259" w:rsidP="003217BD">
            <w:pPr>
              <w:pStyle w:val="TableEntry"/>
              <w:rPr>
                <w:i/>
                <w:iCs/>
                <w:sz w:val="16"/>
              </w:rPr>
            </w:pPr>
            <w:r w:rsidRPr="00512166">
              <w:rPr>
                <w:i/>
                <w:iCs/>
                <w:sz w:val="16"/>
              </w:rPr>
              <w:t>EventDateTime</w:t>
            </w:r>
          </w:p>
        </w:tc>
        <w:tc>
          <w:tcPr>
            <w:tcW w:w="720" w:type="dxa"/>
            <w:vAlign w:val="center"/>
          </w:tcPr>
          <w:p w14:paraId="17C267CC"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1814AC9E" w14:textId="29913F1C" w:rsidR="00157259" w:rsidRPr="00512166" w:rsidRDefault="00157259" w:rsidP="003217BD">
            <w:pPr>
              <w:pStyle w:val="TableEntry"/>
              <w:rPr>
                <w:i/>
                <w:iCs/>
                <w:sz w:val="16"/>
              </w:rPr>
            </w:pPr>
            <w:r w:rsidRPr="00512166">
              <w:rPr>
                <w:i/>
                <w:iCs/>
                <w:sz w:val="16"/>
              </w:rPr>
              <w:t>not specialized</w:t>
            </w:r>
            <w:r w:rsidR="00815FF0">
              <w:rPr>
                <w:i/>
                <w:iCs/>
                <w:sz w:val="16"/>
              </w:rPr>
              <w:t xml:space="preserve"> (</w:t>
            </w:r>
            <w:r w:rsidR="00815FF0" w:rsidRPr="00815FF0">
              <w:rPr>
                <w:i/>
                <w:iCs/>
                <w:sz w:val="16"/>
              </w:rPr>
              <w:t>DICOM PS3.15 Section A.5</w:t>
            </w:r>
            <w:r w:rsidR="00815FF0">
              <w:rPr>
                <w:i/>
                <w:iCs/>
                <w:sz w:val="16"/>
              </w:rPr>
              <w:t>)</w:t>
            </w:r>
          </w:p>
        </w:tc>
      </w:tr>
      <w:tr w:rsidR="00157259" w:rsidRPr="00512166" w14:paraId="1FF45EB6" w14:textId="77777777" w:rsidTr="003217BD">
        <w:trPr>
          <w:cantSplit/>
        </w:trPr>
        <w:tc>
          <w:tcPr>
            <w:tcW w:w="1458" w:type="dxa"/>
            <w:vMerge/>
            <w:vAlign w:val="center"/>
          </w:tcPr>
          <w:p w14:paraId="5DC80471"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5D5F43C8" w14:textId="77777777" w:rsidR="00157259" w:rsidRPr="00512166" w:rsidRDefault="00157259" w:rsidP="003217BD">
            <w:pPr>
              <w:pStyle w:val="TableEntry"/>
              <w:rPr>
                <w:i/>
                <w:iCs/>
                <w:sz w:val="16"/>
              </w:rPr>
            </w:pPr>
            <w:r w:rsidRPr="00512166">
              <w:rPr>
                <w:i/>
                <w:iCs/>
                <w:sz w:val="16"/>
              </w:rPr>
              <w:t>EventOutcomeIndicator</w:t>
            </w:r>
          </w:p>
        </w:tc>
        <w:tc>
          <w:tcPr>
            <w:tcW w:w="720" w:type="dxa"/>
            <w:vAlign w:val="center"/>
          </w:tcPr>
          <w:p w14:paraId="2AB83C9B" w14:textId="77777777" w:rsidR="00157259" w:rsidRPr="00512166" w:rsidRDefault="00157259" w:rsidP="003217BD">
            <w:pPr>
              <w:pStyle w:val="TableEntry"/>
              <w:jc w:val="center"/>
              <w:rPr>
                <w:i/>
                <w:iCs/>
                <w:sz w:val="16"/>
              </w:rPr>
            </w:pPr>
            <w:r w:rsidRPr="00512166">
              <w:rPr>
                <w:i/>
                <w:iCs/>
                <w:sz w:val="16"/>
              </w:rPr>
              <w:t>M</w:t>
            </w:r>
          </w:p>
        </w:tc>
        <w:tc>
          <w:tcPr>
            <w:tcW w:w="4878" w:type="dxa"/>
            <w:vAlign w:val="center"/>
          </w:tcPr>
          <w:p w14:paraId="78F9BDD4" w14:textId="33636831" w:rsidR="00157259" w:rsidRPr="00512166" w:rsidRDefault="00815FF0" w:rsidP="003217BD">
            <w:pPr>
              <w:pStyle w:val="TableEntry"/>
              <w:rPr>
                <w:i/>
                <w:iCs/>
                <w:sz w:val="16"/>
              </w:rPr>
            </w:pPr>
            <w:r w:rsidRPr="00512166">
              <w:rPr>
                <w:i/>
                <w:iCs/>
                <w:sz w:val="16"/>
              </w:rPr>
              <w:t>not specialized</w:t>
            </w:r>
            <w:r>
              <w:rPr>
                <w:i/>
                <w:iCs/>
                <w:sz w:val="16"/>
              </w:rPr>
              <w:t xml:space="preserve"> (</w:t>
            </w:r>
            <w:r w:rsidRPr="00815FF0">
              <w:rPr>
                <w:i/>
                <w:iCs/>
                <w:sz w:val="16"/>
              </w:rPr>
              <w:t>DICOM PS3.15 Section A.5</w:t>
            </w:r>
            <w:r>
              <w:rPr>
                <w:i/>
                <w:iCs/>
                <w:sz w:val="16"/>
              </w:rPr>
              <w:t>)</w:t>
            </w:r>
          </w:p>
        </w:tc>
      </w:tr>
      <w:tr w:rsidR="00157259" w:rsidRPr="00512166" w14:paraId="6783D8FF" w14:textId="77777777" w:rsidTr="003217BD">
        <w:trPr>
          <w:cantSplit/>
        </w:trPr>
        <w:tc>
          <w:tcPr>
            <w:tcW w:w="1458" w:type="dxa"/>
            <w:vMerge/>
            <w:vAlign w:val="center"/>
          </w:tcPr>
          <w:p w14:paraId="7CE226C8"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0AF6CF7B" w14:textId="77777777" w:rsidR="00157259" w:rsidRPr="00512166" w:rsidRDefault="00157259" w:rsidP="003217BD">
            <w:pPr>
              <w:pStyle w:val="TableEntry"/>
              <w:rPr>
                <w:sz w:val="16"/>
              </w:rPr>
            </w:pPr>
            <w:r w:rsidRPr="00512166">
              <w:rPr>
                <w:sz w:val="16"/>
              </w:rPr>
              <w:t>EventTypeCode</w:t>
            </w:r>
          </w:p>
        </w:tc>
        <w:tc>
          <w:tcPr>
            <w:tcW w:w="720" w:type="dxa"/>
            <w:vAlign w:val="center"/>
          </w:tcPr>
          <w:p w14:paraId="398248DF" w14:textId="77777777" w:rsidR="00157259" w:rsidRPr="00512166" w:rsidRDefault="00157259" w:rsidP="003217BD">
            <w:pPr>
              <w:pStyle w:val="TableEntry"/>
              <w:jc w:val="center"/>
              <w:rPr>
                <w:sz w:val="16"/>
              </w:rPr>
            </w:pPr>
            <w:r w:rsidRPr="00512166">
              <w:rPr>
                <w:sz w:val="16"/>
              </w:rPr>
              <w:t>M</w:t>
            </w:r>
          </w:p>
        </w:tc>
        <w:tc>
          <w:tcPr>
            <w:tcW w:w="4878" w:type="dxa"/>
            <w:vAlign w:val="center"/>
          </w:tcPr>
          <w:p w14:paraId="56326CC6" w14:textId="2C2E74AD" w:rsidR="00157259" w:rsidRPr="005E7786" w:rsidRDefault="00157259" w:rsidP="003217BD">
            <w:pPr>
              <w:pStyle w:val="TableEntry"/>
              <w:rPr>
                <w:b/>
                <w:bCs/>
                <w:sz w:val="16"/>
              </w:rPr>
            </w:pPr>
            <w:r>
              <w:rPr>
                <w:b/>
                <w:bCs/>
                <w:sz w:val="16"/>
              </w:rPr>
              <w:t>DCID(</w:t>
            </w:r>
            <w:r w:rsidRPr="005E7786">
              <w:rPr>
                <w:b/>
                <w:bCs/>
                <w:sz w:val="16"/>
              </w:rPr>
              <w:t>Table 6.X.2-1 Baseline SOLE Events</w:t>
            </w:r>
            <w:r>
              <w:rPr>
                <w:b/>
                <w:bCs/>
                <w:sz w:val="16"/>
              </w:rPr>
              <w:t xml:space="preserve">), </w:t>
            </w:r>
            <w:r w:rsidR="00815FF0">
              <w:rPr>
                <w:bCs/>
                <w:i/>
                <w:sz w:val="16"/>
              </w:rPr>
              <w:t>Note:</w:t>
            </w:r>
            <w:r w:rsidRPr="00CB5B62">
              <w:rPr>
                <w:bCs/>
                <w:i/>
                <w:sz w:val="16"/>
              </w:rPr>
              <w:t>Multiple EventTypeCodes are permitted.</w:t>
            </w:r>
          </w:p>
        </w:tc>
      </w:tr>
      <w:tr w:rsidR="00157259" w:rsidRPr="00512166" w14:paraId="17DEBC21" w14:textId="77777777" w:rsidTr="003217BD">
        <w:trPr>
          <w:cantSplit/>
        </w:trPr>
        <w:tc>
          <w:tcPr>
            <w:tcW w:w="1458" w:type="dxa"/>
            <w:vMerge/>
            <w:vAlign w:val="center"/>
          </w:tcPr>
          <w:p w14:paraId="59CCC136" w14:textId="77777777" w:rsidR="00157259" w:rsidRPr="00512166" w:rsidRDefault="00157259" w:rsidP="003217BD">
            <w:pPr>
              <w:pStyle w:val="TableLabel"/>
              <w:rPr>
                <w:rFonts w:ascii="Times New Roman" w:hAnsi="Times New Roman"/>
                <w:noProof w:val="0"/>
                <w:sz w:val="16"/>
              </w:rPr>
            </w:pPr>
          </w:p>
        </w:tc>
        <w:tc>
          <w:tcPr>
            <w:tcW w:w="2610" w:type="dxa"/>
            <w:vAlign w:val="center"/>
          </w:tcPr>
          <w:p w14:paraId="1F1D1A5F" w14:textId="6CA125C2" w:rsidR="00157259" w:rsidRPr="00512166" w:rsidRDefault="00157259" w:rsidP="003217BD">
            <w:pPr>
              <w:pStyle w:val="TableEntry"/>
              <w:rPr>
                <w:sz w:val="16"/>
              </w:rPr>
            </w:pPr>
            <w:r>
              <w:rPr>
                <w:sz w:val="16"/>
              </w:rPr>
              <w:t>Comment</w:t>
            </w:r>
          </w:p>
        </w:tc>
        <w:tc>
          <w:tcPr>
            <w:tcW w:w="720" w:type="dxa"/>
            <w:vAlign w:val="center"/>
          </w:tcPr>
          <w:p w14:paraId="3A897B9D" w14:textId="7D327B82" w:rsidR="00157259" w:rsidRPr="00512166" w:rsidRDefault="00157259" w:rsidP="003217BD">
            <w:pPr>
              <w:pStyle w:val="TableEntry"/>
              <w:jc w:val="center"/>
              <w:rPr>
                <w:sz w:val="16"/>
              </w:rPr>
            </w:pPr>
            <w:r>
              <w:rPr>
                <w:sz w:val="16"/>
              </w:rPr>
              <w:t>U</w:t>
            </w:r>
          </w:p>
        </w:tc>
        <w:tc>
          <w:tcPr>
            <w:tcW w:w="4878" w:type="dxa"/>
            <w:vAlign w:val="center"/>
          </w:tcPr>
          <w:p w14:paraId="47580C5A" w14:textId="77777777" w:rsidR="00157259" w:rsidRDefault="00157259" w:rsidP="003217BD">
            <w:pPr>
              <w:pStyle w:val="TableEntry"/>
              <w:rPr>
                <w:b/>
                <w:bCs/>
                <w:sz w:val="16"/>
              </w:rPr>
            </w:pPr>
          </w:p>
        </w:tc>
      </w:tr>
      <w:tr w:rsidR="00D36E57" w:rsidRPr="00512166" w14:paraId="56955BA7" w14:textId="77777777" w:rsidTr="003217BD">
        <w:trPr>
          <w:cantSplit/>
        </w:trPr>
        <w:tc>
          <w:tcPr>
            <w:tcW w:w="9666" w:type="dxa"/>
            <w:gridSpan w:val="4"/>
          </w:tcPr>
          <w:p w14:paraId="48288C26" w14:textId="07A0E377" w:rsidR="00D36E57" w:rsidRDefault="00D36E57" w:rsidP="003217BD">
            <w:pPr>
              <w:pStyle w:val="TableText"/>
            </w:pPr>
            <w:r>
              <w:t>Audit Source</w:t>
            </w:r>
            <w:r w:rsidR="00DA3D09">
              <w:t xml:space="preserve"> (</w:t>
            </w:r>
            <w:r w:rsidR="00815FF0">
              <w:t>1</w:t>
            </w:r>
            <w:r w:rsidR="00DA3D09">
              <w:t>..1)</w:t>
            </w:r>
          </w:p>
        </w:tc>
      </w:tr>
      <w:tr w:rsidR="00551BEE" w:rsidRPr="00512166" w14:paraId="3FC08FEB" w14:textId="77777777" w:rsidTr="003217BD">
        <w:trPr>
          <w:cantSplit/>
        </w:trPr>
        <w:tc>
          <w:tcPr>
            <w:tcW w:w="9666" w:type="dxa"/>
            <w:gridSpan w:val="4"/>
          </w:tcPr>
          <w:p w14:paraId="3AEA0B4E" w14:textId="42430088" w:rsidR="00551BEE" w:rsidRPr="00512166" w:rsidRDefault="00551BEE">
            <w:pPr>
              <w:pStyle w:val="TableText"/>
            </w:pPr>
            <w:r>
              <w:t>Machine Participant (0..n</w:t>
            </w:r>
            <w:r w:rsidRPr="00512166">
              <w:t>)</w:t>
            </w:r>
          </w:p>
        </w:tc>
      </w:tr>
      <w:tr w:rsidR="00551BEE" w:rsidRPr="00512166" w14:paraId="079AB45F" w14:textId="77777777" w:rsidTr="003217BD">
        <w:trPr>
          <w:cantSplit/>
        </w:trPr>
        <w:tc>
          <w:tcPr>
            <w:tcW w:w="9666" w:type="dxa"/>
            <w:gridSpan w:val="4"/>
          </w:tcPr>
          <w:p w14:paraId="595E0961" w14:textId="61497FC8" w:rsidR="00551BEE" w:rsidRPr="00512166" w:rsidRDefault="00206BC6">
            <w:pPr>
              <w:pStyle w:val="TableText"/>
              <w:rPr>
                <w:szCs w:val="16"/>
              </w:rPr>
            </w:pPr>
            <w:r>
              <w:rPr>
                <w:szCs w:val="16"/>
              </w:rPr>
              <w:t>Object</w:t>
            </w:r>
            <w:r w:rsidRPr="00512166">
              <w:rPr>
                <w:szCs w:val="16"/>
              </w:rPr>
              <w:t xml:space="preserve"> </w:t>
            </w:r>
            <w:r w:rsidR="00551BEE">
              <w:rPr>
                <w:szCs w:val="16"/>
              </w:rPr>
              <w:t>Participant</w:t>
            </w:r>
            <w:r w:rsidR="00551BEE" w:rsidRPr="00512166">
              <w:rPr>
                <w:szCs w:val="16"/>
              </w:rPr>
              <w:t xml:space="preserve"> (0..n)</w:t>
            </w:r>
          </w:p>
        </w:tc>
      </w:tr>
      <w:tr w:rsidR="00551BEE" w:rsidRPr="00512166" w14:paraId="6C611EA5" w14:textId="77777777" w:rsidTr="003217BD">
        <w:trPr>
          <w:cantSplit/>
        </w:trPr>
        <w:tc>
          <w:tcPr>
            <w:tcW w:w="9666" w:type="dxa"/>
            <w:gridSpan w:val="4"/>
          </w:tcPr>
          <w:p w14:paraId="550643BA" w14:textId="3458727C" w:rsidR="00551BEE" w:rsidRPr="00512166" w:rsidRDefault="00206BC6">
            <w:pPr>
              <w:pStyle w:val="TableText"/>
            </w:pPr>
            <w:r>
              <w:t xml:space="preserve">Resource </w:t>
            </w:r>
            <w:r w:rsidR="00551BEE">
              <w:t>Participant (0..n</w:t>
            </w:r>
            <w:r w:rsidR="00551BEE" w:rsidRPr="00512166">
              <w:t>)</w:t>
            </w:r>
          </w:p>
        </w:tc>
      </w:tr>
      <w:tr w:rsidR="00551BEE" w:rsidRPr="00512166" w14:paraId="3AC18B8B" w14:textId="77777777" w:rsidTr="003217BD">
        <w:trPr>
          <w:cantSplit/>
        </w:trPr>
        <w:tc>
          <w:tcPr>
            <w:tcW w:w="9666" w:type="dxa"/>
            <w:gridSpan w:val="4"/>
          </w:tcPr>
          <w:p w14:paraId="64E1853E" w14:textId="3FCAEC60" w:rsidR="00551BEE" w:rsidRPr="00512166" w:rsidRDefault="00206BC6">
            <w:pPr>
              <w:pStyle w:val="TableText"/>
            </w:pPr>
            <w:r>
              <w:t>Location Participant</w:t>
            </w:r>
            <w:r w:rsidR="00551BEE">
              <w:t xml:space="preserve"> (0..n)</w:t>
            </w:r>
          </w:p>
        </w:tc>
      </w:tr>
      <w:tr w:rsidR="008446FF" w:rsidRPr="00512166" w14:paraId="6DDE3506" w14:textId="77777777" w:rsidTr="003217BD">
        <w:trPr>
          <w:cantSplit/>
        </w:trPr>
        <w:tc>
          <w:tcPr>
            <w:tcW w:w="9666" w:type="dxa"/>
            <w:gridSpan w:val="4"/>
          </w:tcPr>
          <w:p w14:paraId="7B224C83" w14:textId="69A95BC6" w:rsidR="008446FF" w:rsidRDefault="00206BC6">
            <w:pPr>
              <w:pStyle w:val="TableText"/>
            </w:pPr>
            <w:r>
              <w:t>Patient Participant (0..n)</w:t>
            </w:r>
          </w:p>
        </w:tc>
      </w:tr>
    </w:tbl>
    <w:p w14:paraId="2E131C2E" w14:textId="7A9849BC" w:rsidR="00551BEE" w:rsidRDefault="00551BEE" w:rsidP="00551BEE"/>
    <w:p w14:paraId="2E2CCB88" w14:textId="33A8BD8E" w:rsidR="005E7786" w:rsidRDefault="005E7786" w:rsidP="00DA3D09">
      <w:r>
        <w:lastRenderedPageBreak/>
        <w:t xml:space="preserve">Audit </w:t>
      </w:r>
      <w:r w:rsidR="00A55973">
        <w:t xml:space="preserve">Source </w:t>
      </w:r>
      <w:r w:rsidR="00815FF0">
        <w:t>is the system that detected and</w:t>
      </w:r>
      <w:r>
        <w:t xml:space="preserve"> reported the event.  </w:t>
      </w:r>
    </w:p>
    <w:p w14:paraId="0788EA70" w14:textId="07EECD53" w:rsidR="005E7786" w:rsidRDefault="00815FF0" w:rsidP="00CB5B62">
      <w:pPr>
        <w:pStyle w:val="TableTitle"/>
      </w:pPr>
      <w:r>
        <w:t>Table 6.x.3.1-2 Audit Source Encoding</w:t>
      </w:r>
    </w:p>
    <w:tbl>
      <w:tblPr>
        <w:tblpPr w:leftFromText="180" w:rightFromText="180" w:vertAnchor="text" w:horzAnchor="margin" w:tblpY="25"/>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206BC6" w:rsidRPr="00512166" w14:paraId="12C7CFB1" w14:textId="77777777" w:rsidTr="00CB5B62">
        <w:trPr>
          <w:cantSplit/>
        </w:trPr>
        <w:tc>
          <w:tcPr>
            <w:tcW w:w="1728" w:type="dxa"/>
            <w:vMerge w:val="restart"/>
          </w:tcPr>
          <w:p w14:paraId="61C7149E" w14:textId="77777777" w:rsidR="00206BC6" w:rsidRPr="00512166" w:rsidRDefault="00206BC6" w:rsidP="00815FF0">
            <w:pPr>
              <w:pStyle w:val="Default"/>
              <w:spacing w:before="40" w:after="40"/>
              <w:ind w:left="72" w:right="72"/>
              <w:rPr>
                <w:b/>
                <w:bCs/>
                <w:color w:val="auto"/>
                <w:sz w:val="20"/>
              </w:rPr>
            </w:pPr>
            <w:r w:rsidRPr="00512166">
              <w:rPr>
                <w:b/>
                <w:bCs/>
                <w:color w:val="auto"/>
                <w:sz w:val="20"/>
              </w:rPr>
              <w:t>Audit Source</w:t>
            </w:r>
          </w:p>
          <w:p w14:paraId="03B2F8EA" w14:textId="2D6ECD90" w:rsidR="00206BC6" w:rsidRPr="00512166" w:rsidRDefault="00206BC6" w:rsidP="00CB5B62">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AuditSourceIdentification</w:t>
            </w:r>
          </w:p>
        </w:tc>
        <w:tc>
          <w:tcPr>
            <w:tcW w:w="2340" w:type="dxa"/>
            <w:shd w:val="clear" w:color="auto" w:fill="D0CECE" w:themeFill="background2" w:themeFillShade="E6"/>
            <w:vAlign w:val="center"/>
          </w:tcPr>
          <w:p w14:paraId="0403DBA0" w14:textId="0292BAF4"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vAlign w:val="center"/>
          </w:tcPr>
          <w:p w14:paraId="230D4435" w14:textId="344B284D"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4EFE747D" w14:textId="329ABCF7"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66709191" w14:textId="77777777" w:rsidTr="00CB5B62">
        <w:trPr>
          <w:cantSplit/>
        </w:trPr>
        <w:tc>
          <w:tcPr>
            <w:tcW w:w="1728" w:type="dxa"/>
            <w:vMerge/>
          </w:tcPr>
          <w:p w14:paraId="6D194468" w14:textId="5DCECE24" w:rsidR="00206BC6" w:rsidRPr="00512166" w:rsidRDefault="00206BC6" w:rsidP="00815FF0">
            <w:pPr>
              <w:pStyle w:val="TableLabel"/>
              <w:rPr>
                <w:rFonts w:ascii="Times New Roman" w:hAnsi="Times New Roman"/>
                <w:noProof w:val="0"/>
                <w:sz w:val="12"/>
                <w:szCs w:val="12"/>
              </w:rPr>
            </w:pPr>
          </w:p>
        </w:tc>
        <w:tc>
          <w:tcPr>
            <w:tcW w:w="2340" w:type="dxa"/>
            <w:vAlign w:val="center"/>
          </w:tcPr>
          <w:p w14:paraId="7D623C0B" w14:textId="77777777" w:rsidR="00206BC6" w:rsidRPr="00512166" w:rsidRDefault="00206BC6" w:rsidP="00815FF0">
            <w:pPr>
              <w:pStyle w:val="TableEntry"/>
              <w:rPr>
                <w:i/>
                <w:iCs/>
                <w:sz w:val="16"/>
              </w:rPr>
            </w:pPr>
            <w:r w:rsidRPr="00512166">
              <w:rPr>
                <w:i/>
                <w:iCs/>
                <w:sz w:val="16"/>
              </w:rPr>
              <w:t>AuditSourceID</w:t>
            </w:r>
          </w:p>
        </w:tc>
        <w:tc>
          <w:tcPr>
            <w:tcW w:w="630" w:type="dxa"/>
            <w:vAlign w:val="center"/>
          </w:tcPr>
          <w:p w14:paraId="3CA67259"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87DA004" w14:textId="2CE1AF9C"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06896298" w14:textId="77777777" w:rsidTr="00CB5B62">
        <w:trPr>
          <w:cantSplit/>
        </w:trPr>
        <w:tc>
          <w:tcPr>
            <w:tcW w:w="1728" w:type="dxa"/>
            <w:vMerge/>
            <w:textDirection w:val="btLr"/>
            <w:vAlign w:val="center"/>
          </w:tcPr>
          <w:p w14:paraId="078D58E5"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54980E46" w14:textId="77777777" w:rsidR="00206BC6" w:rsidRPr="00512166" w:rsidRDefault="00206BC6" w:rsidP="00815FF0">
            <w:pPr>
              <w:pStyle w:val="TableEntry"/>
              <w:rPr>
                <w:i/>
                <w:iCs/>
                <w:sz w:val="16"/>
              </w:rPr>
            </w:pPr>
            <w:r w:rsidRPr="00512166">
              <w:rPr>
                <w:i/>
                <w:iCs/>
                <w:sz w:val="16"/>
              </w:rPr>
              <w:t>AuditEnterpriseSiteID</w:t>
            </w:r>
          </w:p>
        </w:tc>
        <w:tc>
          <w:tcPr>
            <w:tcW w:w="630" w:type="dxa"/>
            <w:vAlign w:val="center"/>
          </w:tcPr>
          <w:p w14:paraId="68687F66"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BEC6272" w14:textId="691AB0E3" w:rsidR="00206BC6" w:rsidRPr="00512166" w:rsidRDefault="00206BC6" w:rsidP="00815FF0">
            <w:pPr>
              <w:pStyle w:val="TableEntry"/>
              <w:rPr>
                <w:i/>
                <w:iCs/>
                <w:sz w:val="16"/>
              </w:rPr>
            </w:pPr>
            <w:r w:rsidRPr="00195C65">
              <w:rPr>
                <w:i/>
                <w:iCs/>
                <w:sz w:val="16"/>
              </w:rPr>
              <w:t>not specialized (DICOM PS3.15 Section A.5)</w:t>
            </w:r>
          </w:p>
        </w:tc>
      </w:tr>
      <w:tr w:rsidR="00206BC6" w:rsidRPr="00512166" w14:paraId="488AE688" w14:textId="77777777" w:rsidTr="00CB5B62">
        <w:trPr>
          <w:cantSplit/>
        </w:trPr>
        <w:tc>
          <w:tcPr>
            <w:tcW w:w="1728" w:type="dxa"/>
            <w:vMerge/>
            <w:textDirection w:val="btLr"/>
            <w:vAlign w:val="center"/>
          </w:tcPr>
          <w:p w14:paraId="5F981704" w14:textId="77777777" w:rsidR="00206BC6" w:rsidRPr="00512166" w:rsidRDefault="00206BC6" w:rsidP="00815FF0">
            <w:pPr>
              <w:pStyle w:val="TableLabel"/>
              <w:rPr>
                <w:rFonts w:ascii="Times New Roman" w:hAnsi="Times New Roman"/>
                <w:noProof w:val="0"/>
                <w:sz w:val="16"/>
              </w:rPr>
            </w:pPr>
          </w:p>
        </w:tc>
        <w:tc>
          <w:tcPr>
            <w:tcW w:w="2340" w:type="dxa"/>
            <w:vAlign w:val="center"/>
          </w:tcPr>
          <w:p w14:paraId="68B7DE53" w14:textId="77777777" w:rsidR="00206BC6" w:rsidRPr="00512166" w:rsidRDefault="00206BC6" w:rsidP="00815FF0">
            <w:pPr>
              <w:pStyle w:val="TableEntry"/>
              <w:rPr>
                <w:i/>
                <w:iCs/>
                <w:sz w:val="16"/>
              </w:rPr>
            </w:pPr>
            <w:r w:rsidRPr="00512166">
              <w:rPr>
                <w:i/>
                <w:iCs/>
                <w:sz w:val="16"/>
              </w:rPr>
              <w:t>AuditSourceTypeCode</w:t>
            </w:r>
          </w:p>
        </w:tc>
        <w:tc>
          <w:tcPr>
            <w:tcW w:w="630" w:type="dxa"/>
            <w:vAlign w:val="center"/>
          </w:tcPr>
          <w:p w14:paraId="70D9093D" w14:textId="77777777" w:rsidR="00206BC6" w:rsidRPr="00512166" w:rsidRDefault="00206BC6" w:rsidP="00815FF0">
            <w:pPr>
              <w:pStyle w:val="TableEntry"/>
              <w:jc w:val="center"/>
              <w:rPr>
                <w:i/>
                <w:iCs/>
                <w:sz w:val="16"/>
              </w:rPr>
            </w:pPr>
            <w:r w:rsidRPr="00512166">
              <w:rPr>
                <w:i/>
                <w:iCs/>
                <w:sz w:val="16"/>
              </w:rPr>
              <w:t>U</w:t>
            </w:r>
          </w:p>
        </w:tc>
        <w:tc>
          <w:tcPr>
            <w:tcW w:w="4968" w:type="dxa"/>
          </w:tcPr>
          <w:p w14:paraId="5144695D" w14:textId="4000DDAA" w:rsidR="00206BC6" w:rsidRPr="00512166" w:rsidRDefault="00206BC6" w:rsidP="00815FF0">
            <w:pPr>
              <w:pStyle w:val="TableEntry"/>
              <w:ind w:left="0" w:firstLine="72"/>
              <w:rPr>
                <w:i/>
                <w:iCs/>
                <w:sz w:val="16"/>
              </w:rPr>
            </w:pPr>
            <w:r w:rsidRPr="00195C65">
              <w:rPr>
                <w:i/>
                <w:iCs/>
                <w:sz w:val="16"/>
              </w:rPr>
              <w:t>not specialized (DICOM PS3.15 Section A.5)</w:t>
            </w:r>
          </w:p>
        </w:tc>
      </w:tr>
    </w:tbl>
    <w:p w14:paraId="13BACFC4" w14:textId="77777777" w:rsidR="005E7786" w:rsidRDefault="005E7786" w:rsidP="00551BEE"/>
    <w:p w14:paraId="51F30E64" w14:textId="131382B1" w:rsidR="00A55973" w:rsidRDefault="00815FF0" w:rsidP="005E7786">
      <w:r>
        <w:t>Active machine participants are m</w:t>
      </w:r>
      <w:r w:rsidR="00551BEE">
        <w:t xml:space="preserve">achines, software, applications, etc. that actively </w:t>
      </w:r>
      <w:r w:rsidR="00CA35EF">
        <w:t xml:space="preserve">participate </w:t>
      </w:r>
      <w:r w:rsidR="00551BEE">
        <w:t>in the event, e.g., Modality or Image Archive</w:t>
      </w:r>
      <w:r>
        <w:t>.</w:t>
      </w:r>
    </w:p>
    <w:p w14:paraId="00C15C50" w14:textId="6E8977D2" w:rsidR="00551BEE" w:rsidRPr="00512166" w:rsidRDefault="00815FF0" w:rsidP="00CB5B62">
      <w:pPr>
        <w:pStyle w:val="TableTitle"/>
        <w:rPr>
          <w:i/>
        </w:rPr>
      </w:pPr>
      <w:r>
        <w:t>Table 6.x.3.1-2 Machine Participant Encoding</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4F2A20E7" w14:textId="77777777" w:rsidTr="00CB5B62">
        <w:trPr>
          <w:cantSplit/>
        </w:trPr>
        <w:tc>
          <w:tcPr>
            <w:tcW w:w="1548" w:type="dxa"/>
            <w:vMerge w:val="restart"/>
          </w:tcPr>
          <w:p w14:paraId="15EC3BA4" w14:textId="2AC6A3FC" w:rsidR="00206BC6" w:rsidRPr="00512166" w:rsidRDefault="00206BC6" w:rsidP="00206BC6">
            <w:pPr>
              <w:pStyle w:val="Default"/>
              <w:spacing w:before="40" w:after="40"/>
              <w:ind w:left="72" w:right="72"/>
              <w:jc w:val="center"/>
              <w:rPr>
                <w:b/>
                <w:bCs/>
                <w:color w:val="auto"/>
                <w:sz w:val="20"/>
              </w:rPr>
            </w:pPr>
            <w:r>
              <w:rPr>
                <w:b/>
                <w:bCs/>
                <w:color w:val="auto"/>
                <w:sz w:val="20"/>
              </w:rPr>
              <w:t>Machine Participant</w:t>
            </w:r>
          </w:p>
          <w:p w14:paraId="23100477" w14:textId="22B8B276" w:rsidR="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3887FBE2" w14:textId="14533050"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Field Name</w:t>
            </w:r>
          </w:p>
        </w:tc>
        <w:tc>
          <w:tcPr>
            <w:tcW w:w="630" w:type="dxa"/>
            <w:shd w:val="clear" w:color="auto" w:fill="D0CECE" w:themeFill="background2" w:themeFillShade="E6"/>
          </w:tcPr>
          <w:p w14:paraId="53D6DED9" w14:textId="56711B98" w:rsidR="00206BC6" w:rsidRPr="00CB5B62" w:rsidRDefault="00206BC6" w:rsidP="00CB5B62">
            <w:pPr>
              <w:pStyle w:val="TableLabel"/>
              <w:rPr>
                <w:rFonts w:ascii="Times New Roman" w:hAnsi="Times New Roman"/>
                <w:noProof w:val="0"/>
                <w:sz w:val="16"/>
              </w:rPr>
            </w:pPr>
            <w:r w:rsidRPr="00CB5B62">
              <w:rPr>
                <w:rFonts w:ascii="Times New Roman" w:hAnsi="Times New Roman"/>
                <w:noProof w:val="0"/>
                <w:sz w:val="16"/>
              </w:rPr>
              <w:t>Opt</w:t>
            </w:r>
          </w:p>
        </w:tc>
        <w:tc>
          <w:tcPr>
            <w:tcW w:w="4968" w:type="dxa"/>
            <w:shd w:val="clear" w:color="auto" w:fill="D0CECE" w:themeFill="background2" w:themeFillShade="E6"/>
          </w:tcPr>
          <w:p w14:paraId="75300B30" w14:textId="4C3C6857" w:rsidR="00206BC6" w:rsidRPr="00CB5B62" w:rsidDel="00815FF0" w:rsidRDefault="00206BC6" w:rsidP="00CB5B62">
            <w:pPr>
              <w:pStyle w:val="TableLabel"/>
              <w:rPr>
                <w:rFonts w:ascii="Times New Roman" w:hAnsi="Times New Roman"/>
                <w:noProof w:val="0"/>
                <w:sz w:val="16"/>
              </w:rPr>
            </w:pPr>
            <w:r w:rsidRPr="00CB5B62">
              <w:rPr>
                <w:rFonts w:ascii="Times New Roman" w:hAnsi="Times New Roman"/>
                <w:noProof w:val="0"/>
                <w:sz w:val="16"/>
              </w:rPr>
              <w:t>Value Constraints</w:t>
            </w:r>
          </w:p>
        </w:tc>
      </w:tr>
      <w:tr w:rsidR="00206BC6" w:rsidRPr="00512166" w14:paraId="0F746BF2" w14:textId="77777777" w:rsidTr="003217BD">
        <w:trPr>
          <w:cantSplit/>
        </w:trPr>
        <w:tc>
          <w:tcPr>
            <w:tcW w:w="1548" w:type="dxa"/>
            <w:vMerge/>
          </w:tcPr>
          <w:p w14:paraId="17E8A37A" w14:textId="68801D2D" w:rsidR="00206BC6" w:rsidRPr="00512166" w:rsidRDefault="00206BC6" w:rsidP="003217BD">
            <w:pPr>
              <w:pStyle w:val="TableLabel"/>
              <w:rPr>
                <w:rFonts w:ascii="Times New Roman" w:hAnsi="Times New Roman"/>
                <w:noProof w:val="0"/>
                <w:sz w:val="12"/>
                <w:szCs w:val="12"/>
              </w:rPr>
            </w:pPr>
          </w:p>
        </w:tc>
        <w:tc>
          <w:tcPr>
            <w:tcW w:w="2520" w:type="dxa"/>
            <w:vAlign w:val="center"/>
          </w:tcPr>
          <w:p w14:paraId="52D430BC" w14:textId="77777777" w:rsidR="00206BC6" w:rsidRPr="00512166" w:rsidRDefault="00206BC6" w:rsidP="003217BD">
            <w:pPr>
              <w:pStyle w:val="TableEntry"/>
              <w:rPr>
                <w:sz w:val="16"/>
              </w:rPr>
            </w:pPr>
            <w:r w:rsidRPr="00512166">
              <w:rPr>
                <w:sz w:val="16"/>
              </w:rPr>
              <w:t>UserID</w:t>
            </w:r>
          </w:p>
        </w:tc>
        <w:tc>
          <w:tcPr>
            <w:tcW w:w="630" w:type="dxa"/>
            <w:vAlign w:val="center"/>
          </w:tcPr>
          <w:p w14:paraId="315E8157"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194AB18" w14:textId="546DE16F" w:rsidR="00206BC6" w:rsidRPr="00512166" w:rsidRDefault="00206BC6" w:rsidP="003217BD">
            <w:pPr>
              <w:pStyle w:val="TableEntry"/>
              <w:rPr>
                <w:sz w:val="16"/>
              </w:rPr>
            </w:pPr>
            <w:r>
              <w:rPr>
                <w:sz w:val="16"/>
              </w:rPr>
              <w:t>Primary</w:t>
            </w:r>
            <w:r w:rsidRPr="00512166">
              <w:rPr>
                <w:sz w:val="16"/>
              </w:rPr>
              <w:t xml:space="preserve"> identity of the </w:t>
            </w:r>
            <w:r>
              <w:rPr>
                <w:sz w:val="16"/>
              </w:rPr>
              <w:t>machine participant, e.g., process ID, AE title, etc.</w:t>
            </w:r>
          </w:p>
        </w:tc>
      </w:tr>
      <w:tr w:rsidR="00206BC6" w:rsidRPr="00512166" w14:paraId="0EFE6E88" w14:textId="77777777" w:rsidTr="003217BD">
        <w:trPr>
          <w:cantSplit/>
        </w:trPr>
        <w:tc>
          <w:tcPr>
            <w:tcW w:w="1548" w:type="dxa"/>
            <w:vMerge/>
            <w:textDirection w:val="btLr"/>
            <w:vAlign w:val="center"/>
          </w:tcPr>
          <w:p w14:paraId="005DED8C"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E6EC40A" w14:textId="77777777" w:rsidR="00206BC6" w:rsidRPr="00512166" w:rsidRDefault="00206BC6" w:rsidP="003217BD">
            <w:pPr>
              <w:pStyle w:val="TableEntry"/>
              <w:rPr>
                <w:sz w:val="16"/>
              </w:rPr>
            </w:pPr>
            <w:r w:rsidRPr="00512166">
              <w:rPr>
                <w:sz w:val="16"/>
              </w:rPr>
              <w:t>AlternativeUserID</w:t>
            </w:r>
          </w:p>
        </w:tc>
        <w:tc>
          <w:tcPr>
            <w:tcW w:w="630" w:type="dxa"/>
            <w:vAlign w:val="center"/>
          </w:tcPr>
          <w:p w14:paraId="6A63859B" w14:textId="77777777" w:rsidR="00206BC6" w:rsidRPr="00512166" w:rsidRDefault="00206BC6" w:rsidP="003217BD">
            <w:pPr>
              <w:pStyle w:val="TableEntry"/>
              <w:jc w:val="center"/>
              <w:rPr>
                <w:sz w:val="16"/>
              </w:rPr>
            </w:pPr>
            <w:r>
              <w:rPr>
                <w:sz w:val="16"/>
              </w:rPr>
              <w:t>U</w:t>
            </w:r>
          </w:p>
        </w:tc>
        <w:tc>
          <w:tcPr>
            <w:tcW w:w="4968" w:type="dxa"/>
            <w:vAlign w:val="center"/>
          </w:tcPr>
          <w:p w14:paraId="07096899" w14:textId="77777777" w:rsidR="00206BC6" w:rsidRPr="00512166" w:rsidRDefault="00206BC6" w:rsidP="003217BD">
            <w:pPr>
              <w:pStyle w:val="TableEntry"/>
              <w:rPr>
                <w:i/>
                <w:iCs/>
                <w:sz w:val="16"/>
              </w:rPr>
            </w:pPr>
            <w:r>
              <w:rPr>
                <w:sz w:val="16"/>
              </w:rPr>
              <w:t xml:space="preserve">A second </w:t>
            </w:r>
            <w:r w:rsidRPr="00512166">
              <w:rPr>
                <w:sz w:val="16"/>
              </w:rPr>
              <w:t xml:space="preserve">identity of the </w:t>
            </w:r>
            <w:r>
              <w:rPr>
                <w:sz w:val="16"/>
              </w:rPr>
              <w:t>machine participant, e.g., process ID, AE title, etc.</w:t>
            </w:r>
          </w:p>
        </w:tc>
      </w:tr>
      <w:tr w:rsidR="00206BC6" w:rsidRPr="00512166" w14:paraId="7065500F" w14:textId="77777777" w:rsidTr="00CB5B62">
        <w:trPr>
          <w:cantSplit/>
        </w:trPr>
        <w:tc>
          <w:tcPr>
            <w:tcW w:w="1548" w:type="dxa"/>
            <w:vMerge/>
            <w:textDirection w:val="btLr"/>
            <w:vAlign w:val="center"/>
          </w:tcPr>
          <w:p w14:paraId="51E30CAE"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E6A4EAC"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1F58DFB3" w14:textId="77777777" w:rsidR="00206BC6" w:rsidRPr="00512166" w:rsidRDefault="00206BC6" w:rsidP="00815FF0">
            <w:pPr>
              <w:pStyle w:val="TableEntry"/>
              <w:jc w:val="center"/>
              <w:rPr>
                <w:i/>
                <w:iCs/>
                <w:sz w:val="16"/>
              </w:rPr>
            </w:pPr>
            <w:r w:rsidRPr="00512166">
              <w:rPr>
                <w:i/>
                <w:iCs/>
                <w:sz w:val="16"/>
              </w:rPr>
              <w:t>U</w:t>
            </w:r>
          </w:p>
        </w:tc>
        <w:tc>
          <w:tcPr>
            <w:tcW w:w="4968" w:type="dxa"/>
          </w:tcPr>
          <w:p w14:paraId="2F8A86E2" w14:textId="166E5317" w:rsidR="00206BC6" w:rsidRPr="00512166" w:rsidRDefault="00206BC6" w:rsidP="00815FF0">
            <w:pPr>
              <w:pStyle w:val="TableEntry"/>
              <w:ind w:left="0" w:firstLine="72"/>
              <w:rPr>
                <w:i/>
                <w:iCs/>
                <w:sz w:val="16"/>
              </w:rPr>
            </w:pPr>
            <w:r w:rsidRPr="00FE3473">
              <w:rPr>
                <w:i/>
                <w:iCs/>
                <w:sz w:val="16"/>
              </w:rPr>
              <w:t>not specialized (DICOM PS3.15 Section A.5)</w:t>
            </w:r>
          </w:p>
        </w:tc>
      </w:tr>
      <w:tr w:rsidR="00206BC6" w:rsidRPr="00512166" w14:paraId="4465706F" w14:textId="77777777" w:rsidTr="003217BD">
        <w:trPr>
          <w:cantSplit/>
        </w:trPr>
        <w:tc>
          <w:tcPr>
            <w:tcW w:w="1548" w:type="dxa"/>
            <w:vMerge/>
            <w:textDirection w:val="btLr"/>
            <w:vAlign w:val="center"/>
          </w:tcPr>
          <w:p w14:paraId="25EC0883"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6B0F5903" w14:textId="77777777" w:rsidR="00206BC6" w:rsidRPr="00512166" w:rsidRDefault="00206BC6" w:rsidP="003217BD">
            <w:pPr>
              <w:pStyle w:val="TableEntry"/>
              <w:rPr>
                <w:sz w:val="16"/>
              </w:rPr>
            </w:pPr>
            <w:r w:rsidRPr="00512166">
              <w:rPr>
                <w:sz w:val="16"/>
              </w:rPr>
              <w:t>RoleIDCode</w:t>
            </w:r>
          </w:p>
        </w:tc>
        <w:tc>
          <w:tcPr>
            <w:tcW w:w="630" w:type="dxa"/>
            <w:vAlign w:val="center"/>
          </w:tcPr>
          <w:p w14:paraId="46D6B69C"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36285584" w14:textId="56148F05" w:rsidR="00206BC6" w:rsidRPr="00551BEE" w:rsidRDefault="00206BC6" w:rsidP="003217BD">
            <w:pPr>
              <w:pStyle w:val="TableEntry"/>
              <w:rPr>
                <w:b/>
                <w:bCs/>
                <w:i/>
                <w:iCs/>
                <w:sz w:val="16"/>
                <w:u w:val="single"/>
              </w:rPr>
            </w:pPr>
            <w:r w:rsidRPr="00CB5B62">
              <w:rPr>
                <w:b/>
                <w:bCs/>
                <w:i/>
                <w:iCs/>
                <w:sz w:val="16"/>
                <w:highlight w:val="yellow"/>
                <w:u w:val="single"/>
              </w:rPr>
              <w:t>See section 6.x.5.2</w:t>
            </w:r>
          </w:p>
        </w:tc>
      </w:tr>
      <w:tr w:rsidR="00206BC6" w:rsidRPr="00512166" w14:paraId="65F18F28" w14:textId="77777777" w:rsidTr="003217BD">
        <w:trPr>
          <w:cantSplit/>
        </w:trPr>
        <w:tc>
          <w:tcPr>
            <w:tcW w:w="1548" w:type="dxa"/>
            <w:vMerge/>
            <w:textDirection w:val="btLr"/>
            <w:vAlign w:val="center"/>
          </w:tcPr>
          <w:p w14:paraId="0297371B"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E29C60B" w14:textId="77777777" w:rsidR="00206BC6" w:rsidRPr="00512166" w:rsidRDefault="00206BC6" w:rsidP="003217BD">
            <w:pPr>
              <w:pStyle w:val="TableEntry"/>
              <w:rPr>
                <w:iCs/>
                <w:sz w:val="16"/>
              </w:rPr>
            </w:pPr>
            <w:r w:rsidRPr="00512166">
              <w:rPr>
                <w:iCs/>
                <w:sz w:val="16"/>
              </w:rPr>
              <w:t>NetworkAccessPointTypeCode</w:t>
            </w:r>
          </w:p>
        </w:tc>
        <w:tc>
          <w:tcPr>
            <w:tcW w:w="630" w:type="dxa"/>
            <w:vAlign w:val="center"/>
          </w:tcPr>
          <w:p w14:paraId="239F9FE4"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3DC5BD07" w14:textId="6514F522" w:rsidR="00206BC6" w:rsidRPr="00512166" w:rsidRDefault="00206BC6" w:rsidP="00CB5B62">
            <w:pPr>
              <w:pStyle w:val="TableEntry"/>
              <w:rPr>
                <w:sz w:val="16"/>
              </w:rPr>
            </w:pPr>
            <w:r>
              <w:rPr>
                <w:sz w:val="16"/>
              </w:rPr>
              <w:t>"</w:t>
            </w:r>
            <w:r w:rsidRPr="00512166">
              <w:rPr>
                <w:sz w:val="16"/>
              </w:rPr>
              <w:t>1</w:t>
            </w:r>
            <w:r>
              <w:rPr>
                <w:sz w:val="16"/>
              </w:rPr>
              <w:t>"</w:t>
            </w:r>
            <w:r w:rsidRPr="00512166">
              <w:rPr>
                <w:sz w:val="16"/>
              </w:rPr>
              <w:t xml:space="preserve"> for machine name, </w:t>
            </w:r>
            <w:r>
              <w:rPr>
                <w:sz w:val="16"/>
              </w:rPr>
              <w:t>"</w:t>
            </w:r>
            <w:r w:rsidRPr="00512166">
              <w:rPr>
                <w:sz w:val="16"/>
              </w:rPr>
              <w:t>2</w:t>
            </w:r>
            <w:r>
              <w:rPr>
                <w:sz w:val="16"/>
              </w:rPr>
              <w:t>"</w:t>
            </w:r>
            <w:r w:rsidRPr="00512166">
              <w:rPr>
                <w:sz w:val="16"/>
              </w:rPr>
              <w:t xml:space="preserve"> for IP address</w:t>
            </w:r>
          </w:p>
        </w:tc>
      </w:tr>
      <w:tr w:rsidR="00206BC6" w:rsidRPr="00512166" w14:paraId="7D3FB5CA" w14:textId="77777777" w:rsidTr="003217BD">
        <w:trPr>
          <w:cantSplit/>
        </w:trPr>
        <w:tc>
          <w:tcPr>
            <w:tcW w:w="1548" w:type="dxa"/>
            <w:vMerge/>
            <w:textDirection w:val="btLr"/>
            <w:vAlign w:val="center"/>
          </w:tcPr>
          <w:p w14:paraId="7F0DD4A8"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0A43D25" w14:textId="77777777" w:rsidR="00206BC6" w:rsidRPr="00512166" w:rsidRDefault="00206BC6" w:rsidP="003217BD">
            <w:pPr>
              <w:pStyle w:val="TableEntry"/>
              <w:rPr>
                <w:iCs/>
                <w:sz w:val="16"/>
              </w:rPr>
            </w:pPr>
            <w:r w:rsidRPr="00512166">
              <w:rPr>
                <w:iCs/>
                <w:sz w:val="16"/>
              </w:rPr>
              <w:t>NetworkAccessPointID</w:t>
            </w:r>
          </w:p>
        </w:tc>
        <w:tc>
          <w:tcPr>
            <w:tcW w:w="630" w:type="dxa"/>
            <w:vAlign w:val="center"/>
          </w:tcPr>
          <w:p w14:paraId="47CAA80E" w14:textId="77777777" w:rsidR="00206BC6" w:rsidRPr="00512166" w:rsidRDefault="00206BC6" w:rsidP="003217BD">
            <w:pPr>
              <w:pStyle w:val="TableEntry"/>
              <w:jc w:val="center"/>
              <w:rPr>
                <w:iCs/>
                <w:sz w:val="16"/>
              </w:rPr>
            </w:pPr>
            <w:r w:rsidRPr="00512166">
              <w:rPr>
                <w:iCs/>
                <w:sz w:val="16"/>
              </w:rPr>
              <w:t>M</w:t>
            </w:r>
          </w:p>
        </w:tc>
        <w:tc>
          <w:tcPr>
            <w:tcW w:w="4968" w:type="dxa"/>
            <w:vAlign w:val="center"/>
          </w:tcPr>
          <w:p w14:paraId="449E0557" w14:textId="492C628B" w:rsidR="00206BC6" w:rsidRPr="00512166" w:rsidRDefault="00206BC6" w:rsidP="003217BD">
            <w:pPr>
              <w:pStyle w:val="TableEntry"/>
              <w:rPr>
                <w:sz w:val="16"/>
              </w:rPr>
            </w:pPr>
            <w:r w:rsidRPr="00512166">
              <w:rPr>
                <w:sz w:val="16"/>
              </w:rPr>
              <w:t>The machine name (</w:t>
            </w:r>
            <w:r>
              <w:rPr>
                <w:sz w:val="16"/>
              </w:rPr>
              <w:t xml:space="preserve">in </w:t>
            </w:r>
            <w:r w:rsidRPr="00512166">
              <w:rPr>
                <w:sz w:val="16"/>
              </w:rPr>
              <w:t>DNS) or IP address.</w:t>
            </w:r>
          </w:p>
        </w:tc>
      </w:tr>
    </w:tbl>
    <w:p w14:paraId="102E08C3" w14:textId="77777777" w:rsidR="00551BEE" w:rsidRDefault="00551BEE" w:rsidP="00551BEE"/>
    <w:p w14:paraId="7FE418E9" w14:textId="7AF57E7C" w:rsidR="00815FF0" w:rsidRDefault="00A55973" w:rsidP="00E3158C">
      <w:r>
        <w:t>Human Active Participants</w:t>
      </w:r>
      <w:r w:rsidR="00815FF0" w:rsidRPr="00815FF0">
        <w:t xml:space="preserve"> </w:t>
      </w:r>
      <w:r w:rsidR="00815FF0">
        <w:t>are staff that actively participate in the event, e.g., Radiologist or Technologist</w:t>
      </w:r>
      <w:r w:rsidR="00551BEE">
        <w:t xml:space="preserve">.  </w:t>
      </w:r>
    </w:p>
    <w:p w14:paraId="717FA268" w14:textId="37025F25" w:rsidR="00551BEE" w:rsidRPr="00512166" w:rsidRDefault="00815FF0" w:rsidP="00CB5B62">
      <w:pPr>
        <w:pStyle w:val="TableTitle"/>
      </w:pPr>
      <w:r>
        <w:t xml:space="preserve">Table 6.x.3.1-3 </w:t>
      </w:r>
      <w:r w:rsidR="00206BC6">
        <w:t>Person</w:t>
      </w:r>
      <w:r>
        <w:t xml:space="preserve"> Participant Fields</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7540184F" w14:textId="77777777" w:rsidTr="00CB5B62">
        <w:trPr>
          <w:cantSplit/>
        </w:trPr>
        <w:tc>
          <w:tcPr>
            <w:tcW w:w="1548" w:type="dxa"/>
            <w:vMerge w:val="restart"/>
          </w:tcPr>
          <w:p w14:paraId="1C73B664" w14:textId="7F1CD44E" w:rsidR="00206BC6" w:rsidRPr="00512166" w:rsidRDefault="00206BC6" w:rsidP="00206BC6">
            <w:pPr>
              <w:pStyle w:val="Default"/>
              <w:spacing w:before="40" w:after="40"/>
              <w:ind w:left="72" w:right="72"/>
              <w:jc w:val="center"/>
              <w:rPr>
                <w:b/>
                <w:bCs/>
                <w:color w:val="auto"/>
                <w:sz w:val="20"/>
              </w:rPr>
            </w:pPr>
            <w:r>
              <w:rPr>
                <w:b/>
                <w:bCs/>
                <w:color w:val="auto"/>
                <w:sz w:val="20"/>
              </w:rPr>
              <w:t>Person</w:t>
            </w:r>
            <w:r w:rsidRPr="00512166">
              <w:rPr>
                <w:b/>
                <w:bCs/>
                <w:color w:val="auto"/>
                <w:sz w:val="20"/>
              </w:rPr>
              <w:t xml:space="preserve"> </w:t>
            </w:r>
            <w:r>
              <w:rPr>
                <w:b/>
                <w:bCs/>
                <w:color w:val="auto"/>
                <w:sz w:val="20"/>
              </w:rPr>
              <w:t>Participant</w:t>
            </w:r>
          </w:p>
          <w:p w14:paraId="659FF391" w14:textId="1E28CDA8" w:rsidR="00206BC6" w:rsidRPr="00512166" w:rsidDel="00206BC6"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ActiveParticipant</w:t>
            </w:r>
          </w:p>
        </w:tc>
        <w:tc>
          <w:tcPr>
            <w:tcW w:w="2520" w:type="dxa"/>
            <w:shd w:val="clear" w:color="auto" w:fill="D0CECE" w:themeFill="background2" w:themeFillShade="E6"/>
          </w:tcPr>
          <w:p w14:paraId="444FFA3C" w14:textId="1ECA3339"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4B3FB39A" w14:textId="1BE113CF"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5D9F2AF" w14:textId="36FFD484"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758C5B5" w14:textId="77777777" w:rsidTr="003217BD">
        <w:trPr>
          <w:cantSplit/>
        </w:trPr>
        <w:tc>
          <w:tcPr>
            <w:tcW w:w="1548" w:type="dxa"/>
            <w:vMerge/>
          </w:tcPr>
          <w:p w14:paraId="6857CA28" w14:textId="6E3FB0EF" w:rsidR="00206BC6" w:rsidRPr="00512166" w:rsidRDefault="00206BC6" w:rsidP="003217BD">
            <w:pPr>
              <w:pStyle w:val="TableLabel"/>
              <w:rPr>
                <w:rFonts w:ascii="Times New Roman" w:hAnsi="Times New Roman"/>
                <w:noProof w:val="0"/>
                <w:sz w:val="16"/>
              </w:rPr>
            </w:pPr>
          </w:p>
        </w:tc>
        <w:tc>
          <w:tcPr>
            <w:tcW w:w="2520" w:type="dxa"/>
            <w:vAlign w:val="center"/>
          </w:tcPr>
          <w:p w14:paraId="0AF35160" w14:textId="77777777" w:rsidR="00206BC6" w:rsidRPr="00512166" w:rsidRDefault="00206BC6" w:rsidP="003217BD">
            <w:pPr>
              <w:pStyle w:val="TableEntry"/>
              <w:rPr>
                <w:sz w:val="16"/>
              </w:rPr>
            </w:pPr>
            <w:r w:rsidRPr="00512166">
              <w:rPr>
                <w:sz w:val="16"/>
              </w:rPr>
              <w:t>UserID</w:t>
            </w:r>
          </w:p>
        </w:tc>
        <w:tc>
          <w:tcPr>
            <w:tcW w:w="630" w:type="dxa"/>
            <w:vAlign w:val="center"/>
          </w:tcPr>
          <w:p w14:paraId="3385987B"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73780E6" w14:textId="1009B870" w:rsidR="00206BC6" w:rsidRPr="00512166" w:rsidRDefault="00206BC6" w:rsidP="003217BD">
            <w:pPr>
              <w:pStyle w:val="TableEntry"/>
              <w:rPr>
                <w:sz w:val="16"/>
              </w:rPr>
            </w:pPr>
            <w:commentRangeStart w:id="359"/>
            <w:r>
              <w:rPr>
                <w:sz w:val="16"/>
              </w:rPr>
              <w:t>One i</w:t>
            </w:r>
            <w:r w:rsidRPr="00512166">
              <w:rPr>
                <w:sz w:val="16"/>
              </w:rPr>
              <w:t xml:space="preserve">dentity of the human that </w:t>
            </w:r>
            <w:r>
              <w:rPr>
                <w:sz w:val="16"/>
              </w:rPr>
              <w:t>participated in</w:t>
            </w:r>
            <w:r w:rsidRPr="00512166">
              <w:rPr>
                <w:sz w:val="16"/>
              </w:rPr>
              <w:t xml:space="preserve"> the transaction</w:t>
            </w:r>
            <w:r>
              <w:rPr>
                <w:sz w:val="16"/>
              </w:rPr>
              <w:t>,  e.g., Employee Number</w:t>
            </w:r>
            <w:r w:rsidRPr="00512166">
              <w:rPr>
                <w:sz w:val="16"/>
              </w:rPr>
              <w:t>.</w:t>
            </w:r>
            <w:commentRangeEnd w:id="359"/>
            <w:r>
              <w:rPr>
                <w:rStyle w:val="CommentReference"/>
              </w:rPr>
              <w:commentReference w:id="359"/>
            </w:r>
          </w:p>
        </w:tc>
      </w:tr>
      <w:tr w:rsidR="00206BC6" w:rsidRPr="00512166" w14:paraId="0DB1362F" w14:textId="77777777" w:rsidTr="003217BD">
        <w:trPr>
          <w:cantSplit/>
        </w:trPr>
        <w:tc>
          <w:tcPr>
            <w:tcW w:w="1548" w:type="dxa"/>
            <w:vMerge/>
            <w:textDirection w:val="btLr"/>
            <w:vAlign w:val="center"/>
          </w:tcPr>
          <w:p w14:paraId="43A5758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3D9AFF3B" w14:textId="77777777" w:rsidR="00206BC6" w:rsidRPr="00512166" w:rsidRDefault="00206BC6" w:rsidP="003217BD">
            <w:pPr>
              <w:pStyle w:val="TableEntry"/>
              <w:rPr>
                <w:i/>
                <w:iCs/>
                <w:sz w:val="16"/>
              </w:rPr>
            </w:pPr>
            <w:r w:rsidRPr="00512166">
              <w:rPr>
                <w:i/>
                <w:iCs/>
                <w:sz w:val="16"/>
              </w:rPr>
              <w:t>AlternativeUserID</w:t>
            </w:r>
          </w:p>
        </w:tc>
        <w:tc>
          <w:tcPr>
            <w:tcW w:w="630" w:type="dxa"/>
            <w:vAlign w:val="center"/>
          </w:tcPr>
          <w:p w14:paraId="7E3E5AF0" w14:textId="77777777" w:rsidR="00206BC6" w:rsidRPr="00512166" w:rsidRDefault="00206BC6" w:rsidP="003217BD">
            <w:pPr>
              <w:pStyle w:val="TableEntry"/>
              <w:jc w:val="center"/>
              <w:rPr>
                <w:i/>
                <w:iCs/>
                <w:sz w:val="16"/>
              </w:rPr>
            </w:pPr>
            <w:r w:rsidRPr="00512166">
              <w:rPr>
                <w:i/>
                <w:iCs/>
                <w:sz w:val="16"/>
              </w:rPr>
              <w:t>U</w:t>
            </w:r>
          </w:p>
        </w:tc>
        <w:tc>
          <w:tcPr>
            <w:tcW w:w="4968" w:type="dxa"/>
            <w:vAlign w:val="center"/>
          </w:tcPr>
          <w:p w14:paraId="3933A798" w14:textId="63039169" w:rsidR="00206BC6" w:rsidRPr="00512166" w:rsidRDefault="00206BC6" w:rsidP="003217BD">
            <w:pPr>
              <w:pStyle w:val="TableEntry"/>
              <w:rPr>
                <w:i/>
                <w:iCs/>
                <w:sz w:val="16"/>
              </w:rPr>
            </w:pPr>
            <w:r>
              <w:rPr>
                <w:sz w:val="16"/>
              </w:rPr>
              <w:t>A second id</w:t>
            </w:r>
            <w:r w:rsidRPr="00512166">
              <w:rPr>
                <w:sz w:val="16"/>
              </w:rPr>
              <w:t xml:space="preserve">entity of the human that </w:t>
            </w:r>
            <w:r>
              <w:rPr>
                <w:sz w:val="16"/>
              </w:rPr>
              <w:t>participated in</w:t>
            </w:r>
            <w:r w:rsidRPr="00512166">
              <w:rPr>
                <w:sz w:val="16"/>
              </w:rPr>
              <w:t xml:space="preserve"> the transaction</w:t>
            </w:r>
            <w:r>
              <w:rPr>
                <w:sz w:val="16"/>
              </w:rPr>
              <w:t>,  e.g., NPI(US)</w:t>
            </w:r>
            <w:r w:rsidRPr="00512166">
              <w:rPr>
                <w:sz w:val="16"/>
              </w:rPr>
              <w:t>.</w:t>
            </w:r>
          </w:p>
        </w:tc>
      </w:tr>
      <w:tr w:rsidR="00206BC6" w:rsidRPr="00512166" w14:paraId="2AE81236" w14:textId="77777777" w:rsidTr="00CB5B62">
        <w:trPr>
          <w:cantSplit/>
        </w:trPr>
        <w:tc>
          <w:tcPr>
            <w:tcW w:w="1548" w:type="dxa"/>
            <w:vMerge/>
            <w:textDirection w:val="btLr"/>
            <w:vAlign w:val="center"/>
          </w:tcPr>
          <w:p w14:paraId="627852E2"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3D108F94" w14:textId="77777777" w:rsidR="00206BC6" w:rsidRPr="00512166" w:rsidRDefault="00206BC6" w:rsidP="00815FF0">
            <w:pPr>
              <w:pStyle w:val="TableEntry"/>
              <w:rPr>
                <w:i/>
                <w:iCs/>
                <w:sz w:val="16"/>
              </w:rPr>
            </w:pPr>
            <w:r w:rsidRPr="00512166">
              <w:rPr>
                <w:i/>
                <w:iCs/>
                <w:sz w:val="16"/>
              </w:rPr>
              <w:t>UserName</w:t>
            </w:r>
          </w:p>
        </w:tc>
        <w:tc>
          <w:tcPr>
            <w:tcW w:w="630" w:type="dxa"/>
            <w:vAlign w:val="center"/>
          </w:tcPr>
          <w:p w14:paraId="3F60F4B0" w14:textId="77777777" w:rsidR="00206BC6" w:rsidRPr="00512166" w:rsidRDefault="00206BC6" w:rsidP="00815FF0">
            <w:pPr>
              <w:pStyle w:val="TableEntry"/>
              <w:jc w:val="center"/>
              <w:rPr>
                <w:i/>
                <w:iCs/>
                <w:sz w:val="16"/>
              </w:rPr>
            </w:pPr>
            <w:r w:rsidRPr="00512166">
              <w:rPr>
                <w:i/>
                <w:iCs/>
                <w:sz w:val="16"/>
              </w:rPr>
              <w:t>U</w:t>
            </w:r>
          </w:p>
        </w:tc>
        <w:tc>
          <w:tcPr>
            <w:tcW w:w="4968" w:type="dxa"/>
          </w:tcPr>
          <w:p w14:paraId="0597C833" w14:textId="1AEE46BC" w:rsidR="00206BC6" w:rsidRPr="00512166" w:rsidRDefault="00206BC6" w:rsidP="00815FF0">
            <w:pPr>
              <w:pStyle w:val="TableEntry"/>
              <w:rPr>
                <w:i/>
                <w:iCs/>
                <w:sz w:val="16"/>
              </w:rPr>
            </w:pPr>
            <w:r w:rsidRPr="0052608D">
              <w:rPr>
                <w:i/>
                <w:iCs/>
                <w:sz w:val="16"/>
              </w:rPr>
              <w:t>not specialized (DICOM PS3.15 Section A.5)</w:t>
            </w:r>
          </w:p>
        </w:tc>
      </w:tr>
      <w:tr w:rsidR="00206BC6" w:rsidRPr="00512166" w14:paraId="70E43FB2" w14:textId="77777777" w:rsidTr="00CB5B62">
        <w:trPr>
          <w:cantSplit/>
        </w:trPr>
        <w:tc>
          <w:tcPr>
            <w:tcW w:w="1548" w:type="dxa"/>
            <w:vMerge/>
            <w:textDirection w:val="btLr"/>
            <w:vAlign w:val="center"/>
          </w:tcPr>
          <w:p w14:paraId="240F789C"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092CE18" w14:textId="77777777" w:rsidR="00206BC6" w:rsidRPr="00512166" w:rsidRDefault="00206BC6" w:rsidP="00815FF0">
            <w:pPr>
              <w:pStyle w:val="TableEntry"/>
              <w:rPr>
                <w:i/>
                <w:iCs/>
                <w:sz w:val="16"/>
              </w:rPr>
            </w:pPr>
            <w:r w:rsidRPr="00512166">
              <w:rPr>
                <w:i/>
                <w:iCs/>
                <w:sz w:val="16"/>
              </w:rPr>
              <w:t>UserIsRequestor</w:t>
            </w:r>
          </w:p>
        </w:tc>
        <w:tc>
          <w:tcPr>
            <w:tcW w:w="630" w:type="dxa"/>
            <w:vAlign w:val="center"/>
          </w:tcPr>
          <w:p w14:paraId="1AF924E5" w14:textId="77777777" w:rsidR="00206BC6" w:rsidRPr="00512166" w:rsidRDefault="00206BC6" w:rsidP="00815FF0">
            <w:pPr>
              <w:pStyle w:val="TableEntry"/>
              <w:jc w:val="center"/>
              <w:rPr>
                <w:i/>
                <w:iCs/>
                <w:sz w:val="16"/>
              </w:rPr>
            </w:pPr>
            <w:r w:rsidRPr="00512166">
              <w:rPr>
                <w:i/>
                <w:iCs/>
                <w:sz w:val="16"/>
              </w:rPr>
              <w:t>U</w:t>
            </w:r>
          </w:p>
        </w:tc>
        <w:tc>
          <w:tcPr>
            <w:tcW w:w="4968" w:type="dxa"/>
          </w:tcPr>
          <w:p w14:paraId="6309252E" w14:textId="521FDF44" w:rsidR="00206BC6" w:rsidRPr="00512166" w:rsidRDefault="00206BC6" w:rsidP="00815FF0">
            <w:pPr>
              <w:pStyle w:val="TableEntry"/>
              <w:rPr>
                <w:sz w:val="16"/>
              </w:rPr>
            </w:pPr>
            <w:r w:rsidRPr="0052608D">
              <w:rPr>
                <w:i/>
                <w:iCs/>
                <w:sz w:val="16"/>
              </w:rPr>
              <w:t>not specialized (DICOM PS3.15 Section A.5)</w:t>
            </w:r>
          </w:p>
        </w:tc>
      </w:tr>
      <w:tr w:rsidR="00206BC6" w:rsidRPr="00512166" w14:paraId="760C8E52" w14:textId="77777777" w:rsidTr="003217BD">
        <w:trPr>
          <w:cantSplit/>
        </w:trPr>
        <w:tc>
          <w:tcPr>
            <w:tcW w:w="1548" w:type="dxa"/>
            <w:vMerge/>
            <w:textDirection w:val="btLr"/>
            <w:vAlign w:val="center"/>
          </w:tcPr>
          <w:p w14:paraId="7F6C7A0F"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7F938EF3" w14:textId="77777777" w:rsidR="00206BC6" w:rsidRPr="00512166" w:rsidRDefault="00206BC6" w:rsidP="003217BD">
            <w:pPr>
              <w:pStyle w:val="TableEntry"/>
              <w:rPr>
                <w:sz w:val="16"/>
              </w:rPr>
            </w:pPr>
            <w:r w:rsidRPr="00512166">
              <w:rPr>
                <w:sz w:val="16"/>
              </w:rPr>
              <w:t>RoleIDCode</w:t>
            </w:r>
          </w:p>
        </w:tc>
        <w:tc>
          <w:tcPr>
            <w:tcW w:w="630" w:type="dxa"/>
            <w:vAlign w:val="center"/>
          </w:tcPr>
          <w:p w14:paraId="5AE00A12" w14:textId="2BC514A9" w:rsidR="00206BC6" w:rsidRPr="00512166" w:rsidRDefault="00206BC6" w:rsidP="003217BD">
            <w:pPr>
              <w:pStyle w:val="TableEntry"/>
              <w:jc w:val="center"/>
              <w:rPr>
                <w:sz w:val="16"/>
              </w:rPr>
            </w:pPr>
            <w:r>
              <w:rPr>
                <w:sz w:val="16"/>
              </w:rPr>
              <w:t>M</w:t>
            </w:r>
          </w:p>
        </w:tc>
        <w:tc>
          <w:tcPr>
            <w:tcW w:w="4968" w:type="dxa"/>
            <w:vAlign w:val="center"/>
          </w:tcPr>
          <w:p w14:paraId="5FEF2FE0" w14:textId="42B672E2" w:rsidR="00206BC6" w:rsidRPr="003A42EA" w:rsidRDefault="00206BC6" w:rsidP="0056613D">
            <w:pPr>
              <w:pStyle w:val="TableEntry"/>
              <w:rPr>
                <w:b/>
                <w:bCs/>
                <w:sz w:val="16"/>
              </w:rPr>
            </w:pPr>
            <w:r w:rsidRPr="00CB5B62">
              <w:rPr>
                <w:b/>
                <w:bCs/>
                <w:sz w:val="16"/>
                <w:highlight w:val="yellow"/>
              </w:rPr>
              <w:t>See section 6.x.5.1</w:t>
            </w:r>
          </w:p>
        </w:tc>
      </w:tr>
      <w:tr w:rsidR="00206BC6" w:rsidRPr="00512166" w14:paraId="652DB302" w14:textId="77777777" w:rsidTr="003217BD">
        <w:trPr>
          <w:cantSplit/>
        </w:trPr>
        <w:tc>
          <w:tcPr>
            <w:tcW w:w="1548" w:type="dxa"/>
            <w:vMerge/>
            <w:textDirection w:val="btLr"/>
            <w:vAlign w:val="center"/>
          </w:tcPr>
          <w:p w14:paraId="5ABCD9D9"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19FE2FA1" w14:textId="77777777" w:rsidR="00206BC6" w:rsidRPr="00AE5ED3" w:rsidRDefault="00206BC6" w:rsidP="003217BD">
            <w:pPr>
              <w:pStyle w:val="TableEntry"/>
              <w:rPr>
                <w:iCs/>
                <w:sz w:val="16"/>
              </w:rPr>
            </w:pPr>
            <w:r>
              <w:rPr>
                <w:iCs/>
                <w:sz w:val="16"/>
              </w:rPr>
              <w:t>Department</w:t>
            </w:r>
          </w:p>
        </w:tc>
        <w:tc>
          <w:tcPr>
            <w:tcW w:w="630" w:type="dxa"/>
            <w:vAlign w:val="center"/>
          </w:tcPr>
          <w:p w14:paraId="4775E624" w14:textId="34334620" w:rsidR="00206BC6" w:rsidRPr="00512166" w:rsidRDefault="00206BC6" w:rsidP="003217BD">
            <w:pPr>
              <w:pStyle w:val="TableEntry"/>
              <w:jc w:val="center"/>
              <w:rPr>
                <w:i/>
                <w:iCs/>
                <w:sz w:val="16"/>
              </w:rPr>
            </w:pPr>
            <w:r>
              <w:rPr>
                <w:i/>
                <w:iCs/>
                <w:sz w:val="16"/>
              </w:rPr>
              <w:t>U</w:t>
            </w:r>
          </w:p>
        </w:tc>
        <w:tc>
          <w:tcPr>
            <w:tcW w:w="4968" w:type="dxa"/>
            <w:vAlign w:val="center"/>
          </w:tcPr>
          <w:p w14:paraId="110AC4D4" w14:textId="0A7DDA95" w:rsidR="00206BC6" w:rsidRPr="00512166" w:rsidRDefault="00206BC6" w:rsidP="003217BD">
            <w:pPr>
              <w:pStyle w:val="TableEntry"/>
              <w:ind w:left="0"/>
              <w:rPr>
                <w:i/>
                <w:iCs/>
                <w:sz w:val="16"/>
              </w:rPr>
            </w:pPr>
            <w:commentRangeStart w:id="360"/>
            <w:r>
              <w:rPr>
                <w:i/>
                <w:iCs/>
                <w:sz w:val="16"/>
              </w:rPr>
              <w:t>See section 6.x.5.5 Departments</w:t>
            </w:r>
            <w:commentRangeEnd w:id="360"/>
            <w:r>
              <w:rPr>
                <w:rStyle w:val="CommentReference"/>
              </w:rPr>
              <w:commentReference w:id="360"/>
            </w:r>
          </w:p>
        </w:tc>
      </w:tr>
      <w:tr w:rsidR="00206BC6" w:rsidRPr="00512166" w14:paraId="69B5EA83" w14:textId="77777777" w:rsidTr="003217BD">
        <w:trPr>
          <w:cantSplit/>
        </w:trPr>
        <w:tc>
          <w:tcPr>
            <w:tcW w:w="1548" w:type="dxa"/>
            <w:vMerge/>
            <w:textDirection w:val="btLr"/>
            <w:vAlign w:val="center"/>
          </w:tcPr>
          <w:p w14:paraId="25394432"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20F9FE4B" w14:textId="77777777" w:rsidR="00206BC6" w:rsidRPr="00AE5ED3" w:rsidRDefault="00206BC6" w:rsidP="003217BD">
            <w:pPr>
              <w:pStyle w:val="TableEntry"/>
              <w:rPr>
                <w:iCs/>
                <w:sz w:val="16"/>
              </w:rPr>
            </w:pPr>
            <w:r>
              <w:rPr>
                <w:iCs/>
                <w:sz w:val="16"/>
              </w:rPr>
              <w:t>Shift</w:t>
            </w:r>
          </w:p>
        </w:tc>
        <w:tc>
          <w:tcPr>
            <w:tcW w:w="630" w:type="dxa"/>
            <w:vAlign w:val="center"/>
          </w:tcPr>
          <w:p w14:paraId="319D4BB4" w14:textId="63C8AF30" w:rsidR="00206BC6" w:rsidRPr="00512166" w:rsidRDefault="00206BC6" w:rsidP="003217BD">
            <w:pPr>
              <w:pStyle w:val="TableEntry"/>
              <w:jc w:val="center"/>
              <w:rPr>
                <w:i/>
                <w:iCs/>
                <w:sz w:val="16"/>
              </w:rPr>
            </w:pPr>
            <w:r>
              <w:rPr>
                <w:i/>
                <w:iCs/>
                <w:sz w:val="16"/>
              </w:rPr>
              <w:t>U</w:t>
            </w:r>
          </w:p>
        </w:tc>
        <w:tc>
          <w:tcPr>
            <w:tcW w:w="4968" w:type="dxa"/>
            <w:vAlign w:val="center"/>
          </w:tcPr>
          <w:p w14:paraId="7A6E04AA" w14:textId="762B46AB" w:rsidR="00206BC6" w:rsidRPr="00512166" w:rsidRDefault="00206BC6" w:rsidP="003217BD">
            <w:pPr>
              <w:pStyle w:val="TableEntry"/>
              <w:ind w:left="0"/>
              <w:rPr>
                <w:i/>
                <w:iCs/>
                <w:sz w:val="16"/>
              </w:rPr>
            </w:pPr>
            <w:commentRangeStart w:id="361"/>
            <w:r>
              <w:rPr>
                <w:i/>
                <w:iCs/>
                <w:sz w:val="16"/>
              </w:rPr>
              <w:t>See section 6.x.5.6 Shift</w:t>
            </w:r>
            <w:commentRangeEnd w:id="361"/>
            <w:r>
              <w:rPr>
                <w:rStyle w:val="CommentReference"/>
              </w:rPr>
              <w:commentReference w:id="361"/>
            </w:r>
          </w:p>
        </w:tc>
      </w:tr>
      <w:tr w:rsidR="00206BC6" w:rsidRPr="00512166" w14:paraId="107133B8" w14:textId="77777777" w:rsidTr="00CB5B62">
        <w:trPr>
          <w:cantSplit/>
        </w:trPr>
        <w:tc>
          <w:tcPr>
            <w:tcW w:w="1548" w:type="dxa"/>
            <w:vMerge/>
            <w:textDirection w:val="btLr"/>
            <w:vAlign w:val="center"/>
          </w:tcPr>
          <w:p w14:paraId="02F28E1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2E40D9ED" w14:textId="77777777" w:rsidR="00206BC6" w:rsidRPr="00AE5ED3" w:rsidRDefault="00206BC6" w:rsidP="00815FF0">
            <w:pPr>
              <w:pStyle w:val="TableEntry"/>
              <w:rPr>
                <w:iCs/>
                <w:sz w:val="16"/>
              </w:rPr>
            </w:pPr>
            <w:r w:rsidRPr="00AE5ED3">
              <w:rPr>
                <w:iCs/>
                <w:sz w:val="16"/>
              </w:rPr>
              <w:t>NetworkAccessPointTypeCode</w:t>
            </w:r>
          </w:p>
        </w:tc>
        <w:tc>
          <w:tcPr>
            <w:tcW w:w="630" w:type="dxa"/>
            <w:vAlign w:val="center"/>
          </w:tcPr>
          <w:p w14:paraId="08F511F9" w14:textId="77777777" w:rsidR="00206BC6" w:rsidRPr="00AE5ED3" w:rsidRDefault="00206BC6" w:rsidP="00815FF0">
            <w:pPr>
              <w:pStyle w:val="TableEntry"/>
              <w:jc w:val="center"/>
              <w:rPr>
                <w:iCs/>
                <w:sz w:val="16"/>
              </w:rPr>
            </w:pPr>
            <w:r w:rsidRPr="00512166">
              <w:rPr>
                <w:i/>
                <w:iCs/>
                <w:sz w:val="16"/>
              </w:rPr>
              <w:t>U</w:t>
            </w:r>
          </w:p>
        </w:tc>
        <w:tc>
          <w:tcPr>
            <w:tcW w:w="4968" w:type="dxa"/>
          </w:tcPr>
          <w:p w14:paraId="3CBF42C4" w14:textId="75430362" w:rsidR="00206BC6" w:rsidRPr="00AE5ED3" w:rsidRDefault="00206BC6" w:rsidP="00815FF0">
            <w:pPr>
              <w:pStyle w:val="TableEntry"/>
              <w:ind w:left="0"/>
              <w:rPr>
                <w:iCs/>
                <w:sz w:val="16"/>
              </w:rPr>
            </w:pPr>
            <w:r w:rsidRPr="00E047CD">
              <w:rPr>
                <w:i/>
                <w:iCs/>
                <w:sz w:val="16"/>
              </w:rPr>
              <w:t>not specialized (DICOM PS3.15 Section A.5)</w:t>
            </w:r>
          </w:p>
        </w:tc>
      </w:tr>
      <w:tr w:rsidR="00206BC6" w:rsidRPr="00512166" w14:paraId="3FB98438" w14:textId="77777777" w:rsidTr="00CB5B62">
        <w:trPr>
          <w:cantSplit/>
          <w:trHeight w:val="313"/>
        </w:trPr>
        <w:tc>
          <w:tcPr>
            <w:tcW w:w="1548" w:type="dxa"/>
            <w:vMerge/>
            <w:textDirection w:val="btLr"/>
            <w:vAlign w:val="center"/>
          </w:tcPr>
          <w:p w14:paraId="61D9DD81"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7E137886" w14:textId="77777777" w:rsidR="00206BC6" w:rsidRPr="00AE5ED3" w:rsidRDefault="00206BC6" w:rsidP="00815FF0">
            <w:pPr>
              <w:pStyle w:val="TableEntry"/>
              <w:rPr>
                <w:iCs/>
                <w:sz w:val="16"/>
              </w:rPr>
            </w:pPr>
            <w:r w:rsidRPr="00AE5ED3">
              <w:rPr>
                <w:iCs/>
                <w:sz w:val="16"/>
              </w:rPr>
              <w:t>NetworkAccessPointID</w:t>
            </w:r>
          </w:p>
        </w:tc>
        <w:tc>
          <w:tcPr>
            <w:tcW w:w="630" w:type="dxa"/>
            <w:vAlign w:val="center"/>
          </w:tcPr>
          <w:p w14:paraId="4C03A4A4" w14:textId="77777777" w:rsidR="00206BC6" w:rsidRPr="00AE5ED3" w:rsidRDefault="00206BC6" w:rsidP="00815FF0">
            <w:pPr>
              <w:pStyle w:val="TableEntry"/>
              <w:jc w:val="center"/>
              <w:rPr>
                <w:iCs/>
                <w:sz w:val="16"/>
              </w:rPr>
            </w:pPr>
            <w:r w:rsidRPr="00512166">
              <w:rPr>
                <w:i/>
                <w:iCs/>
                <w:sz w:val="16"/>
              </w:rPr>
              <w:t>U</w:t>
            </w:r>
          </w:p>
        </w:tc>
        <w:tc>
          <w:tcPr>
            <w:tcW w:w="4968" w:type="dxa"/>
          </w:tcPr>
          <w:p w14:paraId="42CFFA13" w14:textId="26E5AAC8" w:rsidR="00206BC6" w:rsidRPr="00AE5ED3" w:rsidRDefault="00206BC6" w:rsidP="00CB5B62">
            <w:pPr>
              <w:pStyle w:val="TableEntry"/>
              <w:ind w:left="0"/>
              <w:rPr>
                <w:iCs/>
                <w:sz w:val="16"/>
              </w:rPr>
            </w:pPr>
            <w:commentRangeStart w:id="362"/>
            <w:r w:rsidRPr="00E047CD">
              <w:rPr>
                <w:i/>
                <w:iCs/>
                <w:sz w:val="16"/>
              </w:rPr>
              <w:t>not specialized (DICOM PS3.15 Section A.5)</w:t>
            </w:r>
            <w:commentRangeEnd w:id="362"/>
            <w:r>
              <w:rPr>
                <w:rStyle w:val="CommentReference"/>
              </w:rPr>
              <w:commentReference w:id="362"/>
            </w:r>
          </w:p>
        </w:tc>
      </w:tr>
    </w:tbl>
    <w:p w14:paraId="4B121F9A" w14:textId="77777777" w:rsidR="005E7786" w:rsidRDefault="005E7786" w:rsidP="00551BEE"/>
    <w:p w14:paraId="115326D2" w14:textId="2058C53B" w:rsidR="00551BEE" w:rsidRDefault="008446FF" w:rsidP="00E3158C">
      <w:r>
        <w:t>O</w:t>
      </w:r>
      <w:r w:rsidR="00551BEE">
        <w:t xml:space="preserve">bjects, </w:t>
      </w:r>
      <w:r w:rsidR="00E3158C">
        <w:t xml:space="preserve">are </w:t>
      </w:r>
      <w:r>
        <w:t>software and conceptual objects, e.g., "exam" and "report"</w:t>
      </w:r>
      <w:r w:rsidR="00551BEE">
        <w:t>.</w:t>
      </w:r>
      <w:r w:rsidR="00E3158C">
        <w:t xml:space="preserve">  </w:t>
      </w:r>
    </w:p>
    <w:p w14:paraId="0BD0716E" w14:textId="78E9961B" w:rsidR="00815FF0" w:rsidRDefault="00815FF0" w:rsidP="00815FF0">
      <w:pPr>
        <w:pStyle w:val="TableTitle"/>
      </w:pPr>
      <w:r>
        <w:lastRenderedPageBreak/>
        <w:t>Tabl</w:t>
      </w:r>
      <w:r w:rsidR="008446FF">
        <w:t>e 6.x.3.1-3</w:t>
      </w:r>
      <w:r>
        <w:t xml:space="preserve"> </w:t>
      </w:r>
      <w:r w:rsidR="008446FF">
        <w:t>Object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FC0BBC4" w14:textId="77777777" w:rsidTr="00CB5B62">
        <w:trPr>
          <w:cantSplit/>
        </w:trPr>
        <w:tc>
          <w:tcPr>
            <w:tcW w:w="1548" w:type="dxa"/>
            <w:vMerge w:val="restart"/>
          </w:tcPr>
          <w:p w14:paraId="7957B3E6" w14:textId="66F0F71A" w:rsidR="00206BC6" w:rsidRPr="00512166" w:rsidRDefault="00206BC6" w:rsidP="00206BC6">
            <w:pPr>
              <w:pStyle w:val="Default"/>
              <w:keepNext/>
              <w:spacing w:before="40" w:after="40"/>
              <w:ind w:left="72" w:right="72"/>
              <w:jc w:val="center"/>
              <w:rPr>
                <w:b/>
                <w:bCs/>
                <w:color w:val="auto"/>
                <w:sz w:val="20"/>
              </w:rPr>
            </w:pPr>
            <w:r w:rsidRPr="008446FF">
              <w:rPr>
                <w:b/>
                <w:bCs/>
                <w:color w:val="auto"/>
                <w:sz w:val="20"/>
              </w:rPr>
              <w:t xml:space="preserve">Object </w:t>
            </w:r>
            <w:r>
              <w:rPr>
                <w:b/>
                <w:bCs/>
                <w:color w:val="auto"/>
                <w:sz w:val="20"/>
              </w:rPr>
              <w:t xml:space="preserve">Participant </w:t>
            </w:r>
          </w:p>
          <w:p w14:paraId="03A1BA8B" w14:textId="7446F850" w:rsidR="00206BC6" w:rsidRPr="008446FF" w:rsidRDefault="00206BC6" w:rsidP="00206BC6">
            <w:pPr>
              <w:pStyle w:val="TableLabel"/>
              <w:rPr>
                <w:b w:val="0"/>
                <w:bCs/>
              </w:rPr>
            </w:pPr>
            <w:r w:rsidRPr="00512166">
              <w:rPr>
                <w:rFonts w:ascii="Times New Roman" w:hAnsi="Times New Roman"/>
                <w:noProof w:val="0"/>
                <w:sz w:val="12"/>
                <w:szCs w:val="12"/>
              </w:rPr>
              <w:t>(AuditMessage/</w:t>
            </w:r>
            <w:r w:rsidRPr="00512166">
              <w:rPr>
                <w:rFonts w:ascii="Times New Roman" w:hAnsi="Times New Roman"/>
                <w:noProof w:val="0"/>
                <w:sz w:val="12"/>
                <w:szCs w:val="12"/>
              </w:rPr>
              <w:br/>
              <w:t>ParticipantObject)</w:t>
            </w:r>
          </w:p>
        </w:tc>
        <w:tc>
          <w:tcPr>
            <w:tcW w:w="2520" w:type="dxa"/>
            <w:shd w:val="clear" w:color="auto" w:fill="D0CECE" w:themeFill="background2" w:themeFillShade="E6"/>
          </w:tcPr>
          <w:p w14:paraId="6E7E0A89" w14:textId="3E190CEC"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746711C4" w14:textId="62118DCD"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312190E7" w14:textId="5679EA08"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82C5E20" w14:textId="77777777" w:rsidTr="003217BD">
        <w:trPr>
          <w:cantSplit/>
        </w:trPr>
        <w:tc>
          <w:tcPr>
            <w:tcW w:w="1548" w:type="dxa"/>
            <w:vMerge/>
          </w:tcPr>
          <w:p w14:paraId="15EF8C90" w14:textId="10F7467C" w:rsidR="00206BC6" w:rsidRPr="00512166" w:rsidRDefault="00206BC6">
            <w:pPr>
              <w:pStyle w:val="TableLabel"/>
              <w:rPr>
                <w:rFonts w:ascii="Times New Roman" w:hAnsi="Times New Roman"/>
                <w:noProof w:val="0"/>
                <w:sz w:val="16"/>
              </w:rPr>
            </w:pPr>
          </w:p>
        </w:tc>
        <w:tc>
          <w:tcPr>
            <w:tcW w:w="2520" w:type="dxa"/>
            <w:vAlign w:val="center"/>
          </w:tcPr>
          <w:p w14:paraId="21F01DB9" w14:textId="77777777" w:rsidR="00206BC6" w:rsidRPr="00512166" w:rsidRDefault="00206BC6" w:rsidP="00206BC6">
            <w:pPr>
              <w:pStyle w:val="TableEntry"/>
              <w:keepNext/>
              <w:rPr>
                <w:sz w:val="16"/>
              </w:rPr>
            </w:pPr>
            <w:r w:rsidRPr="00512166">
              <w:rPr>
                <w:sz w:val="16"/>
              </w:rPr>
              <w:t>ParticipantObjectTypeCode</w:t>
            </w:r>
          </w:p>
        </w:tc>
        <w:tc>
          <w:tcPr>
            <w:tcW w:w="630" w:type="dxa"/>
            <w:vAlign w:val="center"/>
          </w:tcPr>
          <w:p w14:paraId="13B0F888" w14:textId="77777777" w:rsidR="00206BC6" w:rsidRPr="00512166" w:rsidRDefault="00206BC6" w:rsidP="00206BC6">
            <w:pPr>
              <w:pStyle w:val="TableEntry"/>
              <w:keepNext/>
              <w:jc w:val="center"/>
              <w:rPr>
                <w:sz w:val="16"/>
              </w:rPr>
            </w:pPr>
            <w:r w:rsidRPr="00512166">
              <w:rPr>
                <w:sz w:val="16"/>
              </w:rPr>
              <w:t>M</w:t>
            </w:r>
          </w:p>
        </w:tc>
        <w:tc>
          <w:tcPr>
            <w:tcW w:w="4968" w:type="dxa"/>
            <w:vAlign w:val="center"/>
          </w:tcPr>
          <w:p w14:paraId="073B4756" w14:textId="5D3CB4E8" w:rsidR="00206BC6" w:rsidRPr="00512166" w:rsidRDefault="00206BC6" w:rsidP="00206BC6">
            <w:pPr>
              <w:pStyle w:val="TableEntry"/>
              <w:keepNext/>
              <w:rPr>
                <w:sz w:val="16"/>
              </w:rPr>
            </w:pPr>
            <w:r>
              <w:rPr>
                <w:sz w:val="16"/>
              </w:rPr>
              <w:t>"2" (system object</w:t>
            </w:r>
            <w:r w:rsidRPr="00512166">
              <w:rPr>
                <w:sz w:val="16"/>
              </w:rPr>
              <w:t>)</w:t>
            </w:r>
          </w:p>
        </w:tc>
      </w:tr>
      <w:tr w:rsidR="00206BC6" w:rsidRPr="00512166" w14:paraId="58420BCD" w14:textId="77777777" w:rsidTr="003217BD">
        <w:trPr>
          <w:cantSplit/>
        </w:trPr>
        <w:tc>
          <w:tcPr>
            <w:tcW w:w="1548" w:type="dxa"/>
            <w:vMerge/>
            <w:vAlign w:val="center"/>
          </w:tcPr>
          <w:p w14:paraId="2923A7BA"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57E64397"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37BBDA7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161900D8" w14:textId="6152D0F6" w:rsidR="00206BC6" w:rsidRPr="00551BEE" w:rsidRDefault="00206BC6">
            <w:pPr>
              <w:pStyle w:val="TableEntry"/>
              <w:rPr>
                <w:b/>
                <w:bCs/>
                <w:i/>
                <w:sz w:val="16"/>
              </w:rPr>
            </w:pPr>
            <w:r w:rsidRPr="00CB5B62">
              <w:rPr>
                <w:b/>
                <w:bCs/>
                <w:sz w:val="16"/>
                <w:highlight w:val="yellow"/>
              </w:rPr>
              <w:t>See section 6.x.5.3, participating object roles</w:t>
            </w:r>
          </w:p>
        </w:tc>
      </w:tr>
      <w:tr w:rsidR="00206BC6" w:rsidRPr="00512166" w14:paraId="29128784" w14:textId="77777777" w:rsidTr="00CB5B62">
        <w:trPr>
          <w:cantSplit/>
        </w:trPr>
        <w:tc>
          <w:tcPr>
            <w:tcW w:w="1548" w:type="dxa"/>
            <w:vMerge/>
            <w:vAlign w:val="center"/>
          </w:tcPr>
          <w:p w14:paraId="3A3C2C6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180C7EF" w14:textId="41275BA9" w:rsidR="00206BC6" w:rsidRPr="00AE5ED3" w:rsidRDefault="00206BC6" w:rsidP="008446FF">
            <w:pPr>
              <w:pStyle w:val="TableEntry"/>
              <w:rPr>
                <w:i/>
                <w:sz w:val="16"/>
              </w:rPr>
            </w:pPr>
            <w:r w:rsidRPr="00512166">
              <w:rPr>
                <w:sz w:val="16"/>
              </w:rPr>
              <w:t>ParticipantObjectID</w:t>
            </w:r>
          </w:p>
        </w:tc>
        <w:tc>
          <w:tcPr>
            <w:tcW w:w="630" w:type="dxa"/>
            <w:vAlign w:val="center"/>
          </w:tcPr>
          <w:p w14:paraId="3482E51B" w14:textId="1DF44A9F" w:rsidR="00206BC6" w:rsidRPr="00AE5ED3" w:rsidRDefault="00206BC6" w:rsidP="008446FF">
            <w:pPr>
              <w:pStyle w:val="TableEntry"/>
              <w:jc w:val="center"/>
              <w:rPr>
                <w:i/>
                <w:sz w:val="16"/>
              </w:rPr>
            </w:pPr>
            <w:r>
              <w:rPr>
                <w:i/>
                <w:iCs/>
                <w:sz w:val="16"/>
              </w:rPr>
              <w:t>M</w:t>
            </w:r>
          </w:p>
        </w:tc>
        <w:tc>
          <w:tcPr>
            <w:tcW w:w="4968" w:type="dxa"/>
          </w:tcPr>
          <w:p w14:paraId="1C9C0903" w14:textId="7CA38EFD" w:rsidR="00206BC6" w:rsidRPr="00512166" w:rsidRDefault="00206BC6" w:rsidP="008446FF">
            <w:pPr>
              <w:pStyle w:val="TableEntry"/>
              <w:rPr>
                <w:sz w:val="16"/>
              </w:rPr>
            </w:pPr>
            <w:r w:rsidRPr="003C782D">
              <w:rPr>
                <w:i/>
                <w:iCs/>
                <w:sz w:val="16"/>
              </w:rPr>
              <w:t>not specialized (DICOM PS3.15 Section A.5)</w:t>
            </w:r>
          </w:p>
        </w:tc>
      </w:tr>
      <w:tr w:rsidR="00206BC6" w:rsidRPr="00512166" w14:paraId="54F86237" w14:textId="77777777" w:rsidTr="00CB5B62">
        <w:trPr>
          <w:cantSplit/>
        </w:trPr>
        <w:tc>
          <w:tcPr>
            <w:tcW w:w="1548" w:type="dxa"/>
            <w:vMerge/>
            <w:vAlign w:val="center"/>
          </w:tcPr>
          <w:p w14:paraId="46E59B1C"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17C57F0" w14:textId="29B16FB4" w:rsidR="00206BC6" w:rsidRPr="00512166" w:rsidRDefault="00206BC6" w:rsidP="008446FF">
            <w:pPr>
              <w:pStyle w:val="TableEntry"/>
              <w:rPr>
                <w:i/>
                <w:iCs/>
                <w:sz w:val="16"/>
              </w:rPr>
            </w:pPr>
            <w:r w:rsidRPr="00AE5ED3">
              <w:rPr>
                <w:i/>
                <w:sz w:val="16"/>
              </w:rPr>
              <w:t>ParticipantObjectIDTypeCode</w:t>
            </w:r>
          </w:p>
        </w:tc>
        <w:tc>
          <w:tcPr>
            <w:tcW w:w="630" w:type="dxa"/>
            <w:vAlign w:val="center"/>
          </w:tcPr>
          <w:p w14:paraId="4A467910" w14:textId="17172688" w:rsidR="00206BC6" w:rsidRPr="00512166" w:rsidRDefault="00206BC6" w:rsidP="008446FF">
            <w:pPr>
              <w:pStyle w:val="TableEntry"/>
              <w:jc w:val="center"/>
              <w:rPr>
                <w:i/>
                <w:iCs/>
                <w:sz w:val="16"/>
              </w:rPr>
            </w:pPr>
            <w:r w:rsidRPr="00AE5ED3">
              <w:rPr>
                <w:i/>
                <w:sz w:val="16"/>
              </w:rPr>
              <w:t>M</w:t>
            </w:r>
          </w:p>
        </w:tc>
        <w:tc>
          <w:tcPr>
            <w:tcW w:w="4968" w:type="dxa"/>
          </w:tcPr>
          <w:p w14:paraId="0C9F43CA" w14:textId="6E2DF696" w:rsidR="00206BC6" w:rsidRPr="00512166" w:rsidRDefault="00206BC6" w:rsidP="008446FF">
            <w:pPr>
              <w:pStyle w:val="TableEntry"/>
              <w:rPr>
                <w:sz w:val="16"/>
              </w:rPr>
            </w:pPr>
            <w:r w:rsidRPr="003C782D">
              <w:rPr>
                <w:i/>
                <w:iCs/>
                <w:sz w:val="16"/>
              </w:rPr>
              <w:t>not specialized (DICOM PS3.15 Section A.5)</w:t>
            </w:r>
          </w:p>
        </w:tc>
      </w:tr>
    </w:tbl>
    <w:p w14:paraId="265C7CB1" w14:textId="77777777" w:rsidR="008446FF" w:rsidRDefault="008446FF" w:rsidP="00715F2E"/>
    <w:p w14:paraId="6BAC4B8C" w14:textId="77777777" w:rsidR="008446FF" w:rsidRDefault="008446FF" w:rsidP="00715F2E"/>
    <w:p w14:paraId="525AC0B9" w14:textId="6AC03942" w:rsidR="00715F2E" w:rsidRDefault="00206BC6" w:rsidP="00715F2E">
      <w:r>
        <w:t>R</w:t>
      </w:r>
      <w:r w:rsidR="00715F2E">
        <w:t>esource</w:t>
      </w:r>
      <w:r w:rsidR="008446FF">
        <w:t xml:space="preserve"> participants are rooms,</w:t>
      </w:r>
      <w:r w:rsidR="00715F2E">
        <w:t xml:space="preserve"> assigned machines</w:t>
      </w:r>
      <w:r w:rsidR="008446FF">
        <w:t>, etc.</w:t>
      </w:r>
      <w:r w:rsidR="00715F2E">
        <w:t xml:space="preserve"> that are the objects of actions.     </w:t>
      </w:r>
    </w:p>
    <w:p w14:paraId="5AFB38C6" w14:textId="42F3B4C6" w:rsidR="00815FF0" w:rsidRDefault="00815FF0" w:rsidP="00815FF0">
      <w:pPr>
        <w:pStyle w:val="TableTitle"/>
      </w:pPr>
      <w:r>
        <w:t>Tabl</w:t>
      </w:r>
      <w:r w:rsidR="008446FF">
        <w:t>e 6.x.3.1-4</w:t>
      </w:r>
      <w:r>
        <w:t xml:space="preserve"> </w:t>
      </w:r>
      <w:r w:rsidR="008446FF">
        <w:t>Resource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39DB5CC7" w14:textId="77777777" w:rsidTr="00CB5B62">
        <w:trPr>
          <w:cantSplit/>
        </w:trPr>
        <w:tc>
          <w:tcPr>
            <w:tcW w:w="1548" w:type="dxa"/>
            <w:vMerge w:val="restart"/>
          </w:tcPr>
          <w:p w14:paraId="1DB38DD5" w14:textId="7EAF679B" w:rsidR="00206BC6" w:rsidRDefault="00206BC6" w:rsidP="00206BC6">
            <w:pPr>
              <w:pStyle w:val="Default"/>
              <w:spacing w:before="40" w:after="40"/>
              <w:ind w:left="72" w:right="72"/>
              <w:jc w:val="center"/>
              <w:rPr>
                <w:b/>
                <w:bCs/>
                <w:color w:val="auto"/>
                <w:sz w:val="20"/>
              </w:rPr>
            </w:pPr>
            <w:r>
              <w:rPr>
                <w:b/>
                <w:bCs/>
                <w:color w:val="auto"/>
                <w:sz w:val="20"/>
              </w:rPr>
              <w:t>Resource</w:t>
            </w:r>
            <w:r w:rsidRPr="008446FF">
              <w:rPr>
                <w:b/>
                <w:bCs/>
                <w:color w:val="auto"/>
                <w:sz w:val="20"/>
              </w:rPr>
              <w:t xml:space="preserve"> Participant </w:t>
            </w:r>
            <w:r w:rsidRPr="00512166">
              <w:rPr>
                <w:sz w:val="12"/>
                <w:szCs w:val="12"/>
              </w:rPr>
              <w:t>(AuditMessage/</w:t>
            </w:r>
            <w:r w:rsidRPr="00512166">
              <w:rPr>
                <w:sz w:val="12"/>
                <w:szCs w:val="12"/>
              </w:rPr>
              <w:br/>
            </w:r>
            <w:r>
              <w:rPr>
                <w:sz w:val="12"/>
                <w:szCs w:val="12"/>
              </w:rPr>
              <w:t>ParticipantObject</w:t>
            </w:r>
            <w:r w:rsidRPr="00512166">
              <w:rPr>
                <w:sz w:val="12"/>
                <w:szCs w:val="12"/>
              </w:rPr>
              <w:t>)</w:t>
            </w:r>
          </w:p>
        </w:tc>
        <w:tc>
          <w:tcPr>
            <w:tcW w:w="2520" w:type="dxa"/>
            <w:shd w:val="clear" w:color="auto" w:fill="D0CECE" w:themeFill="background2" w:themeFillShade="E6"/>
          </w:tcPr>
          <w:p w14:paraId="0C54F036" w14:textId="1ECA639B"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18FF433" w14:textId="555BE708"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7A982549" w14:textId="41BB00D0"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0889B30" w14:textId="77777777" w:rsidTr="008C1776">
        <w:trPr>
          <w:cantSplit/>
        </w:trPr>
        <w:tc>
          <w:tcPr>
            <w:tcW w:w="1548" w:type="dxa"/>
            <w:vMerge/>
          </w:tcPr>
          <w:p w14:paraId="507D2904" w14:textId="4197FC1B" w:rsidR="00206BC6" w:rsidRPr="00512166" w:rsidRDefault="00206BC6" w:rsidP="00CB5B62">
            <w:pPr>
              <w:pStyle w:val="Default"/>
              <w:spacing w:before="40" w:after="40"/>
              <w:ind w:left="72" w:right="72"/>
              <w:jc w:val="center"/>
              <w:rPr>
                <w:sz w:val="16"/>
              </w:rPr>
            </w:pPr>
          </w:p>
        </w:tc>
        <w:tc>
          <w:tcPr>
            <w:tcW w:w="2520" w:type="dxa"/>
            <w:vAlign w:val="center"/>
          </w:tcPr>
          <w:p w14:paraId="6C9B6F4B" w14:textId="77777777" w:rsidR="00206BC6" w:rsidRPr="00512166" w:rsidRDefault="00206BC6" w:rsidP="008C1776">
            <w:pPr>
              <w:pStyle w:val="TableEntry"/>
              <w:rPr>
                <w:sz w:val="16"/>
              </w:rPr>
            </w:pPr>
            <w:r w:rsidRPr="00512166">
              <w:rPr>
                <w:sz w:val="16"/>
              </w:rPr>
              <w:t>ParticipantObjectTypeCode</w:t>
            </w:r>
          </w:p>
        </w:tc>
        <w:tc>
          <w:tcPr>
            <w:tcW w:w="630" w:type="dxa"/>
            <w:vAlign w:val="center"/>
          </w:tcPr>
          <w:p w14:paraId="22097F38"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61623B44" w14:textId="77777777" w:rsidR="00206BC6" w:rsidRPr="00512166" w:rsidRDefault="00206BC6" w:rsidP="008C1776">
            <w:pPr>
              <w:pStyle w:val="TableEntry"/>
              <w:rPr>
                <w:sz w:val="16"/>
              </w:rPr>
            </w:pPr>
            <w:r>
              <w:rPr>
                <w:sz w:val="16"/>
              </w:rPr>
              <w:t>"2" (system object</w:t>
            </w:r>
            <w:r w:rsidRPr="00512166">
              <w:rPr>
                <w:sz w:val="16"/>
              </w:rPr>
              <w:t>)</w:t>
            </w:r>
          </w:p>
        </w:tc>
      </w:tr>
      <w:tr w:rsidR="00206BC6" w:rsidRPr="00512166" w14:paraId="7483DC2B" w14:textId="77777777" w:rsidTr="008C1776">
        <w:trPr>
          <w:cantSplit/>
        </w:trPr>
        <w:tc>
          <w:tcPr>
            <w:tcW w:w="1548" w:type="dxa"/>
            <w:vMerge/>
            <w:vAlign w:val="center"/>
          </w:tcPr>
          <w:p w14:paraId="63B64119" w14:textId="77777777" w:rsidR="00206BC6" w:rsidRPr="00512166" w:rsidRDefault="00206BC6" w:rsidP="008C1776">
            <w:pPr>
              <w:pStyle w:val="TableLabel"/>
              <w:rPr>
                <w:rFonts w:ascii="Times New Roman" w:hAnsi="Times New Roman"/>
                <w:noProof w:val="0"/>
                <w:sz w:val="16"/>
              </w:rPr>
            </w:pPr>
          </w:p>
        </w:tc>
        <w:tc>
          <w:tcPr>
            <w:tcW w:w="2520" w:type="dxa"/>
            <w:vAlign w:val="center"/>
          </w:tcPr>
          <w:p w14:paraId="61EC52EB" w14:textId="77777777" w:rsidR="00206BC6" w:rsidRPr="00512166" w:rsidRDefault="00206BC6" w:rsidP="008C1776">
            <w:pPr>
              <w:pStyle w:val="TableEntry"/>
              <w:rPr>
                <w:sz w:val="16"/>
              </w:rPr>
            </w:pPr>
            <w:r w:rsidRPr="00512166">
              <w:rPr>
                <w:sz w:val="16"/>
              </w:rPr>
              <w:t>ParticipantObjectTypeCodeRole</w:t>
            </w:r>
          </w:p>
        </w:tc>
        <w:tc>
          <w:tcPr>
            <w:tcW w:w="630" w:type="dxa"/>
            <w:vAlign w:val="center"/>
          </w:tcPr>
          <w:p w14:paraId="4235DE5B" w14:textId="77777777" w:rsidR="00206BC6" w:rsidRPr="00512166" w:rsidRDefault="00206BC6" w:rsidP="008C1776">
            <w:pPr>
              <w:pStyle w:val="TableEntry"/>
              <w:jc w:val="center"/>
              <w:rPr>
                <w:sz w:val="16"/>
              </w:rPr>
            </w:pPr>
            <w:r w:rsidRPr="00512166">
              <w:rPr>
                <w:sz w:val="16"/>
              </w:rPr>
              <w:t>M</w:t>
            </w:r>
          </w:p>
        </w:tc>
        <w:tc>
          <w:tcPr>
            <w:tcW w:w="4968" w:type="dxa"/>
            <w:vAlign w:val="center"/>
          </w:tcPr>
          <w:p w14:paraId="47CBE7AE" w14:textId="07B2650E" w:rsidR="00206BC6" w:rsidRPr="00CB5B62" w:rsidRDefault="00206BC6">
            <w:pPr>
              <w:pStyle w:val="TableEntry"/>
              <w:rPr>
                <w:b/>
                <w:bCs/>
                <w:sz w:val="16"/>
              </w:rPr>
            </w:pPr>
            <w:r w:rsidRPr="00CB5B62">
              <w:rPr>
                <w:b/>
                <w:bCs/>
                <w:sz w:val="16"/>
                <w:highlight w:val="yellow"/>
              </w:rPr>
              <w:t>See section 6.x.5.3, participating object roles</w:t>
            </w:r>
          </w:p>
        </w:tc>
      </w:tr>
      <w:tr w:rsidR="00206BC6" w:rsidRPr="00512166" w14:paraId="46E70150" w14:textId="77777777" w:rsidTr="00CB5B62">
        <w:trPr>
          <w:cantSplit/>
        </w:trPr>
        <w:tc>
          <w:tcPr>
            <w:tcW w:w="1548" w:type="dxa"/>
            <w:vMerge/>
            <w:vAlign w:val="center"/>
          </w:tcPr>
          <w:p w14:paraId="01A2554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4BAE8824" w14:textId="786A7A25" w:rsidR="00206BC6" w:rsidRPr="00512166" w:rsidRDefault="00206BC6" w:rsidP="008446FF">
            <w:pPr>
              <w:pStyle w:val="TableEntry"/>
              <w:rPr>
                <w:i/>
                <w:iCs/>
                <w:sz w:val="16"/>
              </w:rPr>
            </w:pPr>
            <w:r w:rsidRPr="00512166">
              <w:rPr>
                <w:sz w:val="16"/>
              </w:rPr>
              <w:t>ParticipantObjectID</w:t>
            </w:r>
          </w:p>
        </w:tc>
        <w:tc>
          <w:tcPr>
            <w:tcW w:w="630" w:type="dxa"/>
            <w:vAlign w:val="center"/>
          </w:tcPr>
          <w:p w14:paraId="01A9B6E2" w14:textId="27DCDB79" w:rsidR="00206BC6" w:rsidRPr="00512166" w:rsidRDefault="00206BC6" w:rsidP="008446FF">
            <w:pPr>
              <w:pStyle w:val="TableEntry"/>
              <w:jc w:val="center"/>
              <w:rPr>
                <w:i/>
                <w:iCs/>
                <w:sz w:val="16"/>
              </w:rPr>
            </w:pPr>
            <w:r>
              <w:rPr>
                <w:i/>
                <w:iCs/>
                <w:sz w:val="16"/>
              </w:rPr>
              <w:t>M</w:t>
            </w:r>
          </w:p>
        </w:tc>
        <w:tc>
          <w:tcPr>
            <w:tcW w:w="4968" w:type="dxa"/>
          </w:tcPr>
          <w:p w14:paraId="66D9A6F5" w14:textId="5EDC7883" w:rsidR="00206BC6" w:rsidRPr="00512166" w:rsidRDefault="00206BC6" w:rsidP="008446FF">
            <w:pPr>
              <w:pStyle w:val="TableEntry"/>
              <w:rPr>
                <w:sz w:val="16"/>
              </w:rPr>
            </w:pPr>
            <w:r w:rsidRPr="00086F58">
              <w:rPr>
                <w:i/>
                <w:iCs/>
                <w:sz w:val="16"/>
              </w:rPr>
              <w:t>not specialized (DICOM PS3.15 Section A.5)</w:t>
            </w:r>
          </w:p>
        </w:tc>
      </w:tr>
      <w:tr w:rsidR="00206BC6" w:rsidRPr="00512166" w14:paraId="696FD364" w14:textId="77777777" w:rsidTr="00CB5B62">
        <w:trPr>
          <w:cantSplit/>
        </w:trPr>
        <w:tc>
          <w:tcPr>
            <w:tcW w:w="1548" w:type="dxa"/>
            <w:vMerge/>
            <w:vAlign w:val="center"/>
          </w:tcPr>
          <w:p w14:paraId="272A261E"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17050E63" w14:textId="7777777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3805BC5D" w14:textId="77777777" w:rsidR="00206BC6" w:rsidRPr="00AE5ED3" w:rsidRDefault="00206BC6" w:rsidP="008446FF">
            <w:pPr>
              <w:pStyle w:val="TableEntry"/>
              <w:jc w:val="center"/>
              <w:rPr>
                <w:i/>
                <w:sz w:val="16"/>
              </w:rPr>
            </w:pPr>
            <w:r w:rsidRPr="00AE5ED3">
              <w:rPr>
                <w:i/>
                <w:sz w:val="16"/>
              </w:rPr>
              <w:t>M</w:t>
            </w:r>
          </w:p>
        </w:tc>
        <w:tc>
          <w:tcPr>
            <w:tcW w:w="4968" w:type="dxa"/>
          </w:tcPr>
          <w:p w14:paraId="4F1811CD" w14:textId="153CA3AF" w:rsidR="00206BC6" w:rsidRPr="00512166" w:rsidRDefault="00206BC6" w:rsidP="008446FF">
            <w:pPr>
              <w:pStyle w:val="TableEntry"/>
              <w:rPr>
                <w:sz w:val="16"/>
              </w:rPr>
            </w:pPr>
            <w:r w:rsidRPr="00086F58">
              <w:rPr>
                <w:i/>
                <w:iCs/>
                <w:sz w:val="16"/>
              </w:rPr>
              <w:t>not specialized (DICOM PS3.15 Section A.5)</w:t>
            </w:r>
          </w:p>
        </w:tc>
      </w:tr>
    </w:tbl>
    <w:p w14:paraId="048984C3" w14:textId="77777777" w:rsidR="00715F2E" w:rsidRDefault="00715F2E" w:rsidP="00715F2E"/>
    <w:p w14:paraId="238F2497" w14:textId="77777777" w:rsidR="00551BEE" w:rsidRDefault="00551BEE" w:rsidP="00551BEE"/>
    <w:p w14:paraId="457B706C" w14:textId="58B1658E" w:rsidR="00520668" w:rsidRDefault="008446FF" w:rsidP="00520668">
      <w:r>
        <w:t>Passive l</w:t>
      </w:r>
      <w:r w:rsidR="00520668">
        <w:t xml:space="preserve">ocation </w:t>
      </w:r>
      <w:r>
        <w:t>participants</w:t>
      </w:r>
      <w:r w:rsidR="00520668">
        <w:t xml:space="preserve"> are </w:t>
      </w:r>
      <w:r>
        <w:t>locations where</w:t>
      </w:r>
      <w:r w:rsidR="00520668">
        <w:t xml:space="preserve"> </w:t>
      </w:r>
      <w:r>
        <w:t>events have taken place or activities are scheduled , e.g., "Room 101".</w:t>
      </w:r>
      <w:r w:rsidR="00520668">
        <w:t xml:space="preserve">     </w:t>
      </w:r>
    </w:p>
    <w:p w14:paraId="2B94C896" w14:textId="2891E502" w:rsidR="00520668" w:rsidRDefault="00815FF0" w:rsidP="00CB5B62">
      <w:pPr>
        <w:pStyle w:val="TableTitle"/>
      </w:pPr>
      <w:r>
        <w:t>Tabl</w:t>
      </w:r>
      <w:r w:rsidR="007775A6">
        <w:t>e 6.x.3.1-5</w:t>
      </w:r>
      <w:r>
        <w:t xml:space="preserve"> </w:t>
      </w:r>
      <w:r w:rsidR="008446FF">
        <w:t>Location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65F41C2B" w14:textId="77777777" w:rsidTr="00CB5B62">
        <w:trPr>
          <w:cantSplit/>
        </w:trPr>
        <w:tc>
          <w:tcPr>
            <w:tcW w:w="1548" w:type="dxa"/>
            <w:vMerge w:val="restart"/>
          </w:tcPr>
          <w:p w14:paraId="629B794A" w14:textId="12FBA5D6" w:rsidR="00206BC6" w:rsidRPr="00512166" w:rsidRDefault="00206BC6" w:rsidP="00206BC6">
            <w:pPr>
              <w:pStyle w:val="Default"/>
              <w:spacing w:before="40" w:after="40"/>
              <w:ind w:left="72" w:right="72"/>
              <w:jc w:val="center"/>
              <w:rPr>
                <w:b/>
                <w:bCs/>
                <w:color w:val="auto"/>
                <w:sz w:val="20"/>
              </w:rPr>
            </w:pPr>
            <w:r w:rsidRPr="008446FF">
              <w:rPr>
                <w:b/>
                <w:bCs/>
                <w:color w:val="auto"/>
                <w:sz w:val="20"/>
              </w:rPr>
              <w:t>Location Participant</w:t>
            </w:r>
          </w:p>
          <w:p w14:paraId="1B0B1812"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70C1594B" w14:textId="69593283" w:rsidR="00206BC6" w:rsidRPr="008446FF" w:rsidRDefault="00206BC6" w:rsidP="00206BC6">
            <w:pPr>
              <w:pStyle w:val="TableLabel"/>
              <w:rPr>
                <w:b w:val="0"/>
                <w:bCs/>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448B9359" w14:textId="5FC419B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39A095F9" w14:textId="011C831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60A646B9" w14:textId="3DDCCC03"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02A834D7" w14:textId="77777777" w:rsidTr="00CE5773">
        <w:trPr>
          <w:cantSplit/>
        </w:trPr>
        <w:tc>
          <w:tcPr>
            <w:tcW w:w="1548" w:type="dxa"/>
            <w:vMerge/>
          </w:tcPr>
          <w:p w14:paraId="79598328" w14:textId="1D01A173" w:rsidR="00206BC6" w:rsidRPr="00512166" w:rsidRDefault="00206BC6" w:rsidP="00CB5B62">
            <w:pPr>
              <w:pStyle w:val="TableLabel"/>
              <w:rPr>
                <w:rFonts w:ascii="Times New Roman" w:hAnsi="Times New Roman"/>
                <w:noProof w:val="0"/>
                <w:sz w:val="16"/>
              </w:rPr>
            </w:pPr>
          </w:p>
        </w:tc>
        <w:tc>
          <w:tcPr>
            <w:tcW w:w="2520" w:type="dxa"/>
            <w:vAlign w:val="center"/>
          </w:tcPr>
          <w:p w14:paraId="7A098AF1" w14:textId="1DF3B9F6" w:rsidR="00206BC6" w:rsidRPr="00512166" w:rsidRDefault="00206BC6" w:rsidP="008446FF">
            <w:pPr>
              <w:pStyle w:val="TableEntry"/>
              <w:rPr>
                <w:sz w:val="16"/>
              </w:rPr>
            </w:pPr>
            <w:r w:rsidRPr="00512166">
              <w:rPr>
                <w:sz w:val="16"/>
              </w:rPr>
              <w:t>ParticipantObjectTypeCode</w:t>
            </w:r>
          </w:p>
        </w:tc>
        <w:tc>
          <w:tcPr>
            <w:tcW w:w="630" w:type="dxa"/>
            <w:vAlign w:val="center"/>
          </w:tcPr>
          <w:p w14:paraId="5B2431AA" w14:textId="2A31DB33" w:rsidR="00206BC6" w:rsidRPr="00512166" w:rsidRDefault="00206BC6" w:rsidP="008446FF">
            <w:pPr>
              <w:pStyle w:val="TableEntry"/>
              <w:jc w:val="center"/>
              <w:rPr>
                <w:sz w:val="16"/>
              </w:rPr>
            </w:pPr>
            <w:r w:rsidRPr="00512166">
              <w:rPr>
                <w:sz w:val="16"/>
              </w:rPr>
              <w:t>M</w:t>
            </w:r>
          </w:p>
        </w:tc>
        <w:tc>
          <w:tcPr>
            <w:tcW w:w="4968" w:type="dxa"/>
            <w:vAlign w:val="center"/>
          </w:tcPr>
          <w:p w14:paraId="1692392D" w14:textId="0F2E2600" w:rsidR="00206BC6" w:rsidRPr="00512166" w:rsidRDefault="00206BC6" w:rsidP="008446FF">
            <w:pPr>
              <w:pStyle w:val="TableEntry"/>
              <w:rPr>
                <w:sz w:val="16"/>
              </w:rPr>
            </w:pPr>
            <w:r>
              <w:rPr>
                <w:sz w:val="16"/>
              </w:rPr>
              <w:t>"2" (system object</w:t>
            </w:r>
            <w:r w:rsidRPr="00512166">
              <w:rPr>
                <w:sz w:val="16"/>
              </w:rPr>
              <w:t>)</w:t>
            </w:r>
          </w:p>
        </w:tc>
      </w:tr>
      <w:tr w:rsidR="00206BC6" w:rsidRPr="00512166" w14:paraId="59504507" w14:textId="77777777" w:rsidTr="00CE5773">
        <w:trPr>
          <w:cantSplit/>
        </w:trPr>
        <w:tc>
          <w:tcPr>
            <w:tcW w:w="1548" w:type="dxa"/>
            <w:vMerge/>
            <w:vAlign w:val="center"/>
          </w:tcPr>
          <w:p w14:paraId="09FFC625"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34612919" w14:textId="55B2FC48" w:rsidR="00206BC6" w:rsidRPr="00512166" w:rsidRDefault="00206BC6" w:rsidP="008446FF">
            <w:pPr>
              <w:pStyle w:val="TableEntry"/>
              <w:rPr>
                <w:sz w:val="16"/>
              </w:rPr>
            </w:pPr>
            <w:r w:rsidRPr="00512166">
              <w:rPr>
                <w:sz w:val="16"/>
              </w:rPr>
              <w:t>ParticipantObjectTypeCodeRole</w:t>
            </w:r>
          </w:p>
        </w:tc>
        <w:tc>
          <w:tcPr>
            <w:tcW w:w="630" w:type="dxa"/>
            <w:vAlign w:val="center"/>
          </w:tcPr>
          <w:p w14:paraId="0E7282A3" w14:textId="4E853E4E" w:rsidR="00206BC6" w:rsidRPr="00512166" w:rsidRDefault="00206BC6" w:rsidP="008446FF">
            <w:pPr>
              <w:pStyle w:val="TableEntry"/>
              <w:jc w:val="center"/>
              <w:rPr>
                <w:sz w:val="16"/>
              </w:rPr>
            </w:pPr>
            <w:r w:rsidRPr="00512166">
              <w:rPr>
                <w:sz w:val="16"/>
              </w:rPr>
              <w:t>M</w:t>
            </w:r>
          </w:p>
        </w:tc>
        <w:tc>
          <w:tcPr>
            <w:tcW w:w="4968" w:type="dxa"/>
            <w:vAlign w:val="center"/>
          </w:tcPr>
          <w:p w14:paraId="5A0A5448" w14:textId="663CA0BE" w:rsidR="00206BC6" w:rsidRPr="00551BEE" w:rsidRDefault="004B7262" w:rsidP="004B7262">
            <w:pPr>
              <w:pStyle w:val="TableEntry"/>
              <w:rPr>
                <w:b/>
                <w:bCs/>
                <w:i/>
                <w:sz w:val="16"/>
              </w:rPr>
              <w:pPrChange w:id="363" w:author="Robert.Horn" w:date="2017-03-05T17:21:00Z">
                <w:pPr>
                  <w:pStyle w:val="TableEntry"/>
                </w:pPr>
              </w:pPrChange>
            </w:pPr>
            <w:ins w:id="364" w:author="Robert.Horn" w:date="2017-03-05T17:19:00Z">
              <w:r>
                <w:rPr>
                  <w:b/>
                  <w:bCs/>
                  <w:sz w:val="16"/>
                </w:rPr>
                <w:t>EV(IHE???2,IHE,</w:t>
              </w:r>
            </w:ins>
            <w:ins w:id="365" w:author="Robert.Horn" w:date="2017-03-05T17:21:00Z">
              <w:r>
                <w:rPr>
                  <w:b/>
                  <w:bCs/>
                  <w:sz w:val="16"/>
                </w:rPr>
                <w:t>"Location</w:t>
              </w:r>
            </w:ins>
            <w:ins w:id="366" w:author="Robert.Horn" w:date="2017-03-05T17:22:00Z">
              <w:r>
                <w:rPr>
                  <w:b/>
                  <w:bCs/>
                  <w:sz w:val="16"/>
                </w:rPr>
                <w:t xml:space="preserve"> of Event</w:t>
              </w:r>
            </w:ins>
            <w:ins w:id="367" w:author="Robert.Horn" w:date="2017-03-05T17:21:00Z">
              <w:r>
                <w:rPr>
                  <w:b/>
                  <w:bCs/>
                  <w:sz w:val="16"/>
                </w:rPr>
                <w:t>")</w:t>
              </w:r>
            </w:ins>
            <w:ins w:id="368" w:author="Robert.Horn" w:date="2017-03-05T17:22:00Z">
              <w:r>
                <w:rPr>
                  <w:b/>
                  <w:bCs/>
                  <w:sz w:val="16"/>
                </w:rPr>
                <w:t xml:space="preserve"> </w:t>
              </w:r>
              <w:r>
                <w:rPr>
                  <w:bCs/>
                  <w:sz w:val="16"/>
                </w:rPr>
                <w:t xml:space="preserve">or </w:t>
              </w:r>
              <w:r>
                <w:rPr>
                  <w:b/>
                  <w:bCs/>
                  <w:sz w:val="16"/>
                </w:rPr>
                <w:t>EV(IHE??3, IHE, "Location assigned")</w:t>
              </w:r>
            </w:ins>
            <w:del w:id="369" w:author="Robert.Horn" w:date="2017-03-05T17:19:00Z">
              <w:r w:rsidR="00206BC6" w:rsidRPr="00CB5B62" w:rsidDel="004B7262">
                <w:rPr>
                  <w:b/>
                  <w:bCs/>
                  <w:sz w:val="16"/>
                  <w:highlight w:val="yellow"/>
                </w:rPr>
                <w:delText>See section 6.x.5.3, participating object roles</w:delText>
              </w:r>
            </w:del>
          </w:p>
        </w:tc>
      </w:tr>
      <w:tr w:rsidR="00206BC6" w:rsidRPr="00512166" w14:paraId="60A35BE6" w14:textId="77777777" w:rsidTr="00CB5B62">
        <w:trPr>
          <w:cantSplit/>
        </w:trPr>
        <w:tc>
          <w:tcPr>
            <w:tcW w:w="1548" w:type="dxa"/>
            <w:vMerge/>
            <w:vAlign w:val="center"/>
          </w:tcPr>
          <w:p w14:paraId="7775113B"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122EFA7" w14:textId="65633A4F" w:rsidR="00206BC6" w:rsidRPr="00512166" w:rsidRDefault="00206BC6" w:rsidP="008446FF">
            <w:pPr>
              <w:pStyle w:val="TableEntry"/>
              <w:rPr>
                <w:i/>
                <w:iCs/>
                <w:sz w:val="16"/>
              </w:rPr>
            </w:pPr>
            <w:r w:rsidRPr="00512166">
              <w:rPr>
                <w:sz w:val="16"/>
              </w:rPr>
              <w:t>ParticipantObjectID</w:t>
            </w:r>
          </w:p>
        </w:tc>
        <w:tc>
          <w:tcPr>
            <w:tcW w:w="630" w:type="dxa"/>
            <w:vAlign w:val="center"/>
          </w:tcPr>
          <w:p w14:paraId="1450D72D" w14:textId="2AC0C65C" w:rsidR="00206BC6" w:rsidRPr="00512166" w:rsidRDefault="00206BC6" w:rsidP="008446FF">
            <w:pPr>
              <w:pStyle w:val="TableEntry"/>
              <w:jc w:val="center"/>
              <w:rPr>
                <w:i/>
                <w:iCs/>
                <w:sz w:val="16"/>
              </w:rPr>
            </w:pPr>
            <w:r>
              <w:rPr>
                <w:i/>
                <w:iCs/>
                <w:sz w:val="16"/>
              </w:rPr>
              <w:t>M</w:t>
            </w:r>
          </w:p>
        </w:tc>
        <w:tc>
          <w:tcPr>
            <w:tcW w:w="4968" w:type="dxa"/>
          </w:tcPr>
          <w:p w14:paraId="7C5B9656" w14:textId="40869336" w:rsidR="00206BC6" w:rsidRPr="00512166" w:rsidRDefault="00206BC6" w:rsidP="008446FF">
            <w:pPr>
              <w:pStyle w:val="TableEntry"/>
              <w:rPr>
                <w:sz w:val="16"/>
              </w:rPr>
            </w:pPr>
            <w:r w:rsidRPr="00086F58">
              <w:rPr>
                <w:i/>
                <w:iCs/>
                <w:sz w:val="16"/>
              </w:rPr>
              <w:t>not specialized (DICOM PS3.15 Section A.5)</w:t>
            </w:r>
          </w:p>
        </w:tc>
      </w:tr>
      <w:tr w:rsidR="00206BC6" w:rsidRPr="00512166" w14:paraId="16BA63D7" w14:textId="77777777" w:rsidTr="00CB5B62">
        <w:trPr>
          <w:cantSplit/>
        </w:trPr>
        <w:tc>
          <w:tcPr>
            <w:tcW w:w="1548" w:type="dxa"/>
            <w:vMerge/>
            <w:vAlign w:val="center"/>
          </w:tcPr>
          <w:p w14:paraId="76096DBA"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62C37D57" w14:textId="05CA45A7" w:rsidR="00206BC6" w:rsidRPr="00AE5ED3" w:rsidRDefault="00206BC6" w:rsidP="008446FF">
            <w:pPr>
              <w:pStyle w:val="TableEntry"/>
              <w:rPr>
                <w:i/>
                <w:sz w:val="16"/>
              </w:rPr>
            </w:pPr>
            <w:r w:rsidRPr="00AE5ED3">
              <w:rPr>
                <w:i/>
                <w:sz w:val="16"/>
              </w:rPr>
              <w:t>ParticipantObjectIDTypeCode</w:t>
            </w:r>
          </w:p>
        </w:tc>
        <w:tc>
          <w:tcPr>
            <w:tcW w:w="630" w:type="dxa"/>
            <w:vAlign w:val="center"/>
          </w:tcPr>
          <w:p w14:paraId="00AC6DB8" w14:textId="3BDED2A3" w:rsidR="00206BC6" w:rsidRPr="00AE5ED3" w:rsidRDefault="00206BC6" w:rsidP="008446FF">
            <w:pPr>
              <w:pStyle w:val="TableEntry"/>
              <w:jc w:val="center"/>
              <w:rPr>
                <w:i/>
                <w:sz w:val="16"/>
              </w:rPr>
            </w:pPr>
            <w:r w:rsidRPr="00AE5ED3">
              <w:rPr>
                <w:i/>
                <w:sz w:val="16"/>
              </w:rPr>
              <w:t>M</w:t>
            </w:r>
          </w:p>
        </w:tc>
        <w:tc>
          <w:tcPr>
            <w:tcW w:w="4968" w:type="dxa"/>
          </w:tcPr>
          <w:p w14:paraId="71F9C9AA" w14:textId="30D8BAFE" w:rsidR="00206BC6" w:rsidRPr="00512166" w:rsidRDefault="00206BC6" w:rsidP="008446FF">
            <w:pPr>
              <w:pStyle w:val="TableEntry"/>
              <w:rPr>
                <w:sz w:val="16"/>
              </w:rPr>
            </w:pPr>
            <w:r w:rsidRPr="00086F58">
              <w:rPr>
                <w:i/>
                <w:iCs/>
                <w:sz w:val="16"/>
              </w:rPr>
              <w:t>not specialized (DICOM PS3.15 Section A.5)</w:t>
            </w:r>
          </w:p>
        </w:tc>
      </w:tr>
      <w:tr w:rsidR="00206BC6" w:rsidRPr="00512166" w14:paraId="413ED0AE" w14:textId="77777777" w:rsidTr="00CB5B62">
        <w:trPr>
          <w:cantSplit/>
        </w:trPr>
        <w:tc>
          <w:tcPr>
            <w:tcW w:w="1548" w:type="dxa"/>
            <w:vMerge/>
            <w:vAlign w:val="center"/>
          </w:tcPr>
          <w:p w14:paraId="0794EF79" w14:textId="77777777" w:rsidR="00206BC6" w:rsidRPr="00512166" w:rsidRDefault="00206BC6" w:rsidP="008446FF">
            <w:pPr>
              <w:pStyle w:val="TableLabel"/>
              <w:rPr>
                <w:rFonts w:ascii="Times New Roman" w:hAnsi="Times New Roman"/>
                <w:noProof w:val="0"/>
                <w:sz w:val="16"/>
              </w:rPr>
            </w:pPr>
          </w:p>
        </w:tc>
        <w:tc>
          <w:tcPr>
            <w:tcW w:w="2520" w:type="dxa"/>
            <w:vAlign w:val="center"/>
          </w:tcPr>
          <w:p w14:paraId="77B3A98E" w14:textId="058A6FAE" w:rsidR="00206BC6" w:rsidRPr="00512166" w:rsidRDefault="00206BC6" w:rsidP="008446FF">
            <w:pPr>
              <w:pStyle w:val="TableEntry"/>
              <w:rPr>
                <w:i/>
                <w:iCs/>
                <w:sz w:val="16"/>
              </w:rPr>
            </w:pPr>
            <w:r w:rsidRPr="00407122">
              <w:rPr>
                <w:sz w:val="16"/>
              </w:rPr>
              <w:t>ParticipantObjectDetail</w:t>
            </w:r>
          </w:p>
        </w:tc>
        <w:tc>
          <w:tcPr>
            <w:tcW w:w="630" w:type="dxa"/>
            <w:vAlign w:val="center"/>
          </w:tcPr>
          <w:p w14:paraId="427C9A0E" w14:textId="2AEB0BAD" w:rsidR="00206BC6" w:rsidRPr="00512166" w:rsidRDefault="00206BC6" w:rsidP="008446FF">
            <w:pPr>
              <w:pStyle w:val="TableEntry"/>
              <w:jc w:val="center"/>
              <w:rPr>
                <w:i/>
                <w:iCs/>
                <w:sz w:val="16"/>
              </w:rPr>
            </w:pPr>
            <w:r>
              <w:rPr>
                <w:sz w:val="16"/>
              </w:rPr>
              <w:t>U</w:t>
            </w:r>
          </w:p>
        </w:tc>
        <w:tc>
          <w:tcPr>
            <w:tcW w:w="4968" w:type="dxa"/>
            <w:vAlign w:val="center"/>
          </w:tcPr>
          <w:p w14:paraId="521D82B7" w14:textId="77777777" w:rsidR="00206BC6" w:rsidRDefault="00206BC6" w:rsidP="008446FF">
            <w:pPr>
              <w:pStyle w:val="TableEntry"/>
              <w:rPr>
                <w:ins w:id="370" w:author="Robert.Horn" w:date="2017-03-05T16:06:00Z"/>
                <w:bCs/>
                <w:sz w:val="16"/>
              </w:rPr>
            </w:pPr>
            <w:del w:id="371" w:author="Robert.Horn" w:date="2017-03-05T16:06:00Z">
              <w:r w:rsidRPr="002B5338" w:rsidDel="002B5338">
                <w:rPr>
                  <w:bCs/>
                  <w:sz w:val="16"/>
                  <w:rPrChange w:id="372" w:author="Robert.Horn" w:date="2017-03-05T16:06:00Z">
                    <w:rPr>
                      <w:bCs/>
                      <w:i/>
                      <w:sz w:val="16"/>
                    </w:rPr>
                  </w:rPrChange>
                </w:rPr>
                <w:delText>optional name-value pairs describing the object</w:delText>
              </w:r>
              <w:r w:rsidRPr="002B5338" w:rsidDel="002B5338">
                <w:rPr>
                  <w:rStyle w:val="CommentReference"/>
                  <w:rPrChange w:id="373" w:author="Robert.Horn" w:date="2017-03-05T16:06:00Z">
                    <w:rPr>
                      <w:rStyle w:val="CommentReference"/>
                    </w:rPr>
                  </w:rPrChange>
                </w:rPr>
                <w:commentReference w:id="374"/>
              </w:r>
            </w:del>
            <w:ins w:id="375" w:author="Robert.Horn" w:date="2017-03-05T16:06:00Z">
              <w:r w:rsidR="002B5338">
                <w:rPr>
                  <w:bCs/>
                  <w:sz w:val="16"/>
                </w:rPr>
                <w:t>"Location"=&lt;location-value-string&gt;</w:t>
              </w:r>
            </w:ins>
          </w:p>
          <w:p w14:paraId="412EF376" w14:textId="105EC573" w:rsidR="002B5338" w:rsidRPr="002B5338" w:rsidRDefault="002B5338" w:rsidP="008446FF">
            <w:pPr>
              <w:pStyle w:val="TableEntry"/>
              <w:rPr>
                <w:sz w:val="16"/>
                <w:rPrChange w:id="376" w:author="Robert.Horn" w:date="2017-03-05T16:06:00Z">
                  <w:rPr>
                    <w:sz w:val="16"/>
                  </w:rPr>
                </w:rPrChange>
              </w:rPr>
            </w:pPr>
            <w:ins w:id="377" w:author="Robert.Horn" w:date="2017-03-05T16:07:00Z">
              <w:r>
                <w:rPr>
                  <w:bCs/>
                  <w:sz w:val="16"/>
                </w:rPr>
                <w:t>"Location-code"=&lt;name-for-location-encoding&gt;</w:t>
              </w:r>
            </w:ins>
          </w:p>
        </w:tc>
      </w:tr>
    </w:tbl>
    <w:p w14:paraId="4654C02A" w14:textId="512C9200" w:rsidR="00551BEE" w:rsidRPr="00512166" w:rsidRDefault="00551BEE" w:rsidP="00551BEE"/>
    <w:p w14:paraId="3C5CE40C" w14:textId="02CD1D71" w:rsidR="00551BEE" w:rsidRDefault="008446FF" w:rsidP="00551BEE">
      <w:r>
        <w:t>Passive h</w:t>
      </w:r>
      <w:r w:rsidR="00551BEE">
        <w:t xml:space="preserve">uman </w:t>
      </w:r>
      <w:r>
        <w:t>p</w:t>
      </w:r>
      <w:r w:rsidR="007775A6">
        <w:t>articipants are people such the</w:t>
      </w:r>
      <w:r w:rsidR="00551BEE">
        <w:t xml:space="preserve"> patient.</w:t>
      </w:r>
    </w:p>
    <w:p w14:paraId="2CCDD4C7" w14:textId="08691817" w:rsidR="00815FF0" w:rsidRDefault="00815FF0" w:rsidP="00815FF0">
      <w:pPr>
        <w:pStyle w:val="TableTitle"/>
      </w:pPr>
      <w:r>
        <w:t>Tabl</w:t>
      </w:r>
      <w:r w:rsidR="007775A6">
        <w:t>e 6.x.3.1-6</w:t>
      </w:r>
      <w:r>
        <w:t xml:space="preserve"> </w:t>
      </w:r>
      <w:r w:rsidR="008446FF">
        <w:t>P</w:t>
      </w:r>
      <w:r w:rsidR="00E27657">
        <w:t>atient</w:t>
      </w:r>
      <w:r w:rsidR="008446FF">
        <w:t xml:space="preserve"> Participant Encoding</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06BC6" w:rsidRPr="00512166" w14:paraId="1902CBD4" w14:textId="77777777" w:rsidTr="00CB5B62">
        <w:tc>
          <w:tcPr>
            <w:tcW w:w="1548" w:type="dxa"/>
            <w:vMerge w:val="restart"/>
          </w:tcPr>
          <w:p w14:paraId="20634D43" w14:textId="4CA41B17" w:rsidR="00206BC6" w:rsidRPr="00206BC6" w:rsidRDefault="00206BC6" w:rsidP="00CB5B62">
            <w:pPr>
              <w:pStyle w:val="Default"/>
              <w:spacing w:before="40" w:after="40"/>
              <w:ind w:left="72" w:right="72"/>
              <w:jc w:val="center"/>
              <w:rPr>
                <w:sz w:val="16"/>
              </w:rPr>
            </w:pPr>
            <w:r>
              <w:rPr>
                <w:b/>
                <w:bCs/>
                <w:color w:val="auto"/>
                <w:sz w:val="20"/>
              </w:rPr>
              <w:t>Patient</w:t>
            </w:r>
            <w:r w:rsidRPr="00CB5B62">
              <w:rPr>
                <w:b/>
                <w:bCs/>
                <w:color w:val="auto"/>
                <w:sz w:val="20"/>
              </w:rPr>
              <w:t xml:space="preserve"> Participant</w:t>
            </w:r>
          </w:p>
          <w:p w14:paraId="0C561051" w14:textId="77777777" w:rsidR="00206BC6" w:rsidRPr="00206BC6" w:rsidRDefault="00206BC6" w:rsidP="00206BC6">
            <w:pPr>
              <w:pStyle w:val="TableLabel"/>
              <w:rPr>
                <w:rFonts w:ascii="Times New Roman" w:hAnsi="Times New Roman"/>
                <w:noProof w:val="0"/>
                <w:sz w:val="12"/>
                <w:szCs w:val="12"/>
              </w:rPr>
            </w:pPr>
            <w:r w:rsidRPr="00206BC6">
              <w:rPr>
                <w:rFonts w:ascii="Times New Roman" w:hAnsi="Times New Roman"/>
                <w:noProof w:val="0"/>
                <w:sz w:val="12"/>
                <w:szCs w:val="12"/>
              </w:rPr>
              <w:t>(AuditMessage/</w:t>
            </w:r>
          </w:p>
          <w:p w14:paraId="6540D9DD" w14:textId="5CBCAFE4" w:rsidR="00206BC6" w:rsidRPr="00512166" w:rsidRDefault="00206BC6" w:rsidP="00206BC6">
            <w:pPr>
              <w:pStyle w:val="TableLabel"/>
              <w:rPr>
                <w:rFonts w:ascii="Times New Roman" w:hAnsi="Times New Roman"/>
                <w:noProof w:val="0"/>
                <w:sz w:val="16"/>
              </w:rPr>
            </w:pPr>
            <w:r w:rsidRPr="00206BC6">
              <w:rPr>
                <w:rFonts w:ascii="Times New Roman" w:hAnsi="Times New Roman"/>
                <w:noProof w:val="0"/>
                <w:sz w:val="12"/>
                <w:szCs w:val="12"/>
              </w:rPr>
              <w:t>ParticipantObject)</w:t>
            </w:r>
          </w:p>
        </w:tc>
        <w:tc>
          <w:tcPr>
            <w:tcW w:w="2520" w:type="dxa"/>
            <w:shd w:val="clear" w:color="auto" w:fill="D0CECE" w:themeFill="background2" w:themeFillShade="E6"/>
          </w:tcPr>
          <w:p w14:paraId="03F2D286" w14:textId="7AF92BAE"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Field Name</w:t>
            </w:r>
          </w:p>
        </w:tc>
        <w:tc>
          <w:tcPr>
            <w:tcW w:w="630" w:type="dxa"/>
            <w:shd w:val="clear" w:color="auto" w:fill="D0CECE" w:themeFill="background2" w:themeFillShade="E6"/>
          </w:tcPr>
          <w:p w14:paraId="15830CFD" w14:textId="440DBD81" w:rsidR="00206BC6" w:rsidRPr="00CB5B62" w:rsidRDefault="00206BC6" w:rsidP="00CB5B62">
            <w:pPr>
              <w:pStyle w:val="TableLabel"/>
              <w:rPr>
                <w:rFonts w:ascii="Times New Roman" w:hAnsi="Times New Roman"/>
                <w:noProof w:val="0"/>
                <w:sz w:val="16"/>
              </w:rPr>
            </w:pPr>
            <w:r w:rsidRPr="00AB7DBB">
              <w:rPr>
                <w:rFonts w:ascii="Times New Roman" w:hAnsi="Times New Roman"/>
                <w:noProof w:val="0"/>
                <w:sz w:val="16"/>
              </w:rPr>
              <w:t>Opt</w:t>
            </w:r>
          </w:p>
        </w:tc>
        <w:tc>
          <w:tcPr>
            <w:tcW w:w="4968" w:type="dxa"/>
            <w:shd w:val="clear" w:color="auto" w:fill="D0CECE" w:themeFill="background2" w:themeFillShade="E6"/>
          </w:tcPr>
          <w:p w14:paraId="5F960320" w14:textId="5E2BCB1D" w:rsidR="00206BC6" w:rsidRPr="00CB5B62" w:rsidDel="00162EF6" w:rsidRDefault="00206BC6" w:rsidP="00CB5B62">
            <w:pPr>
              <w:pStyle w:val="TableLabel"/>
              <w:rPr>
                <w:rFonts w:ascii="Times New Roman" w:hAnsi="Times New Roman"/>
                <w:noProof w:val="0"/>
                <w:sz w:val="16"/>
              </w:rPr>
            </w:pPr>
            <w:r w:rsidRPr="00AB7DBB">
              <w:rPr>
                <w:rFonts w:ascii="Times New Roman" w:hAnsi="Times New Roman"/>
                <w:noProof w:val="0"/>
                <w:sz w:val="16"/>
              </w:rPr>
              <w:t>Value Constraints</w:t>
            </w:r>
          </w:p>
        </w:tc>
      </w:tr>
      <w:tr w:rsidR="00206BC6" w:rsidRPr="00512166" w14:paraId="1D605FFB" w14:textId="77777777" w:rsidTr="003217BD">
        <w:trPr>
          <w:cantSplit/>
        </w:trPr>
        <w:tc>
          <w:tcPr>
            <w:tcW w:w="1548" w:type="dxa"/>
            <w:vMerge/>
          </w:tcPr>
          <w:p w14:paraId="732C9FF0" w14:textId="20DDB1ED" w:rsidR="00206BC6" w:rsidRPr="00512166" w:rsidRDefault="00206BC6" w:rsidP="003217BD">
            <w:pPr>
              <w:pStyle w:val="TableLabel"/>
              <w:rPr>
                <w:rFonts w:ascii="Times New Roman" w:hAnsi="Times New Roman"/>
                <w:noProof w:val="0"/>
                <w:sz w:val="16"/>
              </w:rPr>
            </w:pPr>
          </w:p>
        </w:tc>
        <w:tc>
          <w:tcPr>
            <w:tcW w:w="2520" w:type="dxa"/>
            <w:vAlign w:val="center"/>
          </w:tcPr>
          <w:p w14:paraId="1200C076" w14:textId="77777777" w:rsidR="00206BC6" w:rsidRPr="00512166" w:rsidRDefault="00206BC6" w:rsidP="003217BD">
            <w:pPr>
              <w:pStyle w:val="TableEntry"/>
              <w:rPr>
                <w:sz w:val="16"/>
              </w:rPr>
            </w:pPr>
            <w:r w:rsidRPr="00512166">
              <w:rPr>
                <w:sz w:val="16"/>
              </w:rPr>
              <w:t>ParticipantObjectTypeCode</w:t>
            </w:r>
          </w:p>
        </w:tc>
        <w:tc>
          <w:tcPr>
            <w:tcW w:w="630" w:type="dxa"/>
            <w:vAlign w:val="center"/>
          </w:tcPr>
          <w:p w14:paraId="41E43586"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6AE63A88" w14:textId="1FB62819" w:rsidR="00206BC6" w:rsidRPr="00512166" w:rsidRDefault="00206BC6" w:rsidP="003217BD">
            <w:pPr>
              <w:pStyle w:val="TableEntry"/>
              <w:rPr>
                <w:sz w:val="16"/>
              </w:rPr>
            </w:pPr>
            <w:r>
              <w:rPr>
                <w:sz w:val="16"/>
              </w:rPr>
              <w:t>"</w:t>
            </w:r>
            <w:r w:rsidRPr="00512166">
              <w:rPr>
                <w:sz w:val="16"/>
              </w:rPr>
              <w:t>1</w:t>
            </w:r>
            <w:r>
              <w:rPr>
                <w:sz w:val="16"/>
              </w:rPr>
              <w:t>"</w:t>
            </w:r>
            <w:r w:rsidRPr="00512166">
              <w:rPr>
                <w:sz w:val="16"/>
              </w:rPr>
              <w:t xml:space="preserve"> (person)</w:t>
            </w:r>
          </w:p>
        </w:tc>
      </w:tr>
      <w:tr w:rsidR="00206BC6" w:rsidRPr="00512166" w14:paraId="028DEA76" w14:textId="77777777" w:rsidTr="003217BD">
        <w:trPr>
          <w:cantSplit/>
        </w:trPr>
        <w:tc>
          <w:tcPr>
            <w:tcW w:w="1548" w:type="dxa"/>
            <w:vMerge/>
            <w:vAlign w:val="center"/>
          </w:tcPr>
          <w:p w14:paraId="154EDB4E"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D3FFEE1" w14:textId="77777777" w:rsidR="00206BC6" w:rsidRPr="00512166" w:rsidRDefault="00206BC6" w:rsidP="003217BD">
            <w:pPr>
              <w:pStyle w:val="TableEntry"/>
              <w:rPr>
                <w:sz w:val="16"/>
              </w:rPr>
            </w:pPr>
            <w:r w:rsidRPr="00512166">
              <w:rPr>
                <w:sz w:val="16"/>
              </w:rPr>
              <w:t>ParticipantObjectTypeCodeRole</w:t>
            </w:r>
          </w:p>
        </w:tc>
        <w:tc>
          <w:tcPr>
            <w:tcW w:w="630" w:type="dxa"/>
            <w:vAlign w:val="center"/>
          </w:tcPr>
          <w:p w14:paraId="6B21B269"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06C65A96" w14:textId="0110CB2A" w:rsidR="00206BC6" w:rsidRPr="00CB5B62" w:rsidRDefault="00206BC6">
            <w:pPr>
              <w:pStyle w:val="TableEntry"/>
              <w:rPr>
                <w:b/>
                <w:bCs/>
                <w:i/>
                <w:sz w:val="16"/>
                <w:highlight w:val="yellow"/>
              </w:rPr>
            </w:pPr>
            <w:del w:id="378" w:author="Robert.Horn" w:date="2017-03-05T17:17:00Z">
              <w:r w:rsidRPr="004B7262" w:rsidDel="004B7262">
                <w:rPr>
                  <w:b/>
                  <w:bCs/>
                  <w:sz w:val="16"/>
                  <w:rPrChange w:id="379" w:author="Robert.Horn" w:date="2017-03-05T17:17:00Z">
                    <w:rPr>
                      <w:b/>
                      <w:bCs/>
                      <w:sz w:val="16"/>
                      <w:highlight w:val="yellow"/>
                    </w:rPr>
                  </w:rPrChange>
                </w:rPr>
                <w:delText xml:space="preserve">See section 6.x.5.1.  </w:delText>
              </w:r>
            </w:del>
            <w:ins w:id="380" w:author="Robert.Horn" w:date="2017-03-05T15:57:00Z">
              <w:r w:rsidR="005C4A37" w:rsidRPr="004B7262">
                <w:rPr>
                  <w:b/>
                  <w:bCs/>
                  <w:sz w:val="16"/>
                  <w:rPrChange w:id="381" w:author="Robert.Horn" w:date="2017-03-05T17:17:00Z">
                    <w:rPr>
                      <w:b/>
                      <w:bCs/>
                      <w:sz w:val="16"/>
                      <w:highlight w:val="yellow"/>
                    </w:rPr>
                  </w:rPrChange>
                </w:rPr>
                <w:t>EV(121025,DCM,"Patient")</w:t>
              </w:r>
            </w:ins>
            <w:del w:id="382" w:author="Robert.Horn" w:date="2017-03-05T15:57:00Z">
              <w:r w:rsidRPr="00CB5B62" w:rsidDel="005C4A37">
                <w:rPr>
                  <w:b/>
                  <w:bCs/>
                  <w:sz w:val="16"/>
                  <w:highlight w:val="yellow"/>
                </w:rPr>
                <w:delText>This is patient</w:delText>
              </w:r>
            </w:del>
          </w:p>
        </w:tc>
      </w:tr>
      <w:tr w:rsidR="00206BC6" w:rsidRPr="00512166" w14:paraId="39D405B3" w14:textId="77777777" w:rsidTr="00CB5B62">
        <w:trPr>
          <w:cantSplit/>
          <w:trHeight w:val="161"/>
        </w:trPr>
        <w:tc>
          <w:tcPr>
            <w:tcW w:w="1548" w:type="dxa"/>
            <w:vMerge/>
            <w:vAlign w:val="center"/>
          </w:tcPr>
          <w:p w14:paraId="715CAB56"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0B25EC45" w14:textId="77777777" w:rsidR="00206BC6" w:rsidRPr="00512166" w:rsidRDefault="00206BC6" w:rsidP="00815FF0">
            <w:pPr>
              <w:pStyle w:val="TableEntry"/>
              <w:rPr>
                <w:i/>
                <w:iCs/>
                <w:sz w:val="16"/>
              </w:rPr>
            </w:pPr>
            <w:r w:rsidRPr="00512166">
              <w:rPr>
                <w:i/>
                <w:iCs/>
                <w:sz w:val="16"/>
              </w:rPr>
              <w:t>ParticipantObjectSensitivity</w:t>
            </w:r>
          </w:p>
        </w:tc>
        <w:tc>
          <w:tcPr>
            <w:tcW w:w="630" w:type="dxa"/>
            <w:vAlign w:val="center"/>
          </w:tcPr>
          <w:p w14:paraId="48E5C771" w14:textId="77777777" w:rsidR="00206BC6" w:rsidRPr="00512166" w:rsidRDefault="00206BC6" w:rsidP="00815FF0">
            <w:pPr>
              <w:pStyle w:val="TableEntry"/>
              <w:jc w:val="center"/>
              <w:rPr>
                <w:i/>
                <w:iCs/>
                <w:sz w:val="16"/>
              </w:rPr>
            </w:pPr>
            <w:r w:rsidRPr="00512166">
              <w:rPr>
                <w:i/>
                <w:iCs/>
                <w:sz w:val="16"/>
              </w:rPr>
              <w:t>U</w:t>
            </w:r>
          </w:p>
        </w:tc>
        <w:tc>
          <w:tcPr>
            <w:tcW w:w="4968" w:type="dxa"/>
          </w:tcPr>
          <w:p w14:paraId="3221129E" w14:textId="5833E49D" w:rsidR="00206BC6" w:rsidRPr="00512166" w:rsidRDefault="00206BC6" w:rsidP="00815FF0">
            <w:pPr>
              <w:pStyle w:val="TableEntry"/>
              <w:rPr>
                <w:sz w:val="16"/>
              </w:rPr>
            </w:pPr>
            <w:r w:rsidRPr="002D1FAA">
              <w:rPr>
                <w:i/>
                <w:iCs/>
                <w:sz w:val="16"/>
              </w:rPr>
              <w:t>not specialized (DICOM PS3.15 Section A.5)</w:t>
            </w:r>
          </w:p>
        </w:tc>
      </w:tr>
      <w:tr w:rsidR="00206BC6" w:rsidRPr="00512166" w14:paraId="4A4A76E3" w14:textId="77777777" w:rsidTr="003217BD">
        <w:trPr>
          <w:cantSplit/>
        </w:trPr>
        <w:tc>
          <w:tcPr>
            <w:tcW w:w="1548" w:type="dxa"/>
            <w:vMerge/>
            <w:vAlign w:val="center"/>
          </w:tcPr>
          <w:p w14:paraId="15EB76C0" w14:textId="77777777" w:rsidR="00206BC6" w:rsidRPr="00512166" w:rsidRDefault="00206BC6" w:rsidP="003217BD">
            <w:pPr>
              <w:pStyle w:val="TableLabel"/>
              <w:rPr>
                <w:rFonts w:ascii="Times New Roman" w:hAnsi="Times New Roman"/>
                <w:noProof w:val="0"/>
                <w:sz w:val="16"/>
              </w:rPr>
            </w:pPr>
          </w:p>
        </w:tc>
        <w:tc>
          <w:tcPr>
            <w:tcW w:w="2520" w:type="dxa"/>
            <w:vAlign w:val="center"/>
          </w:tcPr>
          <w:p w14:paraId="05376B9C" w14:textId="77777777" w:rsidR="00206BC6" w:rsidRPr="00512166" w:rsidRDefault="00206BC6" w:rsidP="003217BD">
            <w:pPr>
              <w:pStyle w:val="TableEntry"/>
              <w:rPr>
                <w:sz w:val="16"/>
              </w:rPr>
            </w:pPr>
            <w:r w:rsidRPr="00512166">
              <w:rPr>
                <w:sz w:val="16"/>
              </w:rPr>
              <w:t>ParticipantObjectID</w:t>
            </w:r>
          </w:p>
        </w:tc>
        <w:tc>
          <w:tcPr>
            <w:tcW w:w="630" w:type="dxa"/>
            <w:vAlign w:val="center"/>
          </w:tcPr>
          <w:p w14:paraId="3A27FA91" w14:textId="77777777" w:rsidR="00206BC6" w:rsidRPr="00512166" w:rsidRDefault="00206BC6" w:rsidP="003217BD">
            <w:pPr>
              <w:pStyle w:val="TableEntry"/>
              <w:jc w:val="center"/>
              <w:rPr>
                <w:sz w:val="16"/>
              </w:rPr>
            </w:pPr>
            <w:r w:rsidRPr="00512166">
              <w:rPr>
                <w:sz w:val="16"/>
              </w:rPr>
              <w:t>M</w:t>
            </w:r>
          </w:p>
        </w:tc>
        <w:tc>
          <w:tcPr>
            <w:tcW w:w="4968" w:type="dxa"/>
            <w:vAlign w:val="center"/>
          </w:tcPr>
          <w:p w14:paraId="2AC45DAD" w14:textId="77777777" w:rsidR="00206BC6" w:rsidRPr="00512166" w:rsidRDefault="00206BC6" w:rsidP="003217BD">
            <w:pPr>
              <w:pStyle w:val="TableEntry"/>
              <w:rPr>
                <w:sz w:val="16"/>
              </w:rPr>
            </w:pPr>
            <w:r w:rsidRPr="00512166">
              <w:rPr>
                <w:sz w:val="16"/>
              </w:rPr>
              <w:t xml:space="preserve">the </w:t>
            </w:r>
            <w:r>
              <w:rPr>
                <w:sz w:val="16"/>
              </w:rPr>
              <w:t>human</w:t>
            </w:r>
            <w:r w:rsidRPr="00512166">
              <w:rPr>
                <w:sz w:val="16"/>
              </w:rPr>
              <w:t xml:space="preserve"> ID in HL7 CX format.</w:t>
            </w:r>
          </w:p>
        </w:tc>
      </w:tr>
      <w:tr w:rsidR="00206BC6" w:rsidRPr="00512166" w14:paraId="234FB8EA" w14:textId="77777777" w:rsidTr="00CB5B62">
        <w:trPr>
          <w:cantSplit/>
        </w:trPr>
        <w:tc>
          <w:tcPr>
            <w:tcW w:w="1548" w:type="dxa"/>
            <w:vMerge/>
            <w:vAlign w:val="center"/>
          </w:tcPr>
          <w:p w14:paraId="25BFAF6B" w14:textId="77777777" w:rsidR="00206BC6" w:rsidRPr="00512166" w:rsidRDefault="00206BC6" w:rsidP="00815FF0">
            <w:pPr>
              <w:pStyle w:val="TableLabel"/>
              <w:rPr>
                <w:rFonts w:ascii="Times New Roman" w:hAnsi="Times New Roman"/>
                <w:noProof w:val="0"/>
                <w:sz w:val="16"/>
              </w:rPr>
            </w:pPr>
          </w:p>
        </w:tc>
        <w:tc>
          <w:tcPr>
            <w:tcW w:w="2520" w:type="dxa"/>
            <w:vAlign w:val="center"/>
          </w:tcPr>
          <w:p w14:paraId="45B96440" w14:textId="4273C717" w:rsidR="00206BC6" w:rsidRPr="00AE5ED3" w:rsidRDefault="00206BC6" w:rsidP="00815FF0">
            <w:pPr>
              <w:pStyle w:val="TableEntry"/>
              <w:rPr>
                <w:i/>
                <w:sz w:val="16"/>
              </w:rPr>
            </w:pPr>
            <w:r w:rsidRPr="00AE5ED3">
              <w:rPr>
                <w:i/>
                <w:sz w:val="16"/>
              </w:rPr>
              <w:t>ParticipantObjectIDTypeCode</w:t>
            </w:r>
          </w:p>
        </w:tc>
        <w:tc>
          <w:tcPr>
            <w:tcW w:w="630" w:type="dxa"/>
            <w:vAlign w:val="center"/>
          </w:tcPr>
          <w:p w14:paraId="7447D6EB" w14:textId="10525AD8" w:rsidR="00206BC6" w:rsidRPr="00AE5ED3" w:rsidRDefault="00206BC6" w:rsidP="00815FF0">
            <w:pPr>
              <w:pStyle w:val="TableEntry"/>
              <w:jc w:val="center"/>
              <w:rPr>
                <w:i/>
                <w:sz w:val="16"/>
              </w:rPr>
            </w:pPr>
            <w:r w:rsidRPr="00AE5ED3">
              <w:rPr>
                <w:i/>
                <w:sz w:val="16"/>
              </w:rPr>
              <w:t>M</w:t>
            </w:r>
          </w:p>
        </w:tc>
        <w:tc>
          <w:tcPr>
            <w:tcW w:w="4968" w:type="dxa"/>
          </w:tcPr>
          <w:p w14:paraId="030CF640" w14:textId="0BD68E9C" w:rsidR="00206BC6" w:rsidRPr="00512166" w:rsidRDefault="00206BC6" w:rsidP="00815FF0">
            <w:pPr>
              <w:pStyle w:val="TableEntry"/>
              <w:rPr>
                <w:sz w:val="16"/>
              </w:rPr>
            </w:pPr>
            <w:r w:rsidRPr="00884B9C">
              <w:rPr>
                <w:i/>
                <w:iCs/>
                <w:sz w:val="16"/>
              </w:rPr>
              <w:t>not specialized (DICOM PS3.15 Section A.5)</w:t>
            </w:r>
          </w:p>
        </w:tc>
      </w:tr>
    </w:tbl>
    <w:p w14:paraId="795AD339" w14:textId="77777777" w:rsidR="00551BEE" w:rsidRDefault="00551BEE" w:rsidP="00551BEE">
      <w:pPr>
        <w:pStyle w:val="BodyText"/>
      </w:pPr>
    </w:p>
    <w:p w14:paraId="2C6636DB" w14:textId="77777777" w:rsidR="00557A4D" w:rsidRDefault="00557A4D" w:rsidP="007608A1">
      <w:pPr>
        <w:pStyle w:val="BodyText"/>
      </w:pPr>
    </w:p>
    <w:p w14:paraId="685340DB" w14:textId="06B4B6A1" w:rsidR="00766661" w:rsidRDefault="00766661" w:rsidP="00CB5B62">
      <w:pPr>
        <w:pStyle w:val="Heading3"/>
        <w:numPr>
          <w:ilvl w:val="0"/>
          <w:numId w:val="0"/>
        </w:numPr>
        <w:ind w:left="720" w:hanging="720"/>
      </w:pPr>
      <w:bookmarkStart w:id="383" w:name="_Toc476262145"/>
      <w:r>
        <w:t>6.x.5</w:t>
      </w:r>
      <w:r>
        <w:tab/>
        <w:t>Coded Terminologies</w:t>
      </w:r>
      <w:bookmarkEnd w:id="383"/>
      <w:r>
        <w:t xml:space="preserve"> </w:t>
      </w:r>
    </w:p>
    <w:p w14:paraId="5CEBEE78" w14:textId="0D8420CE" w:rsidR="00766661" w:rsidRDefault="00766661" w:rsidP="00CB5B62">
      <w:pPr>
        <w:pStyle w:val="Heading4"/>
        <w:numPr>
          <w:ilvl w:val="0"/>
          <w:numId w:val="0"/>
        </w:numPr>
        <w:ind w:left="864" w:hanging="864"/>
      </w:pPr>
      <w:bookmarkStart w:id="384" w:name="_Toc476262146"/>
      <w:r>
        <w:t>6.x.5.1</w:t>
      </w:r>
      <w:r>
        <w:tab/>
      </w:r>
      <w:r w:rsidR="00815FF0">
        <w:t>Human participant</w:t>
      </w:r>
      <w:r>
        <w:t xml:space="preserve"> roles</w:t>
      </w:r>
      <w:bookmarkEnd w:id="384"/>
    </w:p>
    <w:p w14:paraId="102D920C" w14:textId="1F02E89D" w:rsidR="00815FF0" w:rsidRDefault="00815FF0">
      <w:pPr>
        <w:pStyle w:val="BodyText"/>
      </w:pPr>
      <w:r>
        <w:t>When a human participant is described as an active participant in an event report, their role describes the activity that they performed.</w:t>
      </w:r>
      <w:bookmarkStart w:id="385" w:name="_Toc476262147"/>
      <w:r>
        <w:t xml:space="preserve"> This is different than an organizational role.  A surgeon that refers a patient for an exam would have an organizational role of surgeon and a participant role of referring physician.</w:t>
      </w:r>
    </w:p>
    <w:p w14:paraId="6228546C" w14:textId="3F488BA2" w:rsidR="00766661" w:rsidRDefault="00766661" w:rsidP="00CB5B62">
      <w:pPr>
        <w:pStyle w:val="Heading5"/>
        <w:numPr>
          <w:ilvl w:val="0"/>
          <w:numId w:val="0"/>
        </w:numPr>
        <w:ind w:left="1008" w:hanging="1008"/>
      </w:pPr>
      <w:r>
        <w:t>6.x.5.1.1</w:t>
      </w:r>
      <w:r>
        <w:tab/>
        <w:t>DICOM CID 7450</w:t>
      </w:r>
      <w:bookmarkEnd w:id="385"/>
    </w:p>
    <w:p w14:paraId="403BA37A" w14:textId="46EB50E4" w:rsidR="00766661" w:rsidRPr="00407122" w:rsidRDefault="00766661" w:rsidP="00407122">
      <w:pPr>
        <w:pStyle w:val="BodyText"/>
      </w:pPr>
      <w:r>
        <w:t>The DICOM CID 7450 has a list of potential person roles.  It include further lists of family member and organizational roles.</w:t>
      </w:r>
      <w:r w:rsidR="00265C7F">
        <w:t xml:space="preserve">  These may be used as the role for a person in a SOLE message.</w:t>
      </w:r>
      <w:r w:rsidR="00E07DBF">
        <w:t xml:space="preserve">  It is reproduced here for convenience.</w:t>
      </w:r>
    </w:p>
    <w:p w14:paraId="4AFB5CE8" w14:textId="77777777" w:rsidR="00766661" w:rsidRDefault="00766661" w:rsidP="00766661">
      <w:pPr>
        <w:keepNext/>
        <w:spacing w:before="216"/>
        <w:jc w:val="center"/>
      </w:pPr>
      <w:bookmarkStart w:id="386" w:name="table_CID_7450"/>
      <w:r>
        <w:rPr>
          <w:rFonts w:ascii="Arial" w:hAnsi="Arial"/>
          <w:b/>
          <w:color w:val="000000"/>
          <w:sz w:val="22"/>
        </w:rPr>
        <w:t>Table CID 7450. Person Roles</w:t>
      </w:r>
    </w:p>
    <w:bookmarkEnd w:id="386"/>
    <w:p w14:paraId="2828051A" w14:textId="77777777" w:rsidR="00766661" w:rsidRDefault="00766661" w:rsidP="00766661">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766661" w14:paraId="5FA1EAEC" w14:textId="77777777" w:rsidTr="00BD1F38">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258819A" w14:textId="77777777" w:rsidR="00766661" w:rsidRDefault="00766661" w:rsidP="00BD1F38">
            <w:pPr>
              <w:keepNext/>
              <w:spacing w:before="180"/>
              <w:jc w:val="center"/>
            </w:pPr>
            <w:bookmarkStart w:id="387" w:name="para_b6b0f98a_8ee0_4b1e_9109_9b8d030422"/>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0AB8A" w14:textId="77777777" w:rsidR="00766661" w:rsidRDefault="00766661" w:rsidP="00BD1F38">
            <w:pPr>
              <w:spacing w:before="180"/>
              <w:jc w:val="center"/>
            </w:pPr>
            <w:bookmarkStart w:id="388" w:name="para_033c877e_4a3e_4000_9fba_6519333230"/>
            <w:bookmarkEnd w:id="387"/>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5571A89F" w14:textId="77777777" w:rsidR="00766661" w:rsidRDefault="00766661" w:rsidP="00BD1F38">
            <w:pPr>
              <w:spacing w:before="180"/>
              <w:jc w:val="center"/>
            </w:pPr>
            <w:bookmarkStart w:id="389" w:name="para_0d32d831_2bd7_4231_b222_2a5e771ad3"/>
            <w:bookmarkEnd w:id="388"/>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045EAD4A" w14:textId="77777777" w:rsidR="00766661" w:rsidRDefault="00766661" w:rsidP="00BD1F38">
            <w:pPr>
              <w:spacing w:before="180"/>
              <w:jc w:val="center"/>
            </w:pPr>
            <w:bookmarkStart w:id="390" w:name="para_9822c28d_25b1_427a_a455_85798af667"/>
            <w:bookmarkEnd w:id="389"/>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A94F9" w14:textId="77777777" w:rsidR="00766661" w:rsidRDefault="00766661" w:rsidP="00BD1F38">
            <w:pPr>
              <w:spacing w:before="180"/>
              <w:jc w:val="center"/>
            </w:pPr>
            <w:bookmarkStart w:id="391" w:name="para_0d1fa076_4e45_4920_b582_72b96af956"/>
            <w:bookmarkEnd w:id="390"/>
            <w:r>
              <w:rPr>
                <w:rFonts w:ascii="Arial" w:hAnsi="Arial"/>
                <w:b/>
                <w:color w:val="000000"/>
                <w:sz w:val="18"/>
              </w:rPr>
              <w:t>UMLS Concept Unique ID</w:t>
            </w:r>
          </w:p>
        </w:tc>
        <w:bookmarkEnd w:id="391"/>
      </w:tr>
      <w:tr w:rsidR="00766661" w14:paraId="4F1746B7"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5119" w14:textId="77777777" w:rsidR="00766661" w:rsidRDefault="00766661" w:rsidP="00BD1F38">
            <w:pPr>
              <w:spacing w:before="180"/>
              <w:jc w:val="center"/>
            </w:pPr>
            <w:bookmarkStart w:id="392" w:name="para_df039920_467f_476d_91ba_c5f6d5cf76"/>
            <w:r>
              <w:rPr>
                <w:rFonts w:ascii="Arial" w:hAnsi="Arial"/>
                <w:color w:val="000000"/>
                <w:sz w:val="18"/>
              </w:rPr>
              <w:t>DCM</w:t>
            </w:r>
          </w:p>
        </w:tc>
        <w:bookmarkStart w:id="393" w:name="para_38d3aff5_74fc_4f08_9492_563592bf5a"/>
        <w:bookmarkEnd w:id="392"/>
        <w:tc>
          <w:tcPr>
            <w:tcW w:w="1200" w:type="dxa"/>
            <w:tcBorders>
              <w:bottom w:val="single" w:sz="4" w:space="0" w:color="000000"/>
              <w:right w:val="single" w:sz="4" w:space="0" w:color="000000"/>
            </w:tcBorders>
            <w:tcMar>
              <w:top w:w="40" w:type="dxa"/>
              <w:left w:w="40" w:type="dxa"/>
              <w:bottom w:w="40" w:type="dxa"/>
              <w:right w:w="40" w:type="dxa"/>
            </w:tcMar>
          </w:tcPr>
          <w:p w14:paraId="5D3A2577" w14:textId="77777777" w:rsidR="00766661" w:rsidRDefault="00766661" w:rsidP="00BD1F38">
            <w:pPr>
              <w:spacing w:before="180"/>
              <w:jc w:val="center"/>
            </w:pPr>
            <w:r>
              <w:fldChar w:fldCharType="begin"/>
            </w:r>
            <w:r>
              <w:instrText xml:space="preserve"> HYPERLINK \l "DCM_121025" \h </w:instrText>
            </w:r>
            <w:r>
              <w:fldChar w:fldCharType="separate"/>
            </w:r>
            <w:r>
              <w:rPr>
                <w:rFonts w:ascii="Arial" w:hAnsi="Arial"/>
                <w:color w:val="000000"/>
                <w:sz w:val="18"/>
              </w:rPr>
              <w:t>121025</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BC29F6" w14:textId="77777777" w:rsidR="00766661" w:rsidRDefault="00766661" w:rsidP="00BD1F38">
            <w:pPr>
              <w:spacing w:before="180"/>
            </w:pPr>
            <w:bookmarkStart w:id="394" w:name="para_e15c5d50_648a_470a_bbb7_14690b0261"/>
            <w:bookmarkEnd w:id="393"/>
            <w:r>
              <w:rPr>
                <w:rFonts w:ascii="Arial" w:hAnsi="Arial"/>
                <w:color w:val="000000"/>
                <w:sz w:val="18"/>
              </w:rPr>
              <w:t>Patient</w:t>
            </w:r>
          </w:p>
        </w:tc>
        <w:tc>
          <w:tcPr>
            <w:tcW w:w="2310" w:type="dxa"/>
            <w:tcBorders>
              <w:bottom w:val="single" w:sz="4" w:space="0" w:color="000000"/>
              <w:right w:val="single" w:sz="4" w:space="0" w:color="000000"/>
            </w:tcBorders>
            <w:tcMar>
              <w:top w:w="40" w:type="dxa"/>
              <w:left w:w="40" w:type="dxa"/>
              <w:bottom w:w="40" w:type="dxa"/>
              <w:right w:w="40" w:type="dxa"/>
            </w:tcMar>
          </w:tcPr>
          <w:p w14:paraId="3FA29324" w14:textId="77777777" w:rsidR="00766661" w:rsidRDefault="00766661" w:rsidP="00BD1F38">
            <w:pPr>
              <w:keepLines/>
              <w:spacing w:before="180"/>
              <w:jc w:val="center"/>
            </w:pPr>
            <w:bookmarkStart w:id="395" w:name="para_ed820223_8938_442b_adcf_e300dbca78"/>
            <w:bookmarkEnd w:id="394"/>
          </w:p>
        </w:tc>
        <w:tc>
          <w:tcPr>
            <w:tcW w:w="2395" w:type="dxa"/>
            <w:tcBorders>
              <w:bottom w:val="single" w:sz="4" w:space="0" w:color="000000"/>
              <w:right w:val="single" w:sz="4" w:space="0" w:color="000000"/>
            </w:tcBorders>
            <w:tcMar>
              <w:top w:w="40" w:type="dxa"/>
              <w:left w:w="40" w:type="dxa"/>
              <w:bottom w:w="40" w:type="dxa"/>
              <w:right w:w="40" w:type="dxa"/>
            </w:tcMar>
          </w:tcPr>
          <w:p w14:paraId="5AF39E93" w14:textId="77777777" w:rsidR="00766661" w:rsidRDefault="00766661" w:rsidP="00BD1F38">
            <w:pPr>
              <w:keepLines/>
              <w:spacing w:before="180"/>
              <w:jc w:val="center"/>
            </w:pPr>
            <w:bookmarkStart w:id="396" w:name="para_7b44a051_1717_4170_a09f_4ad8d91353"/>
            <w:bookmarkEnd w:id="395"/>
          </w:p>
        </w:tc>
        <w:bookmarkEnd w:id="396"/>
      </w:tr>
      <w:tr w:rsidR="00766661" w14:paraId="4AE6861C"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00C81A" w14:textId="77777777" w:rsidR="00766661" w:rsidRDefault="00766661" w:rsidP="00BD1F38">
            <w:pPr>
              <w:spacing w:before="180"/>
              <w:jc w:val="center"/>
            </w:pPr>
            <w:bookmarkStart w:id="397" w:name="para_ddc466b5_f471_46d2_baad_f40e7badbb"/>
            <w:r>
              <w:rPr>
                <w:rFonts w:ascii="Arial" w:hAnsi="Arial"/>
                <w:color w:val="000000"/>
                <w:sz w:val="18"/>
              </w:rPr>
              <w:t>SRT</w:t>
            </w:r>
          </w:p>
        </w:tc>
        <w:bookmarkStart w:id="398" w:name="para_954a07cb_e336_47ad_8c10_37fd7cbd4c"/>
        <w:bookmarkEnd w:id="397"/>
        <w:tc>
          <w:tcPr>
            <w:tcW w:w="1200" w:type="dxa"/>
            <w:tcBorders>
              <w:bottom w:val="single" w:sz="4" w:space="0" w:color="000000"/>
              <w:right w:val="single" w:sz="4" w:space="0" w:color="000000"/>
            </w:tcBorders>
            <w:tcMar>
              <w:top w:w="40" w:type="dxa"/>
              <w:left w:w="40" w:type="dxa"/>
              <w:bottom w:w="40" w:type="dxa"/>
              <w:right w:w="40" w:type="dxa"/>
            </w:tcMar>
          </w:tcPr>
          <w:p w14:paraId="78095D51"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J-00552</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1A4DDE65" w14:textId="77777777" w:rsidR="00766661" w:rsidRDefault="00766661" w:rsidP="00BD1F38">
            <w:pPr>
              <w:spacing w:before="180"/>
            </w:pPr>
            <w:bookmarkStart w:id="399" w:name="para_b94b9e1d_fab8_4724_b0fa_865fccf403"/>
            <w:bookmarkEnd w:id="398"/>
            <w:r>
              <w:rPr>
                <w:rFonts w:ascii="Arial" w:hAnsi="Arial"/>
                <w:color w:val="000000"/>
                <w:sz w:val="18"/>
              </w:rPr>
              <w:t>Healthcare professional</w:t>
            </w:r>
          </w:p>
        </w:tc>
        <w:bookmarkStart w:id="400" w:name="para_260dc294_6b71_41c0_bf98_a5f505f332"/>
        <w:bookmarkEnd w:id="399"/>
        <w:tc>
          <w:tcPr>
            <w:tcW w:w="2310" w:type="dxa"/>
            <w:tcBorders>
              <w:bottom w:val="single" w:sz="4" w:space="0" w:color="000000"/>
              <w:right w:val="single" w:sz="4" w:space="0" w:color="000000"/>
            </w:tcBorders>
            <w:tcMar>
              <w:top w:w="40" w:type="dxa"/>
              <w:left w:w="40" w:type="dxa"/>
              <w:bottom w:w="40" w:type="dxa"/>
              <w:right w:w="40" w:type="dxa"/>
            </w:tcMar>
          </w:tcPr>
          <w:p w14:paraId="385986CF" w14:textId="77777777" w:rsidR="00766661" w:rsidRDefault="00766661" w:rsidP="00BD1F38">
            <w:pPr>
              <w:spacing w:before="180"/>
              <w:jc w:val="center"/>
            </w:pPr>
            <w:r>
              <w:fldChar w:fldCharType="begin"/>
            </w:r>
            <w:r>
              <w:instrText xml:space="preserve"> HYPERLINK "http://browser.ihtsdotools.org/?perspective=full&amp;conceptId1=223366009" \h </w:instrText>
            </w:r>
            <w:r>
              <w:fldChar w:fldCharType="separate"/>
            </w:r>
            <w:r>
              <w:rPr>
                <w:rFonts w:ascii="Arial" w:hAnsi="Arial"/>
                <w:color w:val="000000"/>
                <w:sz w:val="18"/>
              </w:rPr>
              <w:t>223366009</w:t>
            </w:r>
            <w:r>
              <w:rPr>
                <w:rFonts w:ascii="Arial" w:hAnsi="Arial"/>
                <w:color w:val="000000"/>
                <w:sz w:val="18"/>
              </w:rPr>
              <w:fldChar w:fldCharType="end"/>
            </w:r>
          </w:p>
        </w:tc>
        <w:bookmarkStart w:id="401" w:name="para_f9b55673_1b8b_4fec_9c08_3dfec294b5"/>
        <w:bookmarkEnd w:id="400"/>
        <w:tc>
          <w:tcPr>
            <w:tcW w:w="2395" w:type="dxa"/>
            <w:tcBorders>
              <w:bottom w:val="single" w:sz="4" w:space="0" w:color="000000"/>
              <w:right w:val="single" w:sz="4" w:space="0" w:color="000000"/>
            </w:tcBorders>
            <w:tcMar>
              <w:top w:w="40" w:type="dxa"/>
              <w:left w:w="40" w:type="dxa"/>
              <w:bottom w:w="40" w:type="dxa"/>
              <w:right w:w="40" w:type="dxa"/>
            </w:tcMar>
          </w:tcPr>
          <w:p w14:paraId="5D957CED" w14:textId="77777777" w:rsidR="00766661" w:rsidRDefault="00766661" w:rsidP="00BD1F38">
            <w:pPr>
              <w:spacing w:before="180"/>
              <w:jc w:val="center"/>
            </w:pPr>
            <w:r>
              <w:fldChar w:fldCharType="begin"/>
            </w:r>
            <w:r>
              <w:instrText xml:space="preserve"> HYPERLINK "https://uts.nlm.nih.gov/metathesaurus.html?cui=C1704312" \h </w:instrText>
            </w:r>
            <w:r>
              <w:fldChar w:fldCharType="separate"/>
            </w:r>
            <w:r>
              <w:rPr>
                <w:rFonts w:ascii="Arial" w:hAnsi="Arial"/>
                <w:color w:val="000000"/>
                <w:sz w:val="18"/>
              </w:rPr>
              <w:t>C1704312</w:t>
            </w:r>
            <w:r>
              <w:rPr>
                <w:rFonts w:ascii="Arial" w:hAnsi="Arial"/>
                <w:color w:val="000000"/>
                <w:sz w:val="18"/>
              </w:rPr>
              <w:fldChar w:fldCharType="end"/>
            </w:r>
          </w:p>
        </w:tc>
        <w:bookmarkEnd w:id="401"/>
      </w:tr>
      <w:tr w:rsidR="00766661" w14:paraId="42909AE9" w14:textId="77777777" w:rsidTr="00BD1F38">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B3BD3D" w14:textId="77777777" w:rsidR="00766661" w:rsidRDefault="00766661" w:rsidP="00BD1F38">
            <w:pPr>
              <w:spacing w:before="180"/>
              <w:jc w:val="center"/>
            </w:pPr>
            <w:bookmarkStart w:id="402" w:name="para_6d134fd8_c458_4895_9f86_94a726195c"/>
            <w:r>
              <w:rPr>
                <w:rFonts w:ascii="Arial" w:hAnsi="Arial"/>
                <w:color w:val="000000"/>
                <w:sz w:val="18"/>
              </w:rPr>
              <w:t>SRT</w:t>
            </w:r>
          </w:p>
        </w:tc>
        <w:bookmarkStart w:id="403" w:name="para_c6c6ea24_784a_494d_b3b9_7302a0a86f"/>
        <w:bookmarkEnd w:id="402"/>
        <w:tc>
          <w:tcPr>
            <w:tcW w:w="1200" w:type="dxa"/>
            <w:tcBorders>
              <w:bottom w:val="single" w:sz="4" w:space="0" w:color="000000"/>
              <w:right w:val="single" w:sz="4" w:space="0" w:color="000000"/>
            </w:tcBorders>
            <w:tcMar>
              <w:top w:w="40" w:type="dxa"/>
              <w:left w:w="40" w:type="dxa"/>
              <w:bottom w:w="40" w:type="dxa"/>
              <w:right w:w="40" w:type="dxa"/>
            </w:tcMar>
          </w:tcPr>
          <w:p w14:paraId="726F7133"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S-11090</w:t>
            </w:r>
            <w:r>
              <w:rPr>
                <w:rFonts w:ascii="Arial" w:hAnsi="Arial"/>
                <w:color w:val="000000"/>
                <w:sz w:val="18"/>
              </w:rPr>
              <w:fldChar w:fldCharType="end"/>
            </w:r>
          </w:p>
        </w:tc>
        <w:tc>
          <w:tcPr>
            <w:tcW w:w="2011" w:type="dxa"/>
            <w:tcBorders>
              <w:bottom w:val="single" w:sz="4" w:space="0" w:color="000000"/>
              <w:right w:val="single" w:sz="4" w:space="0" w:color="000000"/>
            </w:tcBorders>
            <w:tcMar>
              <w:top w:w="40" w:type="dxa"/>
              <w:left w:w="40" w:type="dxa"/>
              <w:bottom w:w="40" w:type="dxa"/>
              <w:right w:w="40" w:type="dxa"/>
            </w:tcMar>
          </w:tcPr>
          <w:p w14:paraId="38569987" w14:textId="77777777" w:rsidR="00766661" w:rsidRDefault="00766661" w:rsidP="00BD1F38">
            <w:pPr>
              <w:spacing w:before="180"/>
            </w:pPr>
            <w:bookmarkStart w:id="404" w:name="para_45a5cab2_edef_4668_a7c4_4f3494f1bb"/>
            <w:bookmarkEnd w:id="403"/>
            <w:r>
              <w:rPr>
                <w:rFonts w:ascii="Arial" w:hAnsi="Arial"/>
                <w:color w:val="000000"/>
                <w:sz w:val="18"/>
              </w:rPr>
              <w:t>Friend</w:t>
            </w:r>
          </w:p>
        </w:tc>
        <w:bookmarkStart w:id="405" w:name="para_482ee720_b6eb_4fc7_96b2_fbe76d100e"/>
        <w:bookmarkEnd w:id="404"/>
        <w:tc>
          <w:tcPr>
            <w:tcW w:w="2310" w:type="dxa"/>
            <w:tcBorders>
              <w:bottom w:val="single" w:sz="4" w:space="0" w:color="000000"/>
              <w:right w:val="single" w:sz="4" w:space="0" w:color="000000"/>
            </w:tcBorders>
            <w:tcMar>
              <w:top w:w="40" w:type="dxa"/>
              <w:left w:w="40" w:type="dxa"/>
              <w:bottom w:w="40" w:type="dxa"/>
              <w:right w:w="40" w:type="dxa"/>
            </w:tcMar>
          </w:tcPr>
          <w:p w14:paraId="6D4CAE60" w14:textId="77777777" w:rsidR="00766661" w:rsidRDefault="00766661" w:rsidP="00BD1F38">
            <w:pPr>
              <w:spacing w:before="180"/>
              <w:jc w:val="center"/>
            </w:pPr>
            <w:r>
              <w:fldChar w:fldCharType="begin"/>
            </w:r>
            <w:r>
              <w:instrText xml:space="preserve"> HYPERLINK "http://browser.ihtsdotools.org/?perspective=full&amp;conceptId1=113163005" \h </w:instrText>
            </w:r>
            <w:r>
              <w:fldChar w:fldCharType="separate"/>
            </w:r>
            <w:r>
              <w:rPr>
                <w:rFonts w:ascii="Arial" w:hAnsi="Arial"/>
                <w:color w:val="000000"/>
                <w:sz w:val="18"/>
              </w:rPr>
              <w:t>113163005</w:t>
            </w:r>
            <w:r>
              <w:rPr>
                <w:rFonts w:ascii="Arial" w:hAnsi="Arial"/>
                <w:color w:val="000000"/>
                <w:sz w:val="18"/>
              </w:rPr>
              <w:fldChar w:fldCharType="end"/>
            </w:r>
          </w:p>
        </w:tc>
        <w:bookmarkStart w:id="406" w:name="para_3e3772f9_3afd_45d9_b30b_5176faeba0"/>
        <w:bookmarkEnd w:id="405"/>
        <w:tc>
          <w:tcPr>
            <w:tcW w:w="2395" w:type="dxa"/>
            <w:tcBorders>
              <w:bottom w:val="single" w:sz="4" w:space="0" w:color="000000"/>
              <w:right w:val="single" w:sz="4" w:space="0" w:color="000000"/>
            </w:tcBorders>
            <w:tcMar>
              <w:top w:w="40" w:type="dxa"/>
              <w:left w:w="40" w:type="dxa"/>
              <w:bottom w:w="40" w:type="dxa"/>
              <w:right w:w="40" w:type="dxa"/>
            </w:tcMar>
          </w:tcPr>
          <w:p w14:paraId="31CA8D04" w14:textId="77777777" w:rsidR="00766661" w:rsidRDefault="00766661" w:rsidP="00BD1F38">
            <w:pPr>
              <w:spacing w:before="180"/>
              <w:jc w:val="center"/>
            </w:pPr>
            <w:r>
              <w:fldChar w:fldCharType="begin"/>
            </w:r>
            <w:r>
              <w:instrText xml:space="preserve"> HYPERLINK "https://uts.nlm.nih.gov/metathesaurus.html?cui=C0079382" \h </w:instrText>
            </w:r>
            <w:r>
              <w:fldChar w:fldCharType="separate"/>
            </w:r>
            <w:r>
              <w:rPr>
                <w:rFonts w:ascii="Arial" w:hAnsi="Arial"/>
                <w:color w:val="000000"/>
                <w:sz w:val="18"/>
              </w:rPr>
              <w:t>C0079382</w:t>
            </w:r>
            <w:r>
              <w:rPr>
                <w:rFonts w:ascii="Arial" w:hAnsi="Arial"/>
                <w:color w:val="000000"/>
                <w:sz w:val="18"/>
              </w:rPr>
              <w:fldChar w:fldCharType="end"/>
            </w:r>
          </w:p>
        </w:tc>
        <w:bookmarkEnd w:id="406"/>
      </w:tr>
      <w:tr w:rsidR="00766661" w14:paraId="62DFF752"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093A8EC" w14:textId="295CC7EB" w:rsidR="00766661" w:rsidRDefault="00766661" w:rsidP="00BD1F38">
            <w:pPr>
              <w:spacing w:before="180"/>
            </w:pPr>
            <w:bookmarkStart w:id="407" w:name="para_d52a81c0_11e4_40a4_a840_ac46b94e53"/>
            <w:r w:rsidRPr="00962628">
              <w:rPr>
                <w:rStyle w:val="Hyperlink"/>
                <w:rFonts w:ascii="Arial" w:hAnsi="Arial"/>
                <w:i/>
                <w:sz w:val="18"/>
                <w:rPrChange w:id="408" w:author="Robert.Horn" w:date="2017-03-05T17:17:00Z">
                  <w:rPr>
                    <w:rFonts w:ascii="Arial" w:hAnsi="Arial"/>
                    <w:i/>
                    <w:color w:val="000000"/>
                    <w:sz w:val="18"/>
                  </w:rPr>
                </w:rPrChange>
              </w:rPr>
              <w:t xml:space="preserve">Include </w:t>
            </w:r>
            <w:r w:rsidRPr="00705BA4">
              <w:rPr>
                <w:rStyle w:val="Hyperlink"/>
                <w:rFonts w:ascii="Arial" w:hAnsi="Arial"/>
                <w:i/>
                <w:sz w:val="18"/>
                <w:rPrChange w:id="409" w:author="Robert.Horn" w:date="2017-03-05T16:50:00Z">
                  <w:rPr/>
                </w:rPrChange>
              </w:rPr>
              <w:fldChar w:fldCharType="begin"/>
            </w:r>
            <w:r w:rsidRPr="00705BA4">
              <w:rPr>
                <w:rStyle w:val="Hyperlink"/>
                <w:rFonts w:ascii="Arial" w:hAnsi="Arial"/>
                <w:i/>
                <w:sz w:val="18"/>
                <w:rPrChange w:id="410" w:author="Robert.Horn" w:date="2017-03-05T16:50:00Z">
                  <w:rPr/>
                </w:rPrChange>
              </w:rPr>
              <w:instrText xml:space="preserve"> HYPERLINK \l "sect_CID_7451" \h </w:instrText>
            </w:r>
            <w:r w:rsidRPr="00705BA4">
              <w:rPr>
                <w:rStyle w:val="Hyperlink"/>
                <w:rFonts w:ascii="Arial" w:hAnsi="Arial"/>
                <w:i/>
                <w:sz w:val="18"/>
                <w:rPrChange w:id="411" w:author="Robert.Horn" w:date="2017-03-05T16:50:00Z">
                  <w:rPr/>
                </w:rPrChange>
              </w:rPr>
              <w:fldChar w:fldCharType="separate"/>
            </w:r>
            <w:r w:rsidRPr="00962628">
              <w:rPr>
                <w:rStyle w:val="Hyperlink"/>
                <w:rFonts w:ascii="Arial" w:hAnsi="Arial"/>
                <w:i/>
                <w:sz w:val="18"/>
                <w:rPrChange w:id="412" w:author="Robert.Horn" w:date="2017-03-05T17:17:00Z">
                  <w:rPr>
                    <w:rFonts w:ascii="Arial" w:hAnsi="Arial"/>
                    <w:i/>
                    <w:color w:val="000000"/>
                    <w:sz w:val="18"/>
                  </w:rPr>
                </w:rPrChange>
              </w:rPr>
              <w:t xml:space="preserve">CID 7451 </w:t>
            </w:r>
            <w:r w:rsidR="00162EF6" w:rsidRPr="00962628">
              <w:rPr>
                <w:rStyle w:val="Hyperlink"/>
                <w:rFonts w:ascii="Arial" w:hAnsi="Arial"/>
                <w:i/>
                <w:sz w:val="18"/>
                <w:rPrChange w:id="413" w:author="Robert.Horn" w:date="2017-03-05T17:17:00Z">
                  <w:rPr>
                    <w:rFonts w:ascii="Arial" w:hAnsi="Arial"/>
                    <w:i/>
                    <w:color w:val="000000"/>
                    <w:sz w:val="18"/>
                  </w:rPr>
                </w:rPrChange>
              </w:rPr>
              <w:t>"</w:t>
            </w:r>
            <w:r w:rsidRPr="00962628">
              <w:rPr>
                <w:rStyle w:val="Hyperlink"/>
                <w:rFonts w:ascii="Arial" w:hAnsi="Arial"/>
                <w:i/>
                <w:sz w:val="18"/>
                <w:rPrChange w:id="414" w:author="Robert.Horn" w:date="2017-03-05T17:17:00Z">
                  <w:rPr>
                    <w:rFonts w:ascii="Arial" w:hAnsi="Arial"/>
                    <w:i/>
                    <w:color w:val="000000"/>
                    <w:sz w:val="18"/>
                  </w:rPr>
                </w:rPrChange>
              </w:rPr>
              <w:t>Family Member</w:t>
            </w:r>
            <w:r w:rsidR="00162EF6" w:rsidRPr="00962628">
              <w:rPr>
                <w:rStyle w:val="Hyperlink"/>
                <w:rFonts w:ascii="Arial" w:hAnsi="Arial"/>
                <w:i/>
                <w:sz w:val="18"/>
                <w:rPrChange w:id="415" w:author="Robert.Horn" w:date="2017-03-05T17:17:00Z">
                  <w:rPr>
                    <w:rFonts w:ascii="Arial" w:hAnsi="Arial"/>
                    <w:i/>
                    <w:color w:val="000000"/>
                    <w:sz w:val="18"/>
                  </w:rPr>
                </w:rPrChange>
              </w:rPr>
              <w:t>"</w:t>
            </w:r>
            <w:r w:rsidRPr="00962628">
              <w:rPr>
                <w:rStyle w:val="Hyperlink"/>
                <w:rFonts w:ascii="Arial" w:hAnsi="Arial"/>
                <w:i/>
                <w:sz w:val="18"/>
                <w:rPrChange w:id="416" w:author="Robert.Horn" w:date="2017-03-05T17:17:00Z">
                  <w:rPr>
                    <w:rFonts w:ascii="Arial" w:hAnsi="Arial"/>
                    <w:i/>
                    <w:color w:val="000000"/>
                    <w:sz w:val="18"/>
                  </w:rPr>
                </w:rPrChange>
              </w:rPr>
              <w:fldChar w:fldCharType="end"/>
            </w:r>
            <w:r w:rsidR="00265C7F" w:rsidRPr="00962628">
              <w:rPr>
                <w:rStyle w:val="Hyperlink"/>
                <w:rFonts w:ascii="Arial" w:hAnsi="Arial"/>
                <w:i/>
                <w:sz w:val="18"/>
                <w:rPrChange w:id="417" w:author="Robert.Horn" w:date="2017-03-05T17:17:00Z">
                  <w:rPr>
                    <w:rFonts w:ascii="Arial" w:hAnsi="Arial"/>
                    <w:i/>
                    <w:color w:val="000000"/>
                    <w:sz w:val="18"/>
                  </w:rPr>
                </w:rPrChange>
              </w:rPr>
              <w:t xml:space="preserve"> </w:t>
            </w:r>
            <w:r w:rsidR="00265C7F" w:rsidRPr="00CB5B62">
              <w:rPr>
                <w:rStyle w:val="Hyperlink"/>
                <w:rFonts w:ascii="Arial" w:hAnsi="Arial"/>
                <w:i/>
                <w:sz w:val="18"/>
              </w:rPr>
              <w:fldChar w:fldCharType="begin"/>
            </w:r>
            <w:r w:rsidR="00265C7F" w:rsidRPr="00CB5B62">
              <w:rPr>
                <w:rStyle w:val="Hyperlink"/>
                <w:rFonts w:ascii="Arial" w:hAnsi="Arial"/>
                <w:i/>
                <w:sz w:val="18"/>
              </w:rPr>
              <w:instrText xml:space="preserve"> HYPERLINK "http://dicom.nema.org/medical/dicom/current/output/chtml/part16/sect_CID_7451.html" </w:instrText>
            </w:r>
            <w:r w:rsidR="00265C7F" w:rsidRPr="00CB5B62">
              <w:rPr>
                <w:rStyle w:val="Hyperlink"/>
                <w:rFonts w:ascii="Arial" w:hAnsi="Arial"/>
                <w:i/>
                <w:sz w:val="18"/>
              </w:rPr>
              <w:fldChar w:fldCharType="separate"/>
            </w:r>
            <w:r w:rsidR="00265C7F" w:rsidRPr="00705BA4">
              <w:rPr>
                <w:rStyle w:val="Hyperlink"/>
                <w:rFonts w:ascii="Arial" w:hAnsi="Arial"/>
                <w:i/>
                <w:sz w:val="18"/>
                <w:rPrChange w:id="418" w:author="Robert.Horn" w:date="2017-03-05T16:50:00Z">
                  <w:rPr>
                    <w:rStyle w:val="Hyperlink"/>
                  </w:rPr>
                </w:rPrChange>
              </w:rPr>
              <w:t>http://dicom.nema.org/medical/dicom/current/output/chtml/part16/sect_CID_7451.html</w:t>
            </w:r>
            <w:r w:rsidR="00265C7F" w:rsidRPr="00CB5B62">
              <w:rPr>
                <w:rStyle w:val="Hyperlink"/>
                <w:rFonts w:ascii="Arial" w:hAnsi="Arial"/>
                <w:i/>
                <w:sz w:val="18"/>
              </w:rPr>
              <w:fldChar w:fldCharType="end"/>
            </w:r>
          </w:p>
        </w:tc>
        <w:tc>
          <w:tcPr>
            <w:tcW w:w="2310" w:type="dxa"/>
            <w:tcBorders>
              <w:bottom w:val="single" w:sz="4" w:space="0" w:color="000000"/>
              <w:right w:val="single" w:sz="4" w:space="0" w:color="000000"/>
            </w:tcBorders>
            <w:tcMar>
              <w:top w:w="40" w:type="dxa"/>
              <w:left w:w="40" w:type="dxa"/>
              <w:bottom w:w="40" w:type="dxa"/>
              <w:right w:w="40" w:type="dxa"/>
            </w:tcMar>
          </w:tcPr>
          <w:p w14:paraId="7BC43C20" w14:textId="77777777" w:rsidR="00766661" w:rsidRDefault="00766661" w:rsidP="00BD1F38">
            <w:pPr>
              <w:keepLines/>
              <w:spacing w:before="180"/>
              <w:jc w:val="center"/>
            </w:pPr>
            <w:bookmarkStart w:id="419" w:name="para_24d5ba58_7561_4dc5_8622_06aab8b668"/>
            <w:bookmarkEnd w:id="407"/>
          </w:p>
        </w:tc>
        <w:tc>
          <w:tcPr>
            <w:tcW w:w="2395" w:type="dxa"/>
            <w:tcBorders>
              <w:bottom w:val="single" w:sz="4" w:space="0" w:color="000000"/>
              <w:right w:val="single" w:sz="4" w:space="0" w:color="000000"/>
            </w:tcBorders>
            <w:tcMar>
              <w:top w:w="40" w:type="dxa"/>
              <w:left w:w="40" w:type="dxa"/>
              <w:bottom w:w="40" w:type="dxa"/>
              <w:right w:w="40" w:type="dxa"/>
            </w:tcMar>
          </w:tcPr>
          <w:p w14:paraId="32438206" w14:textId="77777777" w:rsidR="00766661" w:rsidRDefault="00766661" w:rsidP="00BD1F38">
            <w:pPr>
              <w:keepLines/>
              <w:spacing w:before="180"/>
              <w:jc w:val="center"/>
            </w:pPr>
            <w:bookmarkStart w:id="420" w:name="para_2426a500_e092_4fad_baec_9b0ccf2ac7"/>
            <w:bookmarkEnd w:id="419"/>
          </w:p>
        </w:tc>
        <w:bookmarkEnd w:id="420"/>
      </w:tr>
      <w:tr w:rsidR="00766661" w14:paraId="4349267F" w14:textId="77777777" w:rsidTr="00BD1F38">
        <w:tc>
          <w:tcPr>
            <w:tcW w:w="5735" w:type="dxa"/>
            <w:gridSpan w:val="3"/>
            <w:tcBorders>
              <w:left w:val="single" w:sz="4" w:space="0" w:color="000000"/>
              <w:bottom w:val="single" w:sz="4" w:space="0" w:color="000000"/>
              <w:right w:val="single" w:sz="4" w:space="0" w:color="000000"/>
            </w:tcBorders>
            <w:tcMar>
              <w:top w:w="40" w:type="dxa"/>
              <w:left w:w="40" w:type="dxa"/>
              <w:bottom w:w="40" w:type="dxa"/>
            </w:tcMar>
          </w:tcPr>
          <w:p w14:paraId="451FE825" w14:textId="40FCAF8C" w:rsidR="00766661" w:rsidRDefault="00766661" w:rsidP="00BD1F38">
            <w:pPr>
              <w:spacing w:before="180"/>
            </w:pPr>
            <w:bookmarkStart w:id="421" w:name="para_9b81b06b_d354_41e8_82a6_c05cc5262b"/>
            <w:r>
              <w:rPr>
                <w:rFonts w:ascii="Arial" w:hAnsi="Arial"/>
                <w:i/>
                <w:color w:val="000000"/>
                <w:sz w:val="18"/>
              </w:rPr>
              <w:t xml:space="preserve">Include </w:t>
            </w:r>
            <w:hyperlink w:anchor="sect_CID_7452">
              <w:r>
                <w:rPr>
                  <w:rFonts w:ascii="Arial" w:hAnsi="Arial"/>
                  <w:i/>
                  <w:color w:val="000000"/>
                  <w:sz w:val="18"/>
                </w:rPr>
                <w:t xml:space="preserve">CID 7452 </w:t>
              </w:r>
              <w:r w:rsidR="00162EF6">
                <w:rPr>
                  <w:rFonts w:ascii="Arial" w:hAnsi="Arial"/>
                  <w:i/>
                  <w:color w:val="000000"/>
                  <w:sz w:val="18"/>
                </w:rPr>
                <w:t>"</w:t>
              </w:r>
              <w:r>
                <w:rPr>
                  <w:rFonts w:ascii="Arial" w:hAnsi="Arial"/>
                  <w:i/>
                  <w:color w:val="000000"/>
                  <w:sz w:val="18"/>
                </w:rPr>
                <w:t>Organizational Roles</w:t>
              </w:r>
              <w:r w:rsidR="00162EF6">
                <w:rPr>
                  <w:rFonts w:ascii="Arial" w:hAnsi="Arial"/>
                  <w:i/>
                  <w:color w:val="000000"/>
                  <w:sz w:val="18"/>
                </w:rPr>
                <w:t>"</w:t>
              </w:r>
            </w:hyperlink>
            <w:r w:rsidR="00265C7F">
              <w:rPr>
                <w:rFonts w:ascii="Arial" w:hAnsi="Arial"/>
                <w:i/>
                <w:color w:val="000000"/>
                <w:sz w:val="18"/>
              </w:rPr>
              <w:t xml:space="preserve"> </w:t>
            </w:r>
            <w:hyperlink r:id="rId31" w:history="1">
              <w:r w:rsidR="00265C7F" w:rsidRPr="00265C7F">
                <w:rPr>
                  <w:rStyle w:val="Hyperlink"/>
                  <w:rFonts w:ascii="Arial" w:hAnsi="Arial"/>
                  <w:i/>
                  <w:sz w:val="18"/>
                </w:rPr>
                <w:t>http://dicom.nema.org/medical/dicom/current/output/chtml/part16/sect_CID_7452.html</w:t>
              </w:r>
            </w:hyperlink>
          </w:p>
        </w:tc>
        <w:tc>
          <w:tcPr>
            <w:tcW w:w="2310" w:type="dxa"/>
            <w:tcBorders>
              <w:bottom w:val="single" w:sz="4" w:space="0" w:color="000000"/>
              <w:right w:val="single" w:sz="4" w:space="0" w:color="000000"/>
            </w:tcBorders>
            <w:tcMar>
              <w:top w:w="40" w:type="dxa"/>
              <w:left w:w="40" w:type="dxa"/>
              <w:bottom w:w="40" w:type="dxa"/>
              <w:right w:w="40" w:type="dxa"/>
            </w:tcMar>
          </w:tcPr>
          <w:p w14:paraId="7419A7BC" w14:textId="77777777" w:rsidR="00766661" w:rsidRDefault="00766661" w:rsidP="00BD1F38">
            <w:pPr>
              <w:keepLines/>
              <w:spacing w:before="180"/>
              <w:jc w:val="center"/>
            </w:pPr>
            <w:bookmarkStart w:id="422" w:name="para_d8b5555e_1859_49b9_9bd0_c4c4af71ab"/>
            <w:bookmarkEnd w:id="421"/>
          </w:p>
        </w:tc>
        <w:tc>
          <w:tcPr>
            <w:tcW w:w="2395" w:type="dxa"/>
            <w:tcBorders>
              <w:bottom w:val="single" w:sz="4" w:space="0" w:color="000000"/>
              <w:right w:val="single" w:sz="4" w:space="0" w:color="000000"/>
            </w:tcBorders>
            <w:tcMar>
              <w:top w:w="40" w:type="dxa"/>
              <w:left w:w="40" w:type="dxa"/>
              <w:bottom w:w="40" w:type="dxa"/>
              <w:right w:w="40" w:type="dxa"/>
            </w:tcMar>
          </w:tcPr>
          <w:p w14:paraId="1744BE67" w14:textId="77777777" w:rsidR="00766661" w:rsidRDefault="00766661" w:rsidP="00BD1F38">
            <w:pPr>
              <w:keepLines/>
              <w:spacing w:before="180"/>
              <w:jc w:val="center"/>
            </w:pPr>
            <w:bookmarkStart w:id="423" w:name="para_55cbacf7_8c57_4fc5_9ad4_c6055926af"/>
            <w:bookmarkEnd w:id="422"/>
          </w:p>
        </w:tc>
        <w:bookmarkEnd w:id="423"/>
      </w:tr>
    </w:tbl>
    <w:p w14:paraId="6856AF00" w14:textId="77777777" w:rsidR="00766661" w:rsidRDefault="00766661" w:rsidP="00407122">
      <w:pPr>
        <w:pStyle w:val="BodyText"/>
      </w:pPr>
    </w:p>
    <w:p w14:paraId="60847D2C" w14:textId="178B59BF" w:rsidR="00265C7F" w:rsidRDefault="00265C7F" w:rsidP="00CB5B62">
      <w:pPr>
        <w:pStyle w:val="Heading5"/>
        <w:numPr>
          <w:ilvl w:val="0"/>
          <w:numId w:val="0"/>
        </w:numPr>
        <w:ind w:left="1008" w:hanging="1008"/>
      </w:pPr>
      <w:bookmarkStart w:id="424" w:name="_Toc476262148"/>
      <w:r>
        <w:t>6.x.5.1.2 Additional Roles</w:t>
      </w:r>
      <w:bookmarkEnd w:id="424"/>
    </w:p>
    <w:p w14:paraId="55C2E995" w14:textId="77777777" w:rsidR="00265C7F" w:rsidRPr="00407122" w:rsidRDefault="00265C7F" w:rsidP="00407122">
      <w:pPr>
        <w:pStyle w:val="BodyText"/>
      </w:pPr>
      <w:r>
        <w:t>The following additional roles may be used in SOLE messages.</w:t>
      </w:r>
    </w:p>
    <w:p w14:paraId="3187E8D9" w14:textId="77777777" w:rsidR="00265C7F" w:rsidRDefault="00265C7F">
      <w:pPr>
        <w:pStyle w:val="BodyText"/>
      </w:pPr>
    </w:p>
    <w:tbl>
      <w:tblPr>
        <w:tblW w:w="10440" w:type="dxa"/>
        <w:tblInd w:w="45" w:type="dxa"/>
        <w:tblLayout w:type="fixed"/>
        <w:tblCellMar>
          <w:left w:w="10" w:type="dxa"/>
          <w:right w:w="10" w:type="dxa"/>
        </w:tblCellMar>
        <w:tblLook w:val="04A0" w:firstRow="1" w:lastRow="0" w:firstColumn="1" w:lastColumn="0" w:noHBand="0" w:noVBand="1"/>
      </w:tblPr>
      <w:tblGrid>
        <w:gridCol w:w="2524"/>
        <w:gridCol w:w="1200"/>
        <w:gridCol w:w="2011"/>
        <w:gridCol w:w="2310"/>
        <w:gridCol w:w="2395"/>
      </w:tblGrid>
      <w:tr w:rsidR="00265C7F" w14:paraId="7C034F90" w14:textId="77777777" w:rsidTr="00CB5B62">
        <w:trPr>
          <w:tblHeader/>
        </w:trPr>
        <w:tc>
          <w:tcPr>
            <w:tcW w:w="252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FCA001" w14:textId="77777777" w:rsidR="00265C7F" w:rsidRDefault="00265C7F" w:rsidP="00BD1F38">
            <w:pPr>
              <w:keepNext/>
              <w:spacing w:before="180"/>
              <w:jc w:val="center"/>
            </w:pPr>
            <w:r>
              <w:rPr>
                <w:rFonts w:ascii="Arial" w:hAnsi="Arial"/>
                <w:b/>
                <w:color w:val="000000"/>
                <w:sz w:val="18"/>
              </w:rPr>
              <w:t>Coding Scheme Designator</w:t>
            </w:r>
          </w:p>
        </w:tc>
        <w:tc>
          <w:tcPr>
            <w:tcW w:w="12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79311AC" w14:textId="77777777" w:rsidR="00265C7F" w:rsidRDefault="00265C7F" w:rsidP="00BD1F38">
            <w:pPr>
              <w:spacing w:before="180"/>
              <w:jc w:val="center"/>
            </w:pPr>
            <w:r>
              <w:rPr>
                <w:rFonts w:ascii="Arial" w:hAnsi="Arial"/>
                <w:b/>
                <w:color w:val="000000"/>
                <w:sz w:val="18"/>
              </w:rPr>
              <w:t>Code Value</w:t>
            </w:r>
          </w:p>
        </w:tc>
        <w:tc>
          <w:tcPr>
            <w:tcW w:w="2011" w:type="dxa"/>
            <w:tcBorders>
              <w:top w:val="single" w:sz="4" w:space="0" w:color="000000"/>
              <w:bottom w:val="single" w:sz="4" w:space="0" w:color="000000"/>
              <w:right w:val="single" w:sz="4" w:space="0" w:color="000000"/>
            </w:tcBorders>
            <w:tcMar>
              <w:top w:w="40" w:type="dxa"/>
              <w:left w:w="40" w:type="dxa"/>
              <w:bottom w:w="40" w:type="dxa"/>
              <w:right w:w="40" w:type="dxa"/>
            </w:tcMar>
          </w:tcPr>
          <w:p w14:paraId="301995A7" w14:textId="77777777" w:rsidR="00265C7F" w:rsidRDefault="00265C7F" w:rsidP="00BD1F38">
            <w:pPr>
              <w:spacing w:before="180"/>
              <w:jc w:val="center"/>
            </w:pPr>
            <w:r>
              <w:rPr>
                <w:rFonts w:ascii="Arial" w:hAnsi="Arial"/>
                <w:b/>
                <w:color w:val="000000"/>
                <w:sz w:val="18"/>
              </w:rPr>
              <w:t>Code Meaning</w:t>
            </w:r>
          </w:p>
        </w:tc>
        <w:tc>
          <w:tcPr>
            <w:tcW w:w="23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8EFAE9" w14:textId="77777777" w:rsidR="00265C7F" w:rsidRDefault="00265C7F" w:rsidP="00BD1F38">
            <w:pPr>
              <w:spacing w:before="180"/>
              <w:jc w:val="center"/>
            </w:pPr>
            <w:r>
              <w:rPr>
                <w:rFonts w:ascii="Arial" w:hAnsi="Arial"/>
                <w:b/>
                <w:color w:val="000000"/>
                <w:sz w:val="18"/>
              </w:rPr>
              <w:t>SNOMED-CT Concept ID</w:t>
            </w:r>
          </w:p>
        </w:tc>
        <w:tc>
          <w:tcPr>
            <w:tcW w:w="23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CB547" w14:textId="77777777" w:rsidR="00265C7F" w:rsidRDefault="00265C7F" w:rsidP="00BD1F38">
            <w:pPr>
              <w:spacing w:before="180"/>
              <w:jc w:val="center"/>
            </w:pPr>
            <w:r>
              <w:rPr>
                <w:rFonts w:ascii="Arial" w:hAnsi="Arial"/>
                <w:b/>
                <w:color w:val="000000"/>
                <w:sz w:val="18"/>
              </w:rPr>
              <w:t>UMLS Concept Unique ID</w:t>
            </w:r>
          </w:p>
        </w:tc>
      </w:tr>
      <w:tr w:rsidR="00265C7F" w14:paraId="358648D8" w14:textId="77777777" w:rsidTr="00CB5B62">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10414C" w14:textId="77777777" w:rsidR="00265C7F" w:rsidRDefault="00265C7F" w:rsidP="00BD1F38">
            <w:pPr>
              <w:spacing w:before="180"/>
              <w:jc w:val="center"/>
            </w:pPr>
          </w:p>
        </w:tc>
        <w:tc>
          <w:tcPr>
            <w:tcW w:w="1200" w:type="dxa"/>
            <w:tcBorders>
              <w:bottom w:val="single" w:sz="4" w:space="0" w:color="000000"/>
              <w:right w:val="single" w:sz="4" w:space="0" w:color="000000"/>
            </w:tcBorders>
            <w:tcMar>
              <w:top w:w="40" w:type="dxa"/>
              <w:left w:w="40" w:type="dxa"/>
              <w:bottom w:w="40" w:type="dxa"/>
              <w:right w:w="40" w:type="dxa"/>
            </w:tcMar>
          </w:tcPr>
          <w:p w14:paraId="58A5CF5C" w14:textId="77777777" w:rsidR="00265C7F" w:rsidRDefault="00265C7F" w:rsidP="00BD1F38">
            <w:pPr>
              <w:spacing w:before="180"/>
              <w:jc w:val="center"/>
            </w:pPr>
          </w:p>
        </w:tc>
        <w:tc>
          <w:tcPr>
            <w:tcW w:w="2011" w:type="dxa"/>
            <w:tcBorders>
              <w:bottom w:val="single" w:sz="4" w:space="0" w:color="000000"/>
              <w:right w:val="single" w:sz="4" w:space="0" w:color="000000"/>
            </w:tcBorders>
            <w:tcMar>
              <w:top w:w="40" w:type="dxa"/>
              <w:left w:w="40" w:type="dxa"/>
              <w:bottom w:w="40" w:type="dxa"/>
              <w:right w:w="40" w:type="dxa"/>
            </w:tcMar>
          </w:tcPr>
          <w:p w14:paraId="6C10D296" w14:textId="77777777" w:rsidR="00265C7F" w:rsidRDefault="00265C7F" w:rsidP="00BD1F38">
            <w:pPr>
              <w:spacing w:before="180"/>
            </w:pPr>
          </w:p>
        </w:tc>
        <w:tc>
          <w:tcPr>
            <w:tcW w:w="2310" w:type="dxa"/>
            <w:tcBorders>
              <w:bottom w:val="single" w:sz="4" w:space="0" w:color="000000"/>
              <w:right w:val="single" w:sz="4" w:space="0" w:color="000000"/>
            </w:tcBorders>
            <w:tcMar>
              <w:top w:w="40" w:type="dxa"/>
              <w:left w:w="40" w:type="dxa"/>
              <w:bottom w:w="40" w:type="dxa"/>
              <w:right w:w="40" w:type="dxa"/>
            </w:tcMar>
          </w:tcPr>
          <w:p w14:paraId="5C6BC059" w14:textId="77777777" w:rsidR="00265C7F" w:rsidRDefault="00265C7F" w:rsidP="00BD1F38">
            <w:pPr>
              <w:keepLines/>
              <w:spacing w:before="180"/>
              <w:jc w:val="center"/>
            </w:pPr>
          </w:p>
        </w:tc>
        <w:tc>
          <w:tcPr>
            <w:tcW w:w="2395" w:type="dxa"/>
            <w:tcBorders>
              <w:bottom w:val="single" w:sz="4" w:space="0" w:color="000000"/>
              <w:right w:val="single" w:sz="4" w:space="0" w:color="000000"/>
            </w:tcBorders>
            <w:tcMar>
              <w:top w:w="40" w:type="dxa"/>
              <w:left w:w="40" w:type="dxa"/>
              <w:bottom w:w="40" w:type="dxa"/>
              <w:right w:w="40" w:type="dxa"/>
            </w:tcMar>
          </w:tcPr>
          <w:p w14:paraId="2CBEF9EA" w14:textId="77777777" w:rsidR="00265C7F" w:rsidRDefault="00265C7F" w:rsidP="00BD1F38">
            <w:pPr>
              <w:keepLines/>
              <w:spacing w:before="180"/>
              <w:jc w:val="center"/>
            </w:pPr>
          </w:p>
        </w:tc>
      </w:tr>
      <w:tr w:rsidR="00265C7F" w14:paraId="3845E56D" w14:textId="77777777" w:rsidTr="00CB5B62">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A56134" w14:textId="77777777" w:rsidR="00265C7F" w:rsidRDefault="00265C7F" w:rsidP="00BD1F38">
            <w:pPr>
              <w:spacing w:before="180"/>
              <w:jc w:val="center"/>
            </w:pPr>
          </w:p>
        </w:tc>
        <w:tc>
          <w:tcPr>
            <w:tcW w:w="1200" w:type="dxa"/>
            <w:tcBorders>
              <w:bottom w:val="single" w:sz="4" w:space="0" w:color="000000"/>
              <w:right w:val="single" w:sz="4" w:space="0" w:color="000000"/>
            </w:tcBorders>
            <w:tcMar>
              <w:top w:w="40" w:type="dxa"/>
              <w:left w:w="40" w:type="dxa"/>
              <w:bottom w:w="40" w:type="dxa"/>
              <w:right w:w="40" w:type="dxa"/>
            </w:tcMar>
          </w:tcPr>
          <w:p w14:paraId="128F06D2" w14:textId="77777777" w:rsidR="00265C7F" w:rsidRDefault="00265C7F" w:rsidP="00BD1F38">
            <w:pPr>
              <w:spacing w:before="180"/>
              <w:jc w:val="center"/>
            </w:pPr>
          </w:p>
        </w:tc>
        <w:tc>
          <w:tcPr>
            <w:tcW w:w="2011" w:type="dxa"/>
            <w:tcBorders>
              <w:bottom w:val="single" w:sz="4" w:space="0" w:color="000000"/>
              <w:right w:val="single" w:sz="4" w:space="0" w:color="000000"/>
            </w:tcBorders>
            <w:tcMar>
              <w:top w:w="40" w:type="dxa"/>
              <w:left w:w="40" w:type="dxa"/>
              <w:bottom w:w="40" w:type="dxa"/>
              <w:right w:w="40" w:type="dxa"/>
            </w:tcMar>
          </w:tcPr>
          <w:p w14:paraId="140574BE" w14:textId="77777777" w:rsidR="00265C7F" w:rsidRDefault="00265C7F" w:rsidP="00BD1F38">
            <w:pPr>
              <w:spacing w:before="180"/>
            </w:pPr>
          </w:p>
        </w:tc>
        <w:tc>
          <w:tcPr>
            <w:tcW w:w="2310" w:type="dxa"/>
            <w:tcBorders>
              <w:bottom w:val="single" w:sz="4" w:space="0" w:color="000000"/>
              <w:right w:val="single" w:sz="4" w:space="0" w:color="000000"/>
            </w:tcBorders>
            <w:tcMar>
              <w:top w:w="40" w:type="dxa"/>
              <w:left w:w="40" w:type="dxa"/>
              <w:bottom w:w="40" w:type="dxa"/>
              <w:right w:w="40" w:type="dxa"/>
            </w:tcMar>
          </w:tcPr>
          <w:p w14:paraId="305C5752" w14:textId="77777777" w:rsidR="00265C7F" w:rsidRDefault="00265C7F" w:rsidP="00BD1F38">
            <w:pPr>
              <w:spacing w:before="180"/>
              <w:jc w:val="center"/>
            </w:pPr>
          </w:p>
        </w:tc>
        <w:tc>
          <w:tcPr>
            <w:tcW w:w="2395" w:type="dxa"/>
            <w:tcBorders>
              <w:bottom w:val="single" w:sz="4" w:space="0" w:color="000000"/>
              <w:right w:val="single" w:sz="4" w:space="0" w:color="000000"/>
            </w:tcBorders>
            <w:tcMar>
              <w:top w:w="40" w:type="dxa"/>
              <w:left w:w="40" w:type="dxa"/>
              <w:bottom w:w="40" w:type="dxa"/>
              <w:right w:w="40" w:type="dxa"/>
            </w:tcMar>
          </w:tcPr>
          <w:p w14:paraId="618EA467" w14:textId="77777777" w:rsidR="00265C7F" w:rsidRDefault="00265C7F" w:rsidP="00BD1F38">
            <w:pPr>
              <w:spacing w:before="180"/>
              <w:jc w:val="center"/>
            </w:pPr>
          </w:p>
        </w:tc>
      </w:tr>
      <w:tr w:rsidR="00265C7F" w14:paraId="566A1EF9" w14:textId="77777777" w:rsidTr="00CB5B62">
        <w:tc>
          <w:tcPr>
            <w:tcW w:w="252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7F508D" w14:textId="77777777" w:rsidR="00265C7F" w:rsidRDefault="00265C7F" w:rsidP="00BD1F38">
            <w:pPr>
              <w:spacing w:before="180"/>
              <w:jc w:val="center"/>
            </w:pPr>
          </w:p>
        </w:tc>
        <w:tc>
          <w:tcPr>
            <w:tcW w:w="1200" w:type="dxa"/>
            <w:tcBorders>
              <w:bottom w:val="single" w:sz="4" w:space="0" w:color="000000"/>
              <w:right w:val="single" w:sz="4" w:space="0" w:color="000000"/>
            </w:tcBorders>
            <w:tcMar>
              <w:top w:w="40" w:type="dxa"/>
              <w:left w:w="40" w:type="dxa"/>
              <w:bottom w:w="40" w:type="dxa"/>
              <w:right w:w="40" w:type="dxa"/>
            </w:tcMar>
          </w:tcPr>
          <w:p w14:paraId="6B4215C6" w14:textId="77777777" w:rsidR="00265C7F" w:rsidRDefault="00265C7F" w:rsidP="00BD1F38">
            <w:pPr>
              <w:spacing w:before="180"/>
              <w:jc w:val="center"/>
            </w:pPr>
          </w:p>
        </w:tc>
        <w:tc>
          <w:tcPr>
            <w:tcW w:w="2011" w:type="dxa"/>
            <w:tcBorders>
              <w:bottom w:val="single" w:sz="4" w:space="0" w:color="000000"/>
              <w:right w:val="single" w:sz="4" w:space="0" w:color="000000"/>
            </w:tcBorders>
            <w:tcMar>
              <w:top w:w="40" w:type="dxa"/>
              <w:left w:w="40" w:type="dxa"/>
              <w:bottom w:w="40" w:type="dxa"/>
              <w:right w:w="40" w:type="dxa"/>
            </w:tcMar>
          </w:tcPr>
          <w:p w14:paraId="614A4424" w14:textId="77777777" w:rsidR="00265C7F" w:rsidRDefault="00265C7F" w:rsidP="00BD1F38">
            <w:pPr>
              <w:spacing w:before="180"/>
            </w:pPr>
          </w:p>
        </w:tc>
        <w:tc>
          <w:tcPr>
            <w:tcW w:w="2310" w:type="dxa"/>
            <w:tcBorders>
              <w:bottom w:val="single" w:sz="4" w:space="0" w:color="000000"/>
              <w:right w:val="single" w:sz="4" w:space="0" w:color="000000"/>
            </w:tcBorders>
            <w:tcMar>
              <w:top w:w="40" w:type="dxa"/>
              <w:left w:w="40" w:type="dxa"/>
              <w:bottom w:w="40" w:type="dxa"/>
              <w:right w:w="40" w:type="dxa"/>
            </w:tcMar>
          </w:tcPr>
          <w:p w14:paraId="7924F29D" w14:textId="77777777" w:rsidR="00265C7F" w:rsidRDefault="00265C7F" w:rsidP="00BD1F38">
            <w:pPr>
              <w:spacing w:before="180"/>
              <w:jc w:val="center"/>
            </w:pPr>
          </w:p>
        </w:tc>
        <w:tc>
          <w:tcPr>
            <w:tcW w:w="2395" w:type="dxa"/>
            <w:tcBorders>
              <w:bottom w:val="single" w:sz="4" w:space="0" w:color="000000"/>
              <w:right w:val="single" w:sz="4" w:space="0" w:color="000000"/>
            </w:tcBorders>
            <w:tcMar>
              <w:top w:w="40" w:type="dxa"/>
              <w:left w:w="40" w:type="dxa"/>
              <w:bottom w:w="40" w:type="dxa"/>
              <w:right w:w="40" w:type="dxa"/>
            </w:tcMar>
          </w:tcPr>
          <w:p w14:paraId="197C7390" w14:textId="77777777" w:rsidR="00265C7F" w:rsidRDefault="00265C7F" w:rsidP="00BD1F38">
            <w:pPr>
              <w:spacing w:before="180"/>
              <w:jc w:val="center"/>
            </w:pPr>
          </w:p>
        </w:tc>
      </w:tr>
    </w:tbl>
    <w:p w14:paraId="4033111F" w14:textId="77777777" w:rsidR="00265C7F" w:rsidRDefault="00265C7F" w:rsidP="00407122">
      <w:pPr>
        <w:pStyle w:val="BodyText"/>
      </w:pPr>
    </w:p>
    <w:p w14:paraId="0224A3DD" w14:textId="583F5195" w:rsidR="00265C7F" w:rsidRDefault="00265C7F" w:rsidP="00CB5B62">
      <w:pPr>
        <w:pStyle w:val="Heading4"/>
        <w:numPr>
          <w:ilvl w:val="0"/>
          <w:numId w:val="0"/>
        </w:numPr>
        <w:ind w:left="864" w:hanging="864"/>
      </w:pPr>
      <w:bookmarkStart w:id="425" w:name="_Toc476262149"/>
      <w:r>
        <w:t>6.x.5.</w:t>
      </w:r>
      <w:commentRangeStart w:id="426"/>
      <w:r>
        <w:t>2 Machine Roles</w:t>
      </w:r>
      <w:bookmarkEnd w:id="425"/>
      <w:commentRangeEnd w:id="426"/>
      <w:r w:rsidR="00E27657">
        <w:rPr>
          <w:rStyle w:val="CommentReference"/>
          <w:rFonts w:ascii="Times New Roman" w:hAnsi="Times New Roman"/>
          <w:b w:val="0"/>
          <w:noProof w:val="0"/>
          <w:kern w:val="0"/>
        </w:rPr>
        <w:commentReference w:id="426"/>
      </w:r>
    </w:p>
    <w:p w14:paraId="52AF0158" w14:textId="77777777" w:rsidR="00265C7F" w:rsidRPr="00407122" w:rsidRDefault="00A27EEA" w:rsidP="00407122">
      <w:pPr>
        <w:pStyle w:val="BodyText"/>
      </w:pPr>
      <w:r>
        <w:t>The following machine roles should be used for devices that are active participants in an event.  If this list lacks a suitable code, a locally defined code may be used.</w:t>
      </w:r>
    </w:p>
    <w:p w14:paraId="1ED35F52" w14:textId="77777777" w:rsidR="00265C7F" w:rsidRDefault="00E07DBF" w:rsidP="00265C7F">
      <w:pPr>
        <w:keepNext/>
        <w:spacing w:before="216"/>
        <w:jc w:val="center"/>
      </w:pPr>
      <w:bookmarkStart w:id="427" w:name="table_CID_7445"/>
      <w:r>
        <w:rPr>
          <w:rFonts w:ascii="Arial" w:hAnsi="Arial"/>
          <w:b/>
          <w:color w:val="000000"/>
          <w:sz w:val="22"/>
        </w:rPr>
        <w:t>Table</w:t>
      </w:r>
      <w:r w:rsidR="00265C7F">
        <w:rPr>
          <w:rFonts w:ascii="Arial" w:hAnsi="Arial"/>
          <w:b/>
          <w:color w:val="000000"/>
          <w:sz w:val="22"/>
        </w:rPr>
        <w:t> Device Participating Roles</w:t>
      </w:r>
    </w:p>
    <w:bookmarkEnd w:id="427"/>
    <w:p w14:paraId="2DFC88CF" w14:textId="77777777" w:rsidR="00265C7F" w:rsidRDefault="00265C7F" w:rsidP="00265C7F">
      <w:pPr>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14:paraId="41344A6E" w14:textId="77777777" w:rsidTr="00BD1F38">
        <w:trPr>
          <w:tblHeader/>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933A2" w14:textId="77777777" w:rsidR="00265C7F" w:rsidRDefault="00265C7F" w:rsidP="00BD1F38">
            <w:pPr>
              <w:keepNext/>
              <w:spacing w:before="180"/>
              <w:jc w:val="center"/>
            </w:pPr>
            <w:bookmarkStart w:id="428" w:name="para_18024de9_a8aa_48fa_9406_3452d72790"/>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7DDE9DCC" w14:textId="77777777" w:rsidR="00265C7F" w:rsidRDefault="00265C7F" w:rsidP="00BD1F38">
            <w:pPr>
              <w:spacing w:before="180"/>
              <w:jc w:val="center"/>
            </w:pPr>
            <w:bookmarkStart w:id="429" w:name="para_5603251b_ac38_4bb1_9819_923245c451"/>
            <w:bookmarkEnd w:id="428"/>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6058940B" w14:textId="77777777" w:rsidR="00265C7F" w:rsidRDefault="00265C7F" w:rsidP="00BD1F38">
            <w:pPr>
              <w:spacing w:before="180"/>
              <w:jc w:val="center"/>
            </w:pPr>
            <w:bookmarkStart w:id="430" w:name="para_c48eee1e_8632_45a5_9541_654eca78fb"/>
            <w:bookmarkEnd w:id="429"/>
            <w:r>
              <w:rPr>
                <w:rFonts w:ascii="Arial" w:hAnsi="Arial"/>
                <w:b/>
                <w:color w:val="000000"/>
                <w:sz w:val="18"/>
              </w:rPr>
              <w:t>Code Meaning</w:t>
            </w:r>
          </w:p>
        </w:tc>
        <w:bookmarkEnd w:id="430"/>
      </w:tr>
      <w:tr w:rsidR="00265C7F" w14:paraId="2054D2E2" w14:textId="77777777" w:rsidTr="00BD1F38">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182F09" w14:textId="77777777" w:rsidR="00265C7F" w:rsidRDefault="00265C7F" w:rsidP="00BD1F38">
            <w:pPr>
              <w:spacing w:before="180"/>
              <w:jc w:val="center"/>
            </w:pPr>
            <w:bookmarkStart w:id="431" w:name="para_1c60cbca_fbe4_4c06_beb9_cfa9675a22"/>
            <w:r>
              <w:rPr>
                <w:rFonts w:ascii="Arial" w:hAnsi="Arial"/>
                <w:color w:val="000000"/>
                <w:sz w:val="18"/>
              </w:rPr>
              <w:t>DCM</w:t>
            </w:r>
          </w:p>
        </w:tc>
        <w:bookmarkStart w:id="432" w:name="para_ea8a0245_09b8_4c3a_8b54_97d0d764ad"/>
        <w:bookmarkEnd w:id="431"/>
        <w:tc>
          <w:tcPr>
            <w:tcW w:w="2773" w:type="dxa"/>
            <w:tcBorders>
              <w:bottom w:val="single" w:sz="4" w:space="0" w:color="000000"/>
              <w:right w:val="single" w:sz="4" w:space="0" w:color="000000"/>
            </w:tcBorders>
            <w:tcMar>
              <w:top w:w="40" w:type="dxa"/>
              <w:left w:w="40" w:type="dxa"/>
              <w:bottom w:w="40" w:type="dxa"/>
              <w:right w:w="40" w:type="dxa"/>
            </w:tcMar>
          </w:tcPr>
          <w:p w14:paraId="50D13446" w14:textId="77777777" w:rsidR="00265C7F" w:rsidRDefault="00265C7F" w:rsidP="00BD1F38">
            <w:pPr>
              <w:spacing w:before="180"/>
              <w:jc w:val="center"/>
            </w:pPr>
            <w:r>
              <w:fldChar w:fldCharType="begin"/>
            </w:r>
            <w:r>
              <w:instrText xml:space="preserve"> HYPERLINK \l "DCM_113859" \h </w:instrText>
            </w:r>
            <w:r>
              <w:fldChar w:fldCharType="separate"/>
            </w:r>
            <w:r>
              <w:rPr>
                <w:rFonts w:ascii="Arial" w:hAnsi="Arial"/>
                <w:color w:val="000000"/>
                <w:sz w:val="18"/>
              </w:rPr>
              <w:t>113859</w:t>
            </w:r>
            <w:r>
              <w:rPr>
                <w:rFonts w:ascii="Arial" w:hAnsi="Arial"/>
                <w:color w:val="000000"/>
                <w:sz w:val="18"/>
              </w:rPr>
              <w:fldChar w:fldCharType="end"/>
            </w:r>
          </w:p>
        </w:tc>
        <w:tc>
          <w:tcPr>
            <w:tcW w:w="3519" w:type="dxa"/>
            <w:tcBorders>
              <w:bottom w:val="single" w:sz="4" w:space="0" w:color="000000"/>
              <w:right w:val="single" w:sz="4" w:space="0" w:color="000000"/>
            </w:tcBorders>
            <w:tcMar>
              <w:top w:w="40" w:type="dxa"/>
              <w:left w:w="40" w:type="dxa"/>
              <w:bottom w:w="40" w:type="dxa"/>
              <w:right w:w="40" w:type="dxa"/>
            </w:tcMar>
          </w:tcPr>
          <w:p w14:paraId="04CF50A1" w14:textId="77777777" w:rsidR="00265C7F" w:rsidRDefault="00265C7F" w:rsidP="00BD1F38">
            <w:pPr>
              <w:spacing w:before="180"/>
            </w:pPr>
            <w:bookmarkStart w:id="433" w:name="para_76702d7f_2e8b_43c1_8a3c_6c8d44e4f6"/>
            <w:bookmarkEnd w:id="432"/>
            <w:r>
              <w:rPr>
                <w:rFonts w:ascii="Arial" w:hAnsi="Arial"/>
                <w:color w:val="000000"/>
                <w:sz w:val="18"/>
              </w:rPr>
              <w:t>Irradiating Device</w:t>
            </w:r>
          </w:p>
        </w:tc>
        <w:bookmarkEnd w:id="433"/>
      </w:tr>
      <w:tr w:rsidR="00265C7F" w14:paraId="687DDC16" w14:textId="77777777" w:rsidTr="00CB5B62">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712AE9E3" w14:textId="77777777" w:rsidR="00265C7F" w:rsidRDefault="00265C7F" w:rsidP="00BD1F38">
            <w:pPr>
              <w:spacing w:before="180"/>
              <w:jc w:val="center"/>
            </w:pPr>
            <w:bookmarkStart w:id="434" w:name="para_57b2a56d_0475_4ca5_b465_c168e06155"/>
            <w:r>
              <w:rPr>
                <w:rFonts w:ascii="Arial" w:hAnsi="Arial"/>
                <w:color w:val="000000"/>
                <w:sz w:val="18"/>
              </w:rPr>
              <w:t>DCM</w:t>
            </w:r>
          </w:p>
        </w:tc>
        <w:bookmarkStart w:id="435" w:name="para_4c1fa661_ed51_49ab_b576_174a33323f"/>
        <w:bookmarkEnd w:id="434"/>
        <w:tc>
          <w:tcPr>
            <w:tcW w:w="2773" w:type="dxa"/>
            <w:tcBorders>
              <w:bottom w:val="single" w:sz="4" w:space="0" w:color="auto"/>
              <w:right w:val="single" w:sz="4" w:space="0" w:color="000000"/>
            </w:tcBorders>
            <w:tcMar>
              <w:top w:w="40" w:type="dxa"/>
              <w:left w:w="40" w:type="dxa"/>
              <w:bottom w:w="40" w:type="dxa"/>
              <w:right w:w="40" w:type="dxa"/>
            </w:tcMar>
          </w:tcPr>
          <w:p w14:paraId="165B95BD" w14:textId="77777777" w:rsidR="00265C7F" w:rsidRDefault="00265C7F" w:rsidP="00BD1F38">
            <w:pPr>
              <w:spacing w:before="180"/>
              <w:jc w:val="center"/>
            </w:pPr>
            <w:r>
              <w:fldChar w:fldCharType="begin"/>
            </w:r>
            <w:r>
              <w:instrText xml:space="preserve"> HYPERLINK \l "DCM_121097" \h </w:instrText>
            </w:r>
            <w:r>
              <w:fldChar w:fldCharType="separate"/>
            </w:r>
            <w:r>
              <w:rPr>
                <w:rFonts w:ascii="Arial" w:hAnsi="Arial"/>
                <w:color w:val="000000"/>
                <w:sz w:val="18"/>
              </w:rPr>
              <w:t>121097</w:t>
            </w:r>
            <w:r>
              <w:rPr>
                <w:rFonts w:ascii="Arial" w:hAnsi="Arial"/>
                <w:color w:val="000000"/>
                <w:sz w:val="18"/>
              </w:rPr>
              <w:fldChar w:fldCharType="end"/>
            </w:r>
          </w:p>
        </w:tc>
        <w:tc>
          <w:tcPr>
            <w:tcW w:w="3519" w:type="dxa"/>
            <w:tcBorders>
              <w:bottom w:val="single" w:sz="4" w:space="0" w:color="auto"/>
              <w:right w:val="single" w:sz="4" w:space="0" w:color="000000"/>
            </w:tcBorders>
            <w:tcMar>
              <w:top w:w="40" w:type="dxa"/>
              <w:left w:w="40" w:type="dxa"/>
              <w:bottom w:w="40" w:type="dxa"/>
              <w:right w:w="40" w:type="dxa"/>
            </w:tcMar>
          </w:tcPr>
          <w:p w14:paraId="528C3945" w14:textId="77777777" w:rsidR="00265C7F" w:rsidRDefault="00265C7F" w:rsidP="00BD1F38">
            <w:pPr>
              <w:spacing w:before="180"/>
            </w:pPr>
            <w:bookmarkStart w:id="436" w:name="para_9bd62da7_5ef9_49e0_b683_b2bb4a357e"/>
            <w:bookmarkEnd w:id="435"/>
            <w:r>
              <w:rPr>
                <w:rFonts w:ascii="Arial" w:hAnsi="Arial"/>
                <w:color w:val="000000"/>
                <w:sz w:val="18"/>
              </w:rPr>
              <w:t>Recording</w:t>
            </w:r>
          </w:p>
        </w:tc>
        <w:bookmarkEnd w:id="436"/>
      </w:tr>
      <w:tr w:rsidR="00265C7F" w14:paraId="234F23D8" w14:textId="77777777" w:rsidTr="00CB5B62">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3F7137E5" w14:textId="77777777" w:rsidR="00265C7F" w:rsidRDefault="00265C7F" w:rsidP="00BD1F38">
            <w:pPr>
              <w:spacing w:before="180"/>
              <w:jc w:val="center"/>
            </w:pPr>
            <w:bookmarkStart w:id="437" w:name="para_2e46ebc1_fbf4_4608_b9d8_ec11ffa30c"/>
            <w:r>
              <w:rPr>
                <w:rFonts w:ascii="Arial" w:hAnsi="Arial"/>
                <w:color w:val="000000"/>
                <w:sz w:val="18"/>
              </w:rPr>
              <w:t>DCM</w:t>
            </w:r>
          </w:p>
        </w:tc>
        <w:bookmarkStart w:id="438" w:name="para_9d8a3518_9fa1_4c89_83e5_9fcfda2935"/>
        <w:bookmarkEnd w:id="437"/>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57A285A" w14:textId="77777777" w:rsidR="00265C7F" w:rsidRDefault="00265C7F" w:rsidP="00BD1F38">
            <w:pPr>
              <w:spacing w:before="180"/>
              <w:jc w:val="center"/>
            </w:pPr>
            <w:r>
              <w:fldChar w:fldCharType="begin"/>
            </w:r>
            <w:r>
              <w:instrText xml:space="preserve"> HYPERLINK \l "DCM_113942" \h </w:instrText>
            </w:r>
            <w:r>
              <w:fldChar w:fldCharType="separate"/>
            </w:r>
            <w:r>
              <w:rPr>
                <w:rFonts w:ascii="Arial" w:hAnsi="Arial"/>
                <w:color w:val="000000"/>
                <w:sz w:val="18"/>
              </w:rPr>
              <w:t>113942</w:t>
            </w:r>
            <w:r>
              <w:rPr>
                <w:rFonts w:ascii="Arial" w:hAnsi="Arial"/>
                <w:color w:val="000000"/>
                <w:sz w:val="18"/>
              </w:rPr>
              <w:fldChar w:fldCharType="end"/>
            </w: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6AEE91" w14:textId="77777777" w:rsidR="00265C7F" w:rsidRDefault="00265C7F" w:rsidP="00BD1F38">
            <w:pPr>
              <w:spacing w:before="180"/>
            </w:pPr>
            <w:bookmarkStart w:id="439" w:name="para_dd96644a_0642_4eb0_a3b4_deb75f04ac"/>
            <w:bookmarkEnd w:id="438"/>
            <w:r>
              <w:rPr>
                <w:rFonts w:ascii="Arial" w:hAnsi="Arial"/>
                <w:color w:val="000000"/>
                <w:sz w:val="18"/>
              </w:rPr>
              <w:t>X-Ray Reading Device</w:t>
            </w:r>
          </w:p>
        </w:tc>
        <w:bookmarkEnd w:id="439"/>
      </w:tr>
      <w:tr w:rsidR="00265C7F" w14:paraId="73F35B55" w14:textId="77777777" w:rsidTr="00CB5B62">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E1ECFEA" w14:textId="77777777" w:rsidR="00265C7F" w:rsidRDefault="00265C7F" w:rsidP="00BD1F38">
            <w:pPr>
              <w:spacing w:before="180"/>
              <w:jc w:val="center"/>
              <w:rPr>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F1B118E" w14:textId="77777777" w:rsidR="00265C7F" w:rsidRDefault="00265C7F" w:rsidP="00BD1F38">
            <w:pPr>
              <w:spacing w:before="180"/>
              <w:jc w:val="cente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C7D74B6" w14:textId="77777777" w:rsidR="00265C7F" w:rsidRDefault="00265C7F" w:rsidP="00BD1F38">
            <w:pPr>
              <w:spacing w:before="180"/>
              <w:rPr>
                <w:rFonts w:ascii="Arial" w:hAnsi="Arial"/>
                <w:color w:val="000000"/>
                <w:sz w:val="18"/>
              </w:rPr>
            </w:pPr>
          </w:p>
        </w:tc>
      </w:tr>
      <w:tr w:rsidR="00265C7F" w14:paraId="20FF91F1" w14:textId="77777777" w:rsidTr="00CB5B62">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A03B766" w14:textId="77777777" w:rsidR="00265C7F" w:rsidRDefault="00265C7F" w:rsidP="00BD1F38">
            <w:pPr>
              <w:spacing w:before="180"/>
              <w:jc w:val="center"/>
              <w:rPr>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B9FB711" w14:textId="77777777" w:rsidR="00265C7F" w:rsidRDefault="00265C7F" w:rsidP="00BD1F38">
            <w:pPr>
              <w:spacing w:before="180"/>
              <w:jc w:val="cente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93F006A" w14:textId="77777777" w:rsidR="00265C7F" w:rsidRDefault="00265C7F" w:rsidP="00BD1F38">
            <w:pPr>
              <w:spacing w:before="180"/>
              <w:rPr>
                <w:rFonts w:ascii="Arial" w:hAnsi="Arial"/>
                <w:color w:val="000000"/>
                <w:sz w:val="18"/>
              </w:rPr>
            </w:pPr>
          </w:p>
        </w:tc>
      </w:tr>
    </w:tbl>
    <w:p w14:paraId="078E7D35" w14:textId="77777777" w:rsidR="00265C7F" w:rsidRDefault="00265C7F" w:rsidP="00265C7F">
      <w:pPr>
        <w:pStyle w:val="BodyText"/>
      </w:pPr>
    </w:p>
    <w:p w14:paraId="006605A4" w14:textId="45FB00DF" w:rsidR="00265C7F" w:rsidRDefault="00265C7F" w:rsidP="00CB5B62">
      <w:pPr>
        <w:pStyle w:val="Heading4"/>
        <w:numPr>
          <w:ilvl w:val="0"/>
          <w:numId w:val="0"/>
        </w:numPr>
        <w:ind w:left="864" w:hanging="864"/>
      </w:pPr>
      <w:bookmarkStart w:id="440" w:name="_Toc476262150"/>
      <w:r>
        <w:t>6.x.5.3</w:t>
      </w:r>
      <w:r>
        <w:tab/>
        <w:t>Participating Object Roles</w:t>
      </w:r>
      <w:bookmarkEnd w:id="440"/>
    </w:p>
    <w:p w14:paraId="64F31E92" w14:textId="77777777" w:rsidR="00A27EEA" w:rsidRPr="00407122" w:rsidRDefault="00A27EEA" w:rsidP="00A27EEA">
      <w:pPr>
        <w:pStyle w:val="BodyText"/>
      </w:pPr>
      <w:r>
        <w:t>The following participating object roles should be used for objects that participate in an event.  If this list lacks a suitable code, a locally defined code may be used.</w:t>
      </w:r>
    </w:p>
    <w:p w14:paraId="5DE8B782" w14:textId="77777777" w:rsidR="00265C7F" w:rsidRDefault="00265C7F" w:rsidP="00407122">
      <w:pPr>
        <w:pStyle w:val="BodyText"/>
      </w:pPr>
    </w:p>
    <w:p w14:paraId="43D4D0BD" w14:textId="77777777" w:rsidR="00265C7F" w:rsidRDefault="00265C7F" w:rsidP="00265C7F">
      <w:pPr>
        <w:keepNext/>
        <w:spacing w:before="216"/>
        <w:jc w:val="center"/>
      </w:pPr>
      <w:r>
        <w:rPr>
          <w:rFonts w:ascii="Arial" w:hAnsi="Arial"/>
          <w:b/>
          <w:color w:val="000000"/>
          <w:sz w:val="22"/>
        </w:rPr>
        <w:t>Table   Participating Object Roles</w:t>
      </w:r>
    </w:p>
    <w:p w14:paraId="5658CCAF" w14:textId="77777777" w:rsidR="00265C7F" w:rsidRDefault="00265C7F" w:rsidP="00265C7F">
      <w:pPr>
        <w:rPr>
          <w:sz w:val="13"/>
        </w:rPr>
      </w:pPr>
    </w:p>
    <w:tbl>
      <w:tblPr>
        <w:tblW w:w="10440" w:type="dxa"/>
        <w:tblInd w:w="45" w:type="dxa"/>
        <w:tblLayout w:type="fixed"/>
        <w:tblCellMar>
          <w:left w:w="10" w:type="dxa"/>
          <w:right w:w="10" w:type="dxa"/>
        </w:tblCellMar>
        <w:tblLook w:val="04A0" w:firstRow="1" w:lastRow="0" w:firstColumn="1" w:lastColumn="0" w:noHBand="0" w:noVBand="1"/>
        <w:tblPrChange w:id="441" w:author="Robert.Horn" w:date="2017-03-05T15:49:00Z">
          <w:tblPr>
            <w:tblW w:w="0" w:type="auto"/>
            <w:tblInd w:w="45" w:type="dxa"/>
            <w:tblLayout w:type="fixed"/>
            <w:tblCellMar>
              <w:left w:w="10" w:type="dxa"/>
              <w:right w:w="10" w:type="dxa"/>
            </w:tblCellMar>
            <w:tblLook w:val="04A0" w:firstRow="1" w:lastRow="0" w:firstColumn="1" w:lastColumn="0" w:noHBand="0" w:noVBand="1"/>
          </w:tblPr>
        </w:tblPrChange>
      </w:tblPr>
      <w:tblGrid>
        <w:gridCol w:w="4148"/>
        <w:gridCol w:w="2773"/>
        <w:gridCol w:w="3519"/>
        <w:tblGridChange w:id="442">
          <w:tblGrid>
            <w:gridCol w:w="4148"/>
            <w:gridCol w:w="2773"/>
            <w:gridCol w:w="3519"/>
          </w:tblGrid>
        </w:tblGridChange>
      </w:tblGrid>
      <w:tr w:rsidR="00265C7F" w14:paraId="3A536AE7" w14:textId="77777777" w:rsidTr="005C4A37">
        <w:trPr>
          <w:tblHeader/>
          <w:trPrChange w:id="443" w:author="Robert.Horn" w:date="2017-03-05T15:49:00Z">
            <w:trPr>
              <w:tblHeader/>
            </w:trPr>
          </w:trPrChange>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Change w:id="444" w:author="Robert.Horn" w:date="2017-03-05T15:49:00Z">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tcPrChange>
          </w:tcPr>
          <w:p w14:paraId="27B1303D" w14:textId="77777777" w:rsidR="00265C7F" w:rsidRDefault="00265C7F" w:rsidP="00BD1F38">
            <w:pPr>
              <w:keepNext/>
              <w:spacing w:before="180"/>
              <w:jc w:val="center"/>
            </w:pPr>
            <w:r>
              <w:rPr>
                <w:rFonts w:ascii="Arial" w:hAnsi="Arial"/>
                <w:b/>
                <w:color w:val="000000"/>
                <w:sz w:val="18"/>
              </w:rPr>
              <w:t>Coding Scheme Designator</w:t>
            </w:r>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Change w:id="445" w:author="Robert.Horn" w:date="2017-03-05T15:49:00Z">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539465C2" w14:textId="77777777" w:rsidR="00265C7F" w:rsidRDefault="00265C7F" w:rsidP="00BD1F38">
            <w:pPr>
              <w:spacing w:before="180"/>
              <w:jc w:val="center"/>
            </w:pPr>
            <w:r>
              <w:rPr>
                <w:rFonts w:ascii="Arial" w:hAnsi="Arial"/>
                <w:b/>
                <w:color w:val="000000"/>
                <w:sz w:val="18"/>
              </w:rPr>
              <w:t>Code Value</w:t>
            </w:r>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Change w:id="446" w:author="Robert.Horn" w:date="2017-03-05T15:49:00Z">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tcPrChange>
          </w:tcPr>
          <w:p w14:paraId="7F1095E5" w14:textId="77777777" w:rsidR="00265C7F" w:rsidRDefault="00265C7F" w:rsidP="00BD1F38">
            <w:pPr>
              <w:spacing w:before="180"/>
              <w:jc w:val="center"/>
            </w:pPr>
            <w:r>
              <w:rPr>
                <w:rFonts w:ascii="Arial" w:hAnsi="Arial"/>
                <w:b/>
                <w:color w:val="000000"/>
                <w:sz w:val="18"/>
              </w:rPr>
              <w:t>Code Meaning</w:t>
            </w:r>
          </w:p>
        </w:tc>
      </w:tr>
      <w:tr w:rsidR="00265C7F" w:rsidDel="005C4A37" w14:paraId="35138589" w14:textId="119517C3" w:rsidTr="005C4A37">
        <w:trPr>
          <w:del w:id="447" w:author="Robert.Horn" w:date="2017-03-05T15:4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Change w:id="448" w:author="Robert.Horn" w:date="2017-03-05T15:49:00Z">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tcPrChange>
          </w:tcPr>
          <w:p w14:paraId="2D38EB5F" w14:textId="0CC32338" w:rsidR="00265C7F" w:rsidDel="005C4A37" w:rsidRDefault="00265C7F" w:rsidP="00BD1F38">
            <w:pPr>
              <w:spacing w:before="180"/>
              <w:jc w:val="center"/>
              <w:rPr>
                <w:del w:id="449" w:author="Robert.Horn" w:date="2017-03-05T15:49:00Z"/>
              </w:rPr>
            </w:pPr>
          </w:p>
        </w:tc>
        <w:tc>
          <w:tcPr>
            <w:tcW w:w="2773" w:type="dxa"/>
            <w:tcBorders>
              <w:bottom w:val="single" w:sz="4" w:space="0" w:color="000000"/>
              <w:right w:val="single" w:sz="4" w:space="0" w:color="000000"/>
            </w:tcBorders>
            <w:tcMar>
              <w:top w:w="40" w:type="dxa"/>
              <w:left w:w="40" w:type="dxa"/>
              <w:bottom w:w="40" w:type="dxa"/>
              <w:right w:w="40" w:type="dxa"/>
            </w:tcMar>
            <w:tcPrChange w:id="450" w:author="Robert.Horn" w:date="2017-03-05T15:49:00Z">
              <w:tcPr>
                <w:tcW w:w="2773" w:type="dxa"/>
                <w:tcBorders>
                  <w:bottom w:val="single" w:sz="4" w:space="0" w:color="000000"/>
                  <w:right w:val="single" w:sz="4" w:space="0" w:color="000000"/>
                </w:tcBorders>
                <w:tcMar>
                  <w:top w:w="40" w:type="dxa"/>
                  <w:left w:w="40" w:type="dxa"/>
                  <w:bottom w:w="40" w:type="dxa"/>
                  <w:right w:w="40" w:type="dxa"/>
                </w:tcMar>
              </w:tcPr>
            </w:tcPrChange>
          </w:tcPr>
          <w:p w14:paraId="7BAA71FA" w14:textId="4984AAE9" w:rsidR="00265C7F" w:rsidDel="005C4A37" w:rsidRDefault="00265C7F" w:rsidP="00BD1F38">
            <w:pPr>
              <w:spacing w:before="180"/>
              <w:jc w:val="center"/>
              <w:rPr>
                <w:del w:id="451" w:author="Robert.Horn" w:date="2017-03-05T15:49:00Z"/>
              </w:rPr>
            </w:pPr>
          </w:p>
        </w:tc>
        <w:tc>
          <w:tcPr>
            <w:tcW w:w="3519" w:type="dxa"/>
            <w:tcBorders>
              <w:bottom w:val="single" w:sz="4" w:space="0" w:color="000000"/>
              <w:right w:val="single" w:sz="4" w:space="0" w:color="000000"/>
            </w:tcBorders>
            <w:tcMar>
              <w:top w:w="40" w:type="dxa"/>
              <w:left w:w="40" w:type="dxa"/>
              <w:bottom w:w="40" w:type="dxa"/>
              <w:right w:w="40" w:type="dxa"/>
            </w:tcMar>
            <w:tcPrChange w:id="452" w:author="Robert.Horn" w:date="2017-03-05T15:49:00Z">
              <w:tcPr>
                <w:tcW w:w="3519" w:type="dxa"/>
                <w:tcBorders>
                  <w:bottom w:val="single" w:sz="4" w:space="0" w:color="000000"/>
                  <w:right w:val="single" w:sz="4" w:space="0" w:color="000000"/>
                </w:tcBorders>
                <w:tcMar>
                  <w:top w:w="40" w:type="dxa"/>
                  <w:left w:w="40" w:type="dxa"/>
                  <w:bottom w:w="40" w:type="dxa"/>
                  <w:right w:w="40" w:type="dxa"/>
                </w:tcMar>
              </w:tcPr>
            </w:tcPrChange>
          </w:tcPr>
          <w:p w14:paraId="54E37530" w14:textId="019D7B70" w:rsidR="00265C7F" w:rsidDel="005C4A37" w:rsidRDefault="00265C7F" w:rsidP="00BD1F38">
            <w:pPr>
              <w:spacing w:before="180"/>
              <w:rPr>
                <w:del w:id="453" w:author="Robert.Horn" w:date="2017-03-05T15:49:00Z"/>
              </w:rPr>
            </w:pPr>
            <w:del w:id="454" w:author="Robert.Horn" w:date="2017-03-05T15:49:00Z">
              <w:r w:rsidDel="005C4A37">
                <w:delText>Examination</w:delText>
              </w:r>
            </w:del>
          </w:p>
        </w:tc>
      </w:tr>
      <w:tr w:rsidR="00265C7F" w:rsidRPr="005C4A37" w14:paraId="528EAE74" w14:textId="77777777" w:rsidTr="005C4A37">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Change w:id="455" w:author="Robert.Horn" w:date="2017-03-05T15:49:00Z">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tcPrChange>
          </w:tcPr>
          <w:p w14:paraId="48F69D1B" w14:textId="3926D4CA" w:rsidR="00265C7F" w:rsidRPr="005C4A37" w:rsidRDefault="005C4A37" w:rsidP="005C4A37">
            <w:pPr>
              <w:pStyle w:val="TableEntry"/>
              <w:rPr>
                <w:szCs w:val="18"/>
                <w:rPrChange w:id="456" w:author="Robert.Horn" w:date="2017-03-05T15:52:00Z">
                  <w:rPr/>
                </w:rPrChange>
              </w:rPr>
              <w:pPrChange w:id="457" w:author="Robert.Horn" w:date="2017-03-05T15:52:00Z">
                <w:pPr>
                  <w:spacing w:before="180"/>
                  <w:jc w:val="center"/>
                </w:pPr>
              </w:pPrChange>
            </w:pPr>
            <w:ins w:id="458" w:author="Robert.Horn" w:date="2017-03-05T15:51:00Z">
              <w:r w:rsidRPr="005C4A37">
                <w:rPr>
                  <w:szCs w:val="18"/>
                  <w:rPrChange w:id="459" w:author="Robert.Horn" w:date="2017-03-05T15:52:00Z">
                    <w:rPr/>
                  </w:rPrChange>
                </w:rPr>
                <w:t>IHE</w:t>
              </w:r>
            </w:ins>
          </w:p>
        </w:tc>
        <w:tc>
          <w:tcPr>
            <w:tcW w:w="2773" w:type="dxa"/>
            <w:tcBorders>
              <w:bottom w:val="single" w:sz="4" w:space="0" w:color="auto"/>
              <w:right w:val="single" w:sz="4" w:space="0" w:color="000000"/>
            </w:tcBorders>
            <w:tcMar>
              <w:top w:w="40" w:type="dxa"/>
              <w:left w:w="40" w:type="dxa"/>
              <w:bottom w:w="40" w:type="dxa"/>
              <w:right w:w="40" w:type="dxa"/>
            </w:tcMar>
            <w:tcPrChange w:id="460" w:author="Robert.Horn" w:date="2017-03-05T15:49:00Z">
              <w:tcPr>
                <w:tcW w:w="2773" w:type="dxa"/>
                <w:tcBorders>
                  <w:bottom w:val="single" w:sz="4" w:space="0" w:color="auto"/>
                  <w:right w:val="single" w:sz="4" w:space="0" w:color="000000"/>
                </w:tcBorders>
                <w:tcMar>
                  <w:top w:w="40" w:type="dxa"/>
                  <w:left w:w="40" w:type="dxa"/>
                  <w:bottom w:w="40" w:type="dxa"/>
                  <w:right w:w="40" w:type="dxa"/>
                </w:tcMar>
              </w:tcPr>
            </w:tcPrChange>
          </w:tcPr>
          <w:p w14:paraId="37F5E176" w14:textId="21BE2001" w:rsidR="00265C7F" w:rsidRPr="005C4A37" w:rsidRDefault="005C4A37" w:rsidP="005C4A37">
            <w:pPr>
              <w:pStyle w:val="TableEntry"/>
              <w:rPr>
                <w:szCs w:val="18"/>
                <w:rPrChange w:id="461" w:author="Robert.Horn" w:date="2017-03-05T15:52:00Z">
                  <w:rPr/>
                </w:rPrChange>
              </w:rPr>
              <w:pPrChange w:id="462" w:author="Robert.Horn" w:date="2017-03-05T15:52:00Z">
                <w:pPr>
                  <w:spacing w:before="180"/>
                  <w:jc w:val="center"/>
                </w:pPr>
              </w:pPrChange>
            </w:pPr>
            <w:ins w:id="463" w:author="Robert.Horn" w:date="2017-03-05T15:51:00Z">
              <w:r w:rsidRPr="005C4A37">
                <w:rPr>
                  <w:szCs w:val="18"/>
                  <w:rPrChange w:id="464" w:author="Robert.Horn" w:date="2017-03-05T15:52:00Z">
                    <w:rPr/>
                  </w:rPrChange>
                </w:rPr>
                <w:t>IHE???1</w:t>
              </w:r>
            </w:ins>
          </w:p>
        </w:tc>
        <w:tc>
          <w:tcPr>
            <w:tcW w:w="3519" w:type="dxa"/>
            <w:tcBorders>
              <w:bottom w:val="single" w:sz="4" w:space="0" w:color="auto"/>
              <w:right w:val="single" w:sz="4" w:space="0" w:color="000000"/>
            </w:tcBorders>
            <w:tcMar>
              <w:top w:w="40" w:type="dxa"/>
              <w:left w:w="40" w:type="dxa"/>
              <w:bottom w:w="40" w:type="dxa"/>
              <w:right w:w="40" w:type="dxa"/>
            </w:tcMar>
            <w:tcPrChange w:id="465" w:author="Robert.Horn" w:date="2017-03-05T15:49:00Z">
              <w:tcPr>
                <w:tcW w:w="3519" w:type="dxa"/>
                <w:tcBorders>
                  <w:bottom w:val="single" w:sz="4" w:space="0" w:color="auto"/>
                  <w:right w:val="single" w:sz="4" w:space="0" w:color="000000"/>
                </w:tcBorders>
                <w:tcMar>
                  <w:top w:w="40" w:type="dxa"/>
                  <w:left w:w="40" w:type="dxa"/>
                  <w:bottom w:w="40" w:type="dxa"/>
                  <w:right w:w="40" w:type="dxa"/>
                </w:tcMar>
              </w:tcPr>
            </w:tcPrChange>
          </w:tcPr>
          <w:p w14:paraId="6ED73EBC" w14:textId="77777777" w:rsidR="00265C7F" w:rsidRPr="005C4A37" w:rsidRDefault="00265C7F" w:rsidP="005C4A37">
            <w:pPr>
              <w:pStyle w:val="TableEntry"/>
              <w:rPr>
                <w:szCs w:val="18"/>
                <w:rPrChange w:id="466" w:author="Robert.Horn" w:date="2017-03-05T15:52:00Z">
                  <w:rPr/>
                </w:rPrChange>
              </w:rPr>
              <w:pPrChange w:id="467" w:author="Robert.Horn" w:date="2017-03-05T15:52:00Z">
                <w:pPr>
                  <w:spacing w:before="180"/>
                </w:pPr>
              </w:pPrChange>
            </w:pPr>
            <w:r w:rsidRPr="005C4A37">
              <w:rPr>
                <w:szCs w:val="18"/>
                <w:rPrChange w:id="468" w:author="Robert.Horn" w:date="2017-03-05T15:52:00Z">
                  <w:rPr/>
                </w:rPrChange>
              </w:rPr>
              <w:t>Appointment</w:t>
            </w:r>
          </w:p>
        </w:tc>
      </w:tr>
      <w:tr w:rsidR="00265C7F" w:rsidRPr="00CB5B62" w14:paraId="1E046B8D"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69"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6C7713B" w14:textId="61E370B4" w:rsidR="00265C7F" w:rsidRPr="00CB5B62" w:rsidRDefault="00CB5B62" w:rsidP="005C4A37">
            <w:pPr>
              <w:pStyle w:val="TableEntry"/>
              <w:rPr>
                <w:szCs w:val="18"/>
                <w:rPrChange w:id="470" w:author="Robert.Horn" w:date="2017-03-05T15:44:00Z">
                  <w:rPr/>
                </w:rPrChange>
              </w:rPr>
              <w:pPrChange w:id="471" w:author="Robert.Horn" w:date="2017-03-05T15:52:00Z">
                <w:pPr>
                  <w:spacing w:before="180"/>
                  <w:jc w:val="center"/>
                </w:pPr>
              </w:pPrChange>
            </w:pPr>
            <w:ins w:id="472" w:author="Robert.Horn" w:date="2017-03-05T15:44:00Z">
              <w:r w:rsidRPr="005C4A37">
                <w:rPr>
                  <w:szCs w:val="18"/>
                  <w:rPrChange w:id="473" w:author="Robert.Horn" w:date="2017-03-05T15:52:00Z">
                    <w:rPr>
                      <w:szCs w:val="18"/>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4"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6C4FBD25" w14:textId="2FE003F8" w:rsidR="00265C7F" w:rsidRPr="00CB5B62" w:rsidRDefault="00CB5B62" w:rsidP="00CB5B62">
            <w:pPr>
              <w:pStyle w:val="TableEntry"/>
              <w:rPr>
                <w:szCs w:val="18"/>
                <w:rPrChange w:id="475" w:author="Robert.Horn" w:date="2017-03-05T15:44:00Z">
                  <w:rPr/>
                </w:rPrChange>
              </w:rPr>
              <w:pPrChange w:id="476" w:author="Robert.Horn" w:date="2017-03-05T15:44:00Z">
                <w:pPr>
                  <w:spacing w:before="180"/>
                  <w:jc w:val="center"/>
                </w:pPr>
              </w:pPrChange>
            </w:pPr>
            <w:ins w:id="477" w:author="Robert.Horn" w:date="2017-03-05T15:44:00Z">
              <w:r w:rsidRPr="00CB5B62">
                <w:rPr>
                  <w:szCs w:val="18"/>
                  <w:rPrChange w:id="478" w:author="Robert.Horn" w:date="2017-03-05T15:44:00Z">
                    <w:rPr/>
                  </w:rPrChange>
                </w:rPr>
                <w:t>363679005</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79"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4A18370B" w14:textId="056A80FF" w:rsidR="00265C7F" w:rsidRPr="00CB5B62" w:rsidRDefault="00265C7F" w:rsidP="00CB5B62">
            <w:pPr>
              <w:pStyle w:val="TableEntry"/>
              <w:rPr>
                <w:szCs w:val="18"/>
                <w:rPrChange w:id="480" w:author="Robert.Horn" w:date="2017-03-05T15:44:00Z">
                  <w:rPr/>
                </w:rPrChange>
              </w:rPr>
              <w:pPrChange w:id="481" w:author="Robert.Horn" w:date="2017-03-05T15:44:00Z">
                <w:pPr>
                  <w:spacing w:before="180"/>
                </w:pPr>
              </w:pPrChange>
            </w:pPr>
            <w:del w:id="482" w:author="Robert.Horn" w:date="2017-03-05T15:44:00Z">
              <w:r w:rsidRPr="00CB5B62" w:rsidDel="00CB5B62">
                <w:rPr>
                  <w:szCs w:val="18"/>
                  <w:rPrChange w:id="483" w:author="Robert.Horn" w:date="2017-03-05T15:44:00Z">
                    <w:rPr/>
                  </w:rPrChange>
                </w:rPr>
                <w:delText>Study</w:delText>
              </w:r>
            </w:del>
            <w:ins w:id="484" w:author="Robert.Horn" w:date="2017-03-05T15:44:00Z">
              <w:r w:rsidR="00CB5B62" w:rsidRPr="00CB5B62">
                <w:rPr>
                  <w:szCs w:val="18"/>
                  <w:rPrChange w:id="485" w:author="Robert.Horn" w:date="2017-03-05T15:44:00Z">
                    <w:rPr/>
                  </w:rPrChange>
                </w:rPr>
                <w:t>Imaging Procedure</w:t>
              </w:r>
            </w:ins>
          </w:p>
        </w:tc>
      </w:tr>
      <w:tr w:rsidR="00265C7F" w:rsidRPr="00CB5B62" w14:paraId="7CFD1221"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86"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A9ECFCC" w14:textId="6AEEB277" w:rsidR="00265C7F" w:rsidRPr="00CB5B62" w:rsidRDefault="00CB5B62" w:rsidP="00CB5B62">
            <w:pPr>
              <w:pStyle w:val="TableEntry"/>
              <w:rPr>
                <w:szCs w:val="18"/>
                <w:rPrChange w:id="487" w:author="Robert.Horn" w:date="2017-03-05T15:42:00Z">
                  <w:rPr>
                    <w:rFonts w:ascii="Arial" w:hAnsi="Arial"/>
                    <w:color w:val="000000"/>
                    <w:sz w:val="18"/>
                  </w:rPr>
                </w:rPrChange>
              </w:rPr>
              <w:pPrChange w:id="488" w:author="Robert.Horn" w:date="2017-03-05T15:42:00Z">
                <w:pPr>
                  <w:spacing w:before="180"/>
                  <w:jc w:val="center"/>
                </w:pPr>
              </w:pPrChange>
            </w:pPr>
            <w:ins w:id="489" w:author="Robert.Horn" w:date="2017-03-05T15:42:00Z">
              <w:r w:rsidRPr="00CB5B62">
                <w:rPr>
                  <w:szCs w:val="18"/>
                  <w:rPrChange w:id="490" w:author="Robert.Horn" w:date="2017-03-05T15:42:00Z">
                    <w:rPr>
                      <w:rFonts w:ascii="Arial" w:hAnsi="Arial"/>
                      <w:color w:val="000000"/>
                      <w:sz w:val="18"/>
                    </w:rPr>
                  </w:rPrChange>
                </w:rPr>
                <w:t>SNOMED</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91"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29969B34" w14:textId="1102CD37" w:rsidR="00265C7F" w:rsidRPr="00CB5B62" w:rsidRDefault="00CB5B62" w:rsidP="00CB5B62">
            <w:pPr>
              <w:pStyle w:val="TableEntry"/>
              <w:rPr>
                <w:szCs w:val="18"/>
                <w:rPrChange w:id="492" w:author="Robert.Horn" w:date="2017-03-05T15:42:00Z">
                  <w:rPr/>
                </w:rPrChange>
              </w:rPr>
              <w:pPrChange w:id="493" w:author="Robert.Horn" w:date="2017-03-05T15:42:00Z">
                <w:pPr>
                  <w:spacing w:before="180"/>
                  <w:jc w:val="center"/>
                </w:pPr>
              </w:pPrChange>
            </w:pPr>
            <w:ins w:id="494" w:author="Robert.Horn" w:date="2017-03-05T15:41:00Z">
              <w:r w:rsidRPr="00CB5B62">
                <w:rPr>
                  <w:szCs w:val="18"/>
                  <w:rPrChange w:id="495" w:author="Robert.Horn" w:date="2017-03-05T15:42:00Z">
                    <w:rPr/>
                  </w:rPrChange>
                </w:rPr>
                <w:t>371524004</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496"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1CCE86B" w14:textId="3C10C8A8" w:rsidR="00265C7F" w:rsidRPr="00CB5B62" w:rsidRDefault="00265C7F" w:rsidP="00CB5B62">
            <w:pPr>
              <w:pStyle w:val="TableEntry"/>
              <w:rPr>
                <w:szCs w:val="18"/>
                <w:rPrChange w:id="497" w:author="Robert.Horn" w:date="2017-03-05T15:42:00Z">
                  <w:rPr>
                    <w:rFonts w:ascii="Arial" w:hAnsi="Arial"/>
                    <w:color w:val="000000"/>
                    <w:sz w:val="18"/>
                  </w:rPr>
                </w:rPrChange>
              </w:rPr>
              <w:pPrChange w:id="498" w:author="Robert.Horn" w:date="2017-03-05T15:42:00Z">
                <w:pPr>
                  <w:spacing w:before="180"/>
                </w:pPr>
              </w:pPrChange>
            </w:pPr>
            <w:del w:id="499" w:author="Robert.Horn" w:date="2017-03-05T15:42:00Z">
              <w:r w:rsidRPr="00CB5B62" w:rsidDel="00CB5B62">
                <w:rPr>
                  <w:szCs w:val="18"/>
                  <w:rPrChange w:id="500" w:author="Robert.Horn" w:date="2017-03-05T15:42:00Z">
                    <w:rPr>
                      <w:rFonts w:ascii="Arial" w:hAnsi="Arial"/>
                      <w:color w:val="000000"/>
                      <w:sz w:val="18"/>
                    </w:rPr>
                  </w:rPrChange>
                </w:rPr>
                <w:delText>Report</w:delText>
              </w:r>
            </w:del>
            <w:ins w:id="501" w:author="Robert.Horn" w:date="2017-03-05T15:42:00Z">
              <w:r w:rsidR="00CB5B62" w:rsidRPr="00CB5B62">
                <w:rPr>
                  <w:szCs w:val="18"/>
                  <w:rPrChange w:id="502" w:author="Robert.Horn" w:date="2017-03-05T15:42:00Z">
                    <w:rPr>
                      <w:rFonts w:ascii="Arial" w:hAnsi="Arial"/>
                      <w:color w:val="000000"/>
                      <w:sz w:val="18"/>
                    </w:rPr>
                  </w:rPrChange>
                </w:rPr>
                <w:t>Clinical Report</w:t>
              </w:r>
            </w:ins>
          </w:p>
        </w:tc>
      </w:tr>
      <w:tr w:rsidR="00265C7F" w14:paraId="276C4A0A" w14:textId="77777777" w:rsidTr="005C4A37">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03" w:author="Robert.Horn" w:date="2017-03-05T15:49:00Z">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3AD8436" w14:textId="3CACE965" w:rsidR="00265C7F" w:rsidRDefault="00CB5B62" w:rsidP="00CB5B62">
            <w:pPr>
              <w:pStyle w:val="TableEntry"/>
              <w:pPrChange w:id="504" w:author="Robert.Horn" w:date="2017-03-05T15:38:00Z">
                <w:pPr>
                  <w:spacing w:before="180"/>
                  <w:jc w:val="center"/>
                </w:pPr>
              </w:pPrChange>
            </w:pPr>
            <w:ins w:id="505" w:author="Robert.Horn" w:date="2017-03-05T15:36:00Z">
              <w:r>
                <w:t>DCM</w:t>
              </w:r>
            </w:ins>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06" w:author="Robert.Horn" w:date="2017-03-05T15:49:00Z">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02B5C7CA" w14:textId="359868A7" w:rsidR="00265C7F" w:rsidRPr="00CB5B62" w:rsidRDefault="00CB5B62" w:rsidP="00CB5B62">
            <w:pPr>
              <w:pStyle w:val="TableEntry"/>
              <w:rPr>
                <w:szCs w:val="18"/>
                <w:rPrChange w:id="507" w:author="Robert.Horn" w:date="2017-03-05T15:38:00Z">
                  <w:rPr/>
                </w:rPrChange>
              </w:rPr>
              <w:pPrChange w:id="508" w:author="Robert.Horn" w:date="2017-03-05T15:38:00Z">
                <w:pPr>
                  <w:spacing w:before="180"/>
                  <w:jc w:val="center"/>
                </w:pPr>
              </w:pPrChange>
            </w:pPr>
            <w:ins w:id="509" w:author="Robert.Horn" w:date="2017-03-05T15:37:00Z">
              <w:r>
                <w:rPr>
                  <w:szCs w:val="18"/>
                </w:rPr>
                <w:t xml:space="preserve">121022 </w:t>
              </w:r>
            </w:ins>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Change w:id="510" w:author="Robert.Horn" w:date="2017-03-05T15:49:00Z">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tcPrChange>
          </w:tcPr>
          <w:p w14:paraId="12BE3E64" w14:textId="1CA73E51" w:rsidR="00265C7F" w:rsidRPr="00CB5B62" w:rsidRDefault="00CB5B62" w:rsidP="00CB5B62">
            <w:pPr>
              <w:pStyle w:val="TableEntry"/>
              <w:rPr>
                <w:szCs w:val="18"/>
                <w:rPrChange w:id="511" w:author="Robert.Horn" w:date="2017-03-05T15:38:00Z">
                  <w:rPr/>
                </w:rPrChange>
              </w:rPr>
              <w:pPrChange w:id="512" w:author="Robert.Horn" w:date="2017-03-05T15:38:00Z">
                <w:pPr>
                  <w:spacing w:before="180"/>
                </w:pPr>
              </w:pPrChange>
            </w:pPr>
            <w:ins w:id="513" w:author="Robert.Horn" w:date="2017-03-05T15:37:00Z">
              <w:r>
                <w:rPr>
                  <w:szCs w:val="18"/>
                </w:rPr>
                <w:t>Accession Number</w:t>
              </w:r>
            </w:ins>
          </w:p>
        </w:tc>
      </w:tr>
    </w:tbl>
    <w:p w14:paraId="00612599" w14:textId="77777777" w:rsidR="00265C7F" w:rsidRDefault="00265C7F" w:rsidP="00407122">
      <w:pPr>
        <w:pStyle w:val="BodyText"/>
      </w:pPr>
    </w:p>
    <w:p w14:paraId="29EC0865" w14:textId="77777777" w:rsidR="00265C7F" w:rsidRDefault="00265C7F">
      <w:pPr>
        <w:pStyle w:val="BodyText"/>
      </w:pPr>
    </w:p>
    <w:p w14:paraId="5F0ACBCE" w14:textId="77777777" w:rsidR="00265C7F" w:rsidRPr="00407122" w:rsidRDefault="00265C7F">
      <w:pPr>
        <w:pStyle w:val="BodyText"/>
      </w:pPr>
    </w:p>
    <w:p w14:paraId="3C398024" w14:textId="74C7E7BA" w:rsidR="00265C7F" w:rsidDel="004A518B" w:rsidRDefault="00265C7F" w:rsidP="00CB5B62">
      <w:pPr>
        <w:pStyle w:val="Heading4"/>
        <w:numPr>
          <w:ilvl w:val="0"/>
          <w:numId w:val="0"/>
        </w:numPr>
        <w:ind w:left="864" w:hanging="864"/>
        <w:rPr>
          <w:del w:id="514" w:author="Robert.Horn" w:date="2017-03-05T16:39:00Z"/>
        </w:rPr>
      </w:pPr>
      <w:bookmarkStart w:id="515" w:name="_Toc476262151"/>
      <w:del w:id="516" w:author="Robert.Horn" w:date="2017-03-05T16:39:00Z">
        <w:r w:rsidDel="004A518B">
          <w:delText>6.x.5.4</w:delText>
        </w:r>
        <w:r w:rsidDel="004A518B">
          <w:tab/>
          <w:delText>Location Roles</w:delText>
        </w:r>
        <w:bookmarkEnd w:id="515"/>
      </w:del>
    </w:p>
    <w:p w14:paraId="04F5CAE9" w14:textId="238BDE26" w:rsidR="00265C7F" w:rsidDel="004A518B" w:rsidRDefault="00A27EEA" w:rsidP="00407122">
      <w:pPr>
        <w:pStyle w:val="BodyText"/>
        <w:rPr>
          <w:del w:id="517" w:author="Robert.Horn" w:date="2017-03-05T16:39:00Z"/>
        </w:rPr>
      </w:pPr>
      <w:del w:id="518" w:author="Robert.Horn" w:date="2017-03-05T16:39:00Z">
        <w:r w:rsidDel="004A518B">
          <w:delText>The following machine roles should be used for locations that participate in an event.  If this list lacks a suitable code, a locally defined code may be used.</w:delText>
        </w:r>
      </w:del>
    </w:p>
    <w:p w14:paraId="6475FA59" w14:textId="46B2F912" w:rsidR="00265C7F" w:rsidDel="004A518B" w:rsidRDefault="00E07DBF" w:rsidP="00265C7F">
      <w:pPr>
        <w:keepNext/>
        <w:spacing w:before="216"/>
        <w:jc w:val="center"/>
        <w:rPr>
          <w:del w:id="519" w:author="Robert.Horn" w:date="2017-03-05T16:39:00Z"/>
        </w:rPr>
      </w:pPr>
      <w:del w:id="520" w:author="Robert.Horn" w:date="2017-03-05T16:39:00Z">
        <w:r w:rsidDel="004A518B">
          <w:rPr>
            <w:rFonts w:ascii="Arial" w:hAnsi="Arial"/>
            <w:b/>
            <w:color w:val="000000"/>
            <w:sz w:val="22"/>
          </w:rPr>
          <w:delText>Table</w:delText>
        </w:r>
        <w:r w:rsidR="00265C7F" w:rsidDel="004A518B">
          <w:rPr>
            <w:rFonts w:ascii="Arial" w:hAnsi="Arial"/>
            <w:b/>
            <w:color w:val="000000"/>
            <w:sz w:val="22"/>
          </w:rPr>
          <w:delText> Location Roles</w:delText>
        </w:r>
      </w:del>
    </w:p>
    <w:p w14:paraId="1D1220E5" w14:textId="5B0A06C6" w:rsidR="00265C7F" w:rsidDel="004A518B" w:rsidRDefault="00265C7F" w:rsidP="00265C7F">
      <w:pPr>
        <w:rPr>
          <w:del w:id="521" w:author="Robert.Horn" w:date="2017-03-05T16:39:00Z"/>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48"/>
        <w:gridCol w:w="2773"/>
        <w:gridCol w:w="3519"/>
      </w:tblGrid>
      <w:tr w:rsidR="00265C7F" w:rsidDel="004A518B" w14:paraId="3400B5E9" w14:textId="3E17DBE7" w:rsidTr="00BD1F38">
        <w:trPr>
          <w:tblHeader/>
          <w:del w:id="522" w:author="Robert.Horn" w:date="2017-03-05T16:39:00Z"/>
        </w:trPr>
        <w:tc>
          <w:tcPr>
            <w:tcW w:w="41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B84AEA2" w14:textId="23E1072A" w:rsidR="00265C7F" w:rsidDel="004A518B" w:rsidRDefault="00265C7F" w:rsidP="00BD1F38">
            <w:pPr>
              <w:keepNext/>
              <w:spacing w:before="180"/>
              <w:jc w:val="center"/>
              <w:rPr>
                <w:del w:id="523" w:author="Robert.Horn" w:date="2017-03-05T16:39:00Z"/>
              </w:rPr>
            </w:pPr>
            <w:del w:id="524" w:author="Robert.Horn" w:date="2017-03-05T16:39:00Z">
              <w:r w:rsidDel="004A518B">
                <w:rPr>
                  <w:rFonts w:ascii="Arial" w:hAnsi="Arial"/>
                  <w:b/>
                  <w:color w:val="000000"/>
                  <w:sz w:val="18"/>
                </w:rPr>
                <w:delText>Coding Scheme Designator</w:delText>
              </w:r>
            </w:del>
          </w:p>
        </w:tc>
        <w:tc>
          <w:tcPr>
            <w:tcW w:w="2773" w:type="dxa"/>
            <w:tcBorders>
              <w:top w:val="single" w:sz="4" w:space="0" w:color="000000"/>
              <w:bottom w:val="single" w:sz="4" w:space="0" w:color="000000"/>
              <w:right w:val="single" w:sz="4" w:space="0" w:color="000000"/>
            </w:tcBorders>
            <w:tcMar>
              <w:top w:w="40" w:type="dxa"/>
              <w:left w:w="40" w:type="dxa"/>
              <w:bottom w:w="40" w:type="dxa"/>
              <w:right w:w="40" w:type="dxa"/>
            </w:tcMar>
          </w:tcPr>
          <w:p w14:paraId="0C2C5499" w14:textId="4BEA0875" w:rsidR="00265C7F" w:rsidDel="004A518B" w:rsidRDefault="00265C7F" w:rsidP="00BD1F38">
            <w:pPr>
              <w:spacing w:before="180"/>
              <w:jc w:val="center"/>
              <w:rPr>
                <w:del w:id="525" w:author="Robert.Horn" w:date="2017-03-05T16:39:00Z"/>
              </w:rPr>
            </w:pPr>
            <w:del w:id="526" w:author="Robert.Horn" w:date="2017-03-05T16:39:00Z">
              <w:r w:rsidDel="004A518B">
                <w:rPr>
                  <w:rFonts w:ascii="Arial" w:hAnsi="Arial"/>
                  <w:b/>
                  <w:color w:val="000000"/>
                  <w:sz w:val="18"/>
                </w:rPr>
                <w:delText>Code Value</w:delText>
              </w:r>
            </w:del>
          </w:p>
        </w:tc>
        <w:tc>
          <w:tcPr>
            <w:tcW w:w="3519" w:type="dxa"/>
            <w:tcBorders>
              <w:top w:val="single" w:sz="4" w:space="0" w:color="000000"/>
              <w:bottom w:val="single" w:sz="4" w:space="0" w:color="000000"/>
              <w:right w:val="single" w:sz="4" w:space="0" w:color="000000"/>
            </w:tcBorders>
            <w:tcMar>
              <w:top w:w="40" w:type="dxa"/>
              <w:left w:w="40" w:type="dxa"/>
              <w:bottom w:w="40" w:type="dxa"/>
              <w:right w:w="40" w:type="dxa"/>
            </w:tcMar>
          </w:tcPr>
          <w:p w14:paraId="1BB61999" w14:textId="522705D7" w:rsidR="00265C7F" w:rsidDel="004A518B" w:rsidRDefault="00265C7F" w:rsidP="00BD1F38">
            <w:pPr>
              <w:spacing w:before="180"/>
              <w:jc w:val="center"/>
              <w:rPr>
                <w:del w:id="527" w:author="Robert.Horn" w:date="2017-03-05T16:39:00Z"/>
              </w:rPr>
            </w:pPr>
            <w:del w:id="528" w:author="Robert.Horn" w:date="2017-03-05T16:39:00Z">
              <w:r w:rsidDel="004A518B">
                <w:rPr>
                  <w:rFonts w:ascii="Arial" w:hAnsi="Arial"/>
                  <w:b/>
                  <w:color w:val="000000"/>
                  <w:sz w:val="18"/>
                </w:rPr>
                <w:delText>Code Meaning</w:delText>
              </w:r>
            </w:del>
          </w:p>
        </w:tc>
      </w:tr>
      <w:tr w:rsidR="00265C7F" w:rsidDel="004A518B" w14:paraId="02474B5C" w14:textId="0654DF96" w:rsidTr="00BD1F38">
        <w:trPr>
          <w:del w:id="529" w:author="Robert.Horn" w:date="2017-03-05T16:39:00Z"/>
        </w:trPr>
        <w:tc>
          <w:tcPr>
            <w:tcW w:w="414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F6F62" w14:textId="345BFBBE" w:rsidR="00265C7F" w:rsidDel="004A518B" w:rsidRDefault="00265C7F" w:rsidP="00BD1F38">
            <w:pPr>
              <w:spacing w:before="180"/>
              <w:jc w:val="center"/>
              <w:rPr>
                <w:del w:id="530" w:author="Robert.Horn" w:date="2017-03-05T16:39:00Z"/>
              </w:rPr>
            </w:pPr>
          </w:p>
        </w:tc>
        <w:tc>
          <w:tcPr>
            <w:tcW w:w="2773" w:type="dxa"/>
            <w:tcBorders>
              <w:bottom w:val="single" w:sz="4" w:space="0" w:color="000000"/>
              <w:right w:val="single" w:sz="4" w:space="0" w:color="000000"/>
            </w:tcBorders>
            <w:tcMar>
              <w:top w:w="40" w:type="dxa"/>
              <w:left w:w="40" w:type="dxa"/>
              <w:bottom w:w="40" w:type="dxa"/>
              <w:right w:w="40" w:type="dxa"/>
            </w:tcMar>
          </w:tcPr>
          <w:p w14:paraId="7470BDDE" w14:textId="47D58529" w:rsidR="00265C7F" w:rsidDel="004A518B" w:rsidRDefault="00265C7F" w:rsidP="00BD1F38">
            <w:pPr>
              <w:spacing w:before="180"/>
              <w:jc w:val="center"/>
              <w:rPr>
                <w:del w:id="531" w:author="Robert.Horn" w:date="2017-03-05T16:39:00Z"/>
              </w:rPr>
            </w:pPr>
          </w:p>
        </w:tc>
        <w:tc>
          <w:tcPr>
            <w:tcW w:w="3519" w:type="dxa"/>
            <w:tcBorders>
              <w:bottom w:val="single" w:sz="4" w:space="0" w:color="000000"/>
              <w:right w:val="single" w:sz="4" w:space="0" w:color="000000"/>
            </w:tcBorders>
            <w:tcMar>
              <w:top w:w="40" w:type="dxa"/>
              <w:left w:w="40" w:type="dxa"/>
              <w:bottom w:w="40" w:type="dxa"/>
              <w:right w:w="40" w:type="dxa"/>
            </w:tcMar>
          </w:tcPr>
          <w:p w14:paraId="2430E17D" w14:textId="65624744" w:rsidR="00265C7F" w:rsidDel="004A518B" w:rsidRDefault="00265C7F" w:rsidP="00BD1F38">
            <w:pPr>
              <w:spacing w:before="180"/>
              <w:rPr>
                <w:del w:id="532" w:author="Robert.Horn" w:date="2017-03-05T16:39:00Z"/>
              </w:rPr>
            </w:pPr>
            <w:del w:id="533" w:author="Robert.Horn" w:date="2017-03-05T16:39:00Z">
              <w:r w:rsidDel="004A518B">
                <w:delText>Room Identifier</w:delText>
              </w:r>
            </w:del>
          </w:p>
        </w:tc>
      </w:tr>
      <w:tr w:rsidR="00265C7F" w:rsidDel="004A518B" w14:paraId="384AEB49" w14:textId="64925920" w:rsidTr="00BD1F38">
        <w:trPr>
          <w:del w:id="534" w:author="Robert.Horn" w:date="2017-03-05T16:39:00Z"/>
        </w:trPr>
        <w:tc>
          <w:tcPr>
            <w:tcW w:w="4148" w:type="dxa"/>
            <w:tcBorders>
              <w:left w:val="single" w:sz="4" w:space="0" w:color="000000"/>
              <w:bottom w:val="single" w:sz="4" w:space="0" w:color="auto"/>
              <w:right w:val="single" w:sz="4" w:space="0" w:color="000000"/>
            </w:tcBorders>
            <w:tcMar>
              <w:top w:w="40" w:type="dxa"/>
              <w:left w:w="40" w:type="dxa"/>
              <w:bottom w:w="40" w:type="dxa"/>
              <w:right w:w="40" w:type="dxa"/>
            </w:tcMar>
          </w:tcPr>
          <w:p w14:paraId="0422BED3" w14:textId="011235D8" w:rsidR="00265C7F" w:rsidDel="004A518B" w:rsidRDefault="00265C7F" w:rsidP="00BD1F38">
            <w:pPr>
              <w:spacing w:before="180"/>
              <w:jc w:val="center"/>
              <w:rPr>
                <w:del w:id="535" w:author="Robert.Horn" w:date="2017-03-05T16:39:00Z"/>
              </w:rPr>
            </w:pPr>
          </w:p>
        </w:tc>
        <w:tc>
          <w:tcPr>
            <w:tcW w:w="2773" w:type="dxa"/>
            <w:tcBorders>
              <w:bottom w:val="single" w:sz="4" w:space="0" w:color="auto"/>
              <w:right w:val="single" w:sz="4" w:space="0" w:color="000000"/>
            </w:tcBorders>
            <w:tcMar>
              <w:top w:w="40" w:type="dxa"/>
              <w:left w:w="40" w:type="dxa"/>
              <w:bottom w:w="40" w:type="dxa"/>
              <w:right w:w="40" w:type="dxa"/>
            </w:tcMar>
          </w:tcPr>
          <w:p w14:paraId="43FF532F" w14:textId="32A8435C" w:rsidR="00265C7F" w:rsidDel="004A518B" w:rsidRDefault="00265C7F" w:rsidP="00BD1F38">
            <w:pPr>
              <w:spacing w:before="180"/>
              <w:jc w:val="center"/>
              <w:rPr>
                <w:del w:id="536" w:author="Robert.Horn" w:date="2017-03-05T16:39:00Z"/>
              </w:rPr>
            </w:pPr>
          </w:p>
        </w:tc>
        <w:tc>
          <w:tcPr>
            <w:tcW w:w="3519" w:type="dxa"/>
            <w:tcBorders>
              <w:bottom w:val="single" w:sz="4" w:space="0" w:color="auto"/>
              <w:right w:val="single" w:sz="4" w:space="0" w:color="000000"/>
            </w:tcBorders>
            <w:tcMar>
              <w:top w:w="40" w:type="dxa"/>
              <w:left w:w="40" w:type="dxa"/>
              <w:bottom w:w="40" w:type="dxa"/>
              <w:right w:w="40" w:type="dxa"/>
            </w:tcMar>
          </w:tcPr>
          <w:p w14:paraId="35271B31" w14:textId="7C2CFA7C" w:rsidR="00265C7F" w:rsidDel="004A518B" w:rsidRDefault="00265C7F" w:rsidP="00BD1F38">
            <w:pPr>
              <w:spacing w:before="180"/>
              <w:rPr>
                <w:del w:id="537" w:author="Robert.Horn" w:date="2017-03-05T16:39:00Z"/>
              </w:rPr>
            </w:pPr>
            <w:del w:id="538" w:author="Robert.Horn" w:date="2017-03-05T16:39:00Z">
              <w:r w:rsidDel="004A518B">
                <w:delText>Mobile Facility Identifier</w:delText>
              </w:r>
            </w:del>
          </w:p>
        </w:tc>
      </w:tr>
      <w:tr w:rsidR="00265C7F" w:rsidDel="004A518B" w14:paraId="28420C6D" w14:textId="0EE93D46" w:rsidTr="00BD1F38">
        <w:trPr>
          <w:del w:id="539"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D312A1C" w14:textId="5D71FC69" w:rsidR="00265C7F" w:rsidDel="004A518B" w:rsidRDefault="00265C7F" w:rsidP="00BD1F38">
            <w:pPr>
              <w:spacing w:before="180"/>
              <w:jc w:val="center"/>
              <w:rPr>
                <w:del w:id="540" w:author="Robert.Horn" w:date="2017-03-05T16:39:00Z"/>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52293ECD" w14:textId="78ED3589" w:rsidR="00265C7F" w:rsidDel="004A518B" w:rsidRDefault="00265C7F" w:rsidP="00BD1F38">
            <w:pPr>
              <w:spacing w:before="180"/>
              <w:jc w:val="center"/>
              <w:rPr>
                <w:del w:id="541"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35B1505" w14:textId="3F2BD077" w:rsidR="00265C7F" w:rsidDel="004A518B" w:rsidRDefault="00265C7F" w:rsidP="00BD1F38">
            <w:pPr>
              <w:spacing w:before="180"/>
              <w:rPr>
                <w:del w:id="542" w:author="Robert.Horn" w:date="2017-03-05T16:39:00Z"/>
              </w:rPr>
            </w:pPr>
          </w:p>
        </w:tc>
      </w:tr>
      <w:tr w:rsidR="00265C7F" w:rsidDel="004A518B" w14:paraId="1358B730" w14:textId="214CD98A" w:rsidTr="00BD1F38">
        <w:trPr>
          <w:del w:id="543"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08E38080" w14:textId="24E06A51" w:rsidR="00265C7F" w:rsidDel="004A518B" w:rsidRDefault="00265C7F" w:rsidP="00BD1F38">
            <w:pPr>
              <w:spacing w:before="180"/>
              <w:jc w:val="center"/>
              <w:rPr>
                <w:del w:id="544"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AC56C3E" w14:textId="505B6EA1" w:rsidR="00265C7F" w:rsidDel="004A518B" w:rsidRDefault="00265C7F" w:rsidP="00BD1F38">
            <w:pPr>
              <w:spacing w:before="180"/>
              <w:jc w:val="center"/>
              <w:rPr>
                <w:del w:id="545"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22D653C7" w14:textId="5EB00215" w:rsidR="00265C7F" w:rsidDel="004A518B" w:rsidRDefault="00265C7F" w:rsidP="00BD1F38">
            <w:pPr>
              <w:spacing w:before="180"/>
              <w:rPr>
                <w:del w:id="546" w:author="Robert.Horn" w:date="2017-03-05T16:39:00Z"/>
                <w:rFonts w:ascii="Arial" w:hAnsi="Arial"/>
                <w:color w:val="000000"/>
                <w:sz w:val="18"/>
              </w:rPr>
            </w:pPr>
          </w:p>
        </w:tc>
      </w:tr>
      <w:tr w:rsidR="00265C7F" w:rsidDel="004A518B" w14:paraId="25B18ED2" w14:textId="6E7F1398" w:rsidTr="00BD1F38">
        <w:trPr>
          <w:del w:id="547" w:author="Robert.Horn" w:date="2017-03-05T16:39:00Z"/>
        </w:trPr>
        <w:tc>
          <w:tcPr>
            <w:tcW w:w="4148"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D786143" w14:textId="1C424AEB" w:rsidR="00265C7F" w:rsidDel="004A518B" w:rsidRDefault="00265C7F" w:rsidP="00BD1F38">
            <w:pPr>
              <w:spacing w:before="180"/>
              <w:jc w:val="center"/>
              <w:rPr>
                <w:del w:id="548" w:author="Robert.Horn" w:date="2017-03-05T16:39:00Z"/>
                <w:rFonts w:ascii="Arial" w:hAnsi="Arial"/>
                <w:color w:val="000000"/>
                <w:sz w:val="18"/>
              </w:rPr>
            </w:pPr>
          </w:p>
        </w:tc>
        <w:tc>
          <w:tcPr>
            <w:tcW w:w="277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1E38235B" w14:textId="3640CD4C" w:rsidR="00265C7F" w:rsidDel="004A518B" w:rsidRDefault="00265C7F" w:rsidP="00BD1F38">
            <w:pPr>
              <w:spacing w:before="180"/>
              <w:jc w:val="center"/>
              <w:rPr>
                <w:del w:id="549" w:author="Robert.Horn" w:date="2017-03-05T16:39:00Z"/>
              </w:rPr>
            </w:pPr>
          </w:p>
        </w:tc>
        <w:tc>
          <w:tcPr>
            <w:tcW w:w="3519"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AB10FA1" w14:textId="6F10B1BA" w:rsidR="00265C7F" w:rsidDel="004A518B" w:rsidRDefault="00265C7F" w:rsidP="00BD1F38">
            <w:pPr>
              <w:spacing w:before="180"/>
              <w:rPr>
                <w:del w:id="550" w:author="Robert.Horn" w:date="2017-03-05T16:39:00Z"/>
                <w:rFonts w:ascii="Arial" w:hAnsi="Arial"/>
                <w:color w:val="000000"/>
                <w:sz w:val="18"/>
              </w:rPr>
            </w:pPr>
          </w:p>
        </w:tc>
      </w:tr>
    </w:tbl>
    <w:p w14:paraId="27C0E761" w14:textId="6B152862" w:rsidR="00265C7F" w:rsidDel="004A518B" w:rsidRDefault="00265C7F" w:rsidP="00407122">
      <w:pPr>
        <w:pStyle w:val="BodyText"/>
        <w:rPr>
          <w:del w:id="551" w:author="Robert.Horn" w:date="2017-03-05T16:39:00Z"/>
        </w:rPr>
      </w:pPr>
    </w:p>
    <w:p w14:paraId="2E794CF4" w14:textId="77777777" w:rsidR="00EA6DB6" w:rsidRDefault="00EA6DB6" w:rsidP="00CB5B62">
      <w:pPr>
        <w:pStyle w:val="Heading3"/>
        <w:numPr>
          <w:ilvl w:val="0"/>
          <w:numId w:val="0"/>
        </w:numPr>
        <w:ind w:left="720" w:hanging="720"/>
      </w:pPr>
      <w:bookmarkStart w:id="552" w:name="_Toc476262152"/>
      <w:r>
        <w:t>6.x.6</w:t>
      </w:r>
      <w:r>
        <w:tab/>
      </w:r>
      <w:commentRangeStart w:id="553"/>
      <w:r>
        <w:t>Examples</w:t>
      </w:r>
      <w:bookmarkEnd w:id="552"/>
      <w:commentRangeEnd w:id="553"/>
      <w:r w:rsidR="00E27657">
        <w:rPr>
          <w:rStyle w:val="CommentReference"/>
          <w:rFonts w:ascii="Times New Roman" w:hAnsi="Times New Roman"/>
          <w:b w:val="0"/>
          <w:noProof w:val="0"/>
          <w:kern w:val="0"/>
        </w:rPr>
        <w:commentReference w:id="553"/>
      </w:r>
    </w:p>
    <w:p w14:paraId="2F943FB9" w14:textId="77777777" w:rsidR="00E27657" w:rsidRDefault="00E27657">
      <w:pPr>
        <w:pStyle w:val="BodyText"/>
      </w:pPr>
    </w:p>
    <w:p w14:paraId="2360EC94" w14:textId="0B7308EE" w:rsidR="00E27657" w:rsidRDefault="00E27657">
      <w:pPr>
        <w:pStyle w:val="BodyText"/>
      </w:pPr>
      <w:r>
        <w:tab/>
        <w:t>Nominal CT exam from admission to report done where everything goes right.</w:t>
      </w:r>
      <w:r w:rsidR="00164CC6">
        <w:t xml:space="preserve">  Show key elements, perhaps as name-value pairs.</w:t>
      </w:r>
      <w:r w:rsidR="00E57833">
        <w:t xml:space="preserve">  Tie to RADlex codes especially.</w:t>
      </w:r>
    </w:p>
    <w:p w14:paraId="4B730D19" w14:textId="35561662" w:rsidR="00164CC6" w:rsidRDefault="00164CC6">
      <w:pPr>
        <w:pStyle w:val="BodyText"/>
      </w:pPr>
      <w:r>
        <w:tab/>
      </w:r>
    </w:p>
    <w:p w14:paraId="6168C0E9" w14:textId="77777777" w:rsidR="00E27657" w:rsidRPr="00E27657" w:rsidRDefault="00E27657">
      <w:pPr>
        <w:pStyle w:val="BodyText"/>
      </w:pPr>
    </w:p>
    <w:p w14:paraId="1E6F0279"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23BE9042" w14:textId="5CCD8959"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Pri : </w:t>
      </w:r>
      <w:r w:rsidR="00162EF6">
        <w:t>"</w:t>
      </w:r>
      <w:r>
        <w:t>101</w:t>
      </w:r>
      <w:r w:rsidR="00162EF6">
        <w:t>"</w:t>
      </w:r>
      <w:r w:rsidRPr="00AF131C">
        <w:t>,</w:t>
      </w:r>
    </w:p>
    <w:p w14:paraId="60B10592" w14:textId="2CA0839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version: </w:t>
      </w:r>
      <w:r w:rsidR="00162EF6">
        <w:t>"</w:t>
      </w:r>
      <w:r>
        <w:t>1</w:t>
      </w:r>
      <w:r w:rsidR="00162EF6">
        <w:t>"</w:t>
      </w:r>
      <w:r w:rsidRPr="00AF131C">
        <w:t>,</w:t>
      </w:r>
    </w:p>
    <w:p w14:paraId="022FAAD4" w14:textId="118902B3"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Timestamp: </w:t>
      </w:r>
      <w:r w:rsidR="00162EF6">
        <w:t>"</w:t>
      </w:r>
      <w:r w:rsidRPr="00AF131C">
        <w:rPr>
          <w:sz w:val="18"/>
        </w:rPr>
        <w:t>2015-03-17T00:</w:t>
      </w:r>
      <w:r>
        <w:rPr>
          <w:sz w:val="18"/>
        </w:rPr>
        <w:t>1</w:t>
      </w:r>
      <w:r w:rsidRPr="00AF131C">
        <w:rPr>
          <w:sz w:val="18"/>
        </w:rPr>
        <w:t>5</w:t>
      </w:r>
      <w:r w:rsidR="00162EF6">
        <w:t>"</w:t>
      </w:r>
    </w:p>
    <w:p w14:paraId="79B932FF" w14:textId="3EE82C7C"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Hostname: </w:t>
      </w:r>
      <w:r w:rsidR="00162EF6">
        <w:t>"</w:t>
      </w:r>
      <w:r>
        <w:t>nemo.frodo.org</w:t>
      </w:r>
      <w:r w:rsidR="00162EF6">
        <w:t>"</w:t>
      </w:r>
    </w:p>
    <w:p w14:paraId="50E65261" w14:textId="404CDCC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App-name: </w:t>
      </w:r>
      <w:r w:rsidR="00162EF6">
        <w:t>"</w:t>
      </w:r>
      <w:r>
        <w:t>IHE+SOLE</w:t>
      </w:r>
      <w:r w:rsidR="00162EF6">
        <w:t>"</w:t>
      </w:r>
    </w:p>
    <w:p w14:paraId="2EF339D1" w14:textId="440F227A"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Procid: </w:t>
      </w:r>
      <w:r w:rsidR="00162EF6">
        <w:t>"</w:t>
      </w:r>
      <w:r>
        <w:t>1234</w:t>
      </w:r>
      <w:r w:rsidR="00162EF6">
        <w:t>"</w:t>
      </w:r>
    </w:p>
    <w:p w14:paraId="43FDD3F4" w14:textId="0CD1D4EF"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Msg-id : </w:t>
      </w:r>
      <w:r w:rsidR="00162EF6">
        <w:t>"</w:t>
      </w:r>
      <w:r w:rsidRPr="00825C0E">
        <w:t>7c3fb1e7-e8e8-4df5-bde5-c224d3290a8b</w:t>
      </w:r>
      <w:r w:rsidR="00162EF6">
        <w:t>"</w:t>
      </w:r>
    </w:p>
    <w:p w14:paraId="7BB906FD" w14:textId="56F8339B"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 xml:space="preserve">Msg : </w:t>
      </w:r>
      <w:r w:rsidR="00162EF6">
        <w:t>"</w:t>
      </w:r>
      <w:r>
        <w:t>lots of XML</w:t>
      </w:r>
      <w:r w:rsidR="00162EF6">
        <w:t>"</w:t>
      </w:r>
    </w:p>
    <w:p w14:paraId="044DFF77" w14:textId="77777777" w:rsidR="00825C0E" w:rsidRPr="00AF131C" w:rsidRDefault="00825C0E" w:rsidP="00825C0E">
      <w:pPr>
        <w:pStyle w:val="XMLExample"/>
        <w:pBdr>
          <w:top w:val="single" w:sz="4" w:space="1" w:color="auto"/>
          <w:left w:val="single" w:sz="4" w:space="4" w:color="auto"/>
          <w:bottom w:val="single" w:sz="4" w:space="1" w:color="auto"/>
          <w:right w:val="single" w:sz="4" w:space="4" w:color="auto"/>
        </w:pBdr>
        <w:ind w:left="720"/>
      </w:pPr>
      <w:r w:rsidRPr="00AF131C">
        <w:tab/>
        <w:t>}</w:t>
      </w:r>
    </w:p>
    <w:p w14:paraId="3F4E2CE8" w14:textId="77777777" w:rsidR="00EA6DB6" w:rsidRPr="00407122" w:rsidRDefault="00EA6DB6" w:rsidP="00407122">
      <w:pPr>
        <w:pStyle w:val="BodyText"/>
      </w:pPr>
    </w:p>
    <w:p w14:paraId="4682B1B5" w14:textId="77777777" w:rsidR="009612F6" w:rsidRPr="003651D9" w:rsidRDefault="009612F6" w:rsidP="00630F33">
      <w:pPr>
        <w:pStyle w:val="BodyText"/>
        <w:rPr>
          <w:lang w:eastAsia="x-none"/>
        </w:rPr>
      </w:pPr>
    </w:p>
    <w:p w14:paraId="1EE83A88" w14:textId="77777777" w:rsidR="009612F6" w:rsidRPr="003651D9" w:rsidRDefault="009612F6" w:rsidP="00630F33">
      <w:pPr>
        <w:pStyle w:val="BodyText"/>
        <w:rPr>
          <w:lang w:eastAsia="x-none"/>
        </w:rPr>
      </w:pPr>
    </w:p>
    <w:p w14:paraId="4E1A3BB6" w14:textId="77777777" w:rsidR="009612F6" w:rsidRPr="003651D9" w:rsidRDefault="009612F6" w:rsidP="00630F33">
      <w:pPr>
        <w:pStyle w:val="BodyText"/>
        <w:rPr>
          <w:lang w:eastAsia="x-none"/>
        </w:rPr>
      </w:pPr>
    </w:p>
    <w:p w14:paraId="5F7199D2" w14:textId="77777777" w:rsidR="00993FF5" w:rsidRPr="003651D9" w:rsidRDefault="00D42ED8" w:rsidP="00D0449D">
      <w:pPr>
        <w:pStyle w:val="PartTitle"/>
      </w:pPr>
      <w:bookmarkStart w:id="554" w:name="_Toc476262155"/>
      <w:r w:rsidRPr="003651D9">
        <w:lastRenderedPageBreak/>
        <w:t>V</w:t>
      </w:r>
      <w:r w:rsidR="00993FF5" w:rsidRPr="003651D9">
        <w:t>olume 4 – National Extensions</w:t>
      </w:r>
      <w:bookmarkEnd w:id="554"/>
    </w:p>
    <w:p w14:paraId="2426EBED" w14:textId="77777777" w:rsidR="00993FF5" w:rsidRPr="003651D9" w:rsidRDefault="00993FF5" w:rsidP="00D0449D">
      <w:pPr>
        <w:pStyle w:val="EditorInstructions"/>
        <w:outlineLvl w:val="0"/>
      </w:pPr>
      <w:r w:rsidRPr="003651D9">
        <w:t xml:space="preserve">Add </w:t>
      </w:r>
      <w:r w:rsidR="003F0805" w:rsidRPr="003651D9">
        <w:t xml:space="preserve">appropriate Country </w:t>
      </w:r>
      <w:r w:rsidRPr="003651D9">
        <w:t xml:space="preserve">section </w:t>
      </w:r>
    </w:p>
    <w:p w14:paraId="0435A663" w14:textId="77777777" w:rsidR="00C63D7E" w:rsidRPr="003651D9" w:rsidRDefault="00993FF5" w:rsidP="00D0449D">
      <w:pPr>
        <w:pStyle w:val="AppendixHeading1"/>
        <w:outlineLvl w:val="0"/>
        <w:rPr>
          <w:noProof w:val="0"/>
        </w:rPr>
      </w:pPr>
      <w:bookmarkStart w:id="555" w:name="_Toc476262156"/>
      <w:r w:rsidRPr="003651D9">
        <w:rPr>
          <w:noProof w:val="0"/>
        </w:rPr>
        <w:t xml:space="preserve">4 </w:t>
      </w:r>
      <w:r w:rsidR="00C63D7E" w:rsidRPr="003651D9">
        <w:rPr>
          <w:noProof w:val="0"/>
        </w:rPr>
        <w:t>National Extensions</w:t>
      </w:r>
      <w:bookmarkEnd w:id="555"/>
    </w:p>
    <w:p w14:paraId="193CDBCA" w14:textId="77777777" w:rsidR="00EA4332" w:rsidRDefault="005D27B6" w:rsidP="00D0449D">
      <w:pPr>
        <w:pStyle w:val="BodyText"/>
        <w:outlineLvl w:val="0"/>
      </w:pPr>
      <w:r>
        <w:t>N</w:t>
      </w:r>
      <w:r w:rsidR="0026038D">
        <w:t>one</w:t>
      </w:r>
    </w:p>
    <w:p w14:paraId="4EC89439" w14:textId="77777777" w:rsidR="005D27B6" w:rsidRDefault="005D27B6" w:rsidP="00277298">
      <w:pPr>
        <w:pStyle w:val="BodyText"/>
      </w:pPr>
    </w:p>
    <w:p w14:paraId="7FEB1F40" w14:textId="77777777" w:rsidR="005D27B6" w:rsidRPr="00EA4332" w:rsidRDefault="005D27B6" w:rsidP="005D27B6">
      <w:pPr>
        <w:pStyle w:val="BodyText"/>
      </w:pPr>
    </w:p>
    <w:sectPr w:rsidR="005D27B6" w:rsidRPr="00EA4332" w:rsidSect="00AF1EF3">
      <w:headerReference w:type="default" r:id="rId32"/>
      <w:footerReference w:type="even" r:id="rId33"/>
      <w:footerReference w:type="default" r:id="rId34"/>
      <w:footerReference w:type="first" r:id="rId3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3" w:author="Robert.Horn" w:date="2017-03-01T21:00:00Z" w:initials="R">
    <w:p w14:paraId="4B6BC009" w14:textId="063A40DF" w:rsidR="00CB5B62" w:rsidRDefault="00CB5B62">
      <w:pPr>
        <w:pStyle w:val="CommentText"/>
      </w:pPr>
      <w:r>
        <w:rPr>
          <w:rStyle w:val="CommentReference"/>
        </w:rPr>
        <w:annotationRef/>
      </w:r>
      <w:r>
        <w:t>Write stuff</w:t>
      </w:r>
    </w:p>
  </w:comment>
  <w:comment w:id="154" w:author="Robert.Horn" w:date="2017-03-01T21:26:00Z" w:initials="R">
    <w:p w14:paraId="474E7450" w14:textId="7B63B87E" w:rsidR="00CB5B62" w:rsidRDefault="00CB5B62">
      <w:pPr>
        <w:pStyle w:val="CommentText"/>
      </w:pPr>
      <w:r>
        <w:rPr>
          <w:rStyle w:val="CommentReference"/>
        </w:rPr>
        <w:annotationRef/>
      </w:r>
      <w:r>
        <w:t>Fill in after f2f based on chosen example message</w:t>
      </w:r>
    </w:p>
  </w:comment>
  <w:comment w:id="359" w:author="mopoo" w:date="2017-02-21T18:57:00Z" w:initials="rjh">
    <w:p w14:paraId="18AF7C78" w14:textId="77777777" w:rsidR="00CB5B62" w:rsidRDefault="00CB5B62">
      <w:pPr>
        <w:pStyle w:val="CommentText"/>
      </w:pPr>
      <w:r>
        <w:rPr>
          <w:rStyle w:val="CommentReference"/>
        </w:rPr>
        <w:annotationRef/>
      </w:r>
      <w:r>
        <w:t>Scope, issuing authority, privacy issues</w:t>
      </w:r>
    </w:p>
  </w:comment>
  <w:comment w:id="360" w:author="Robert.Horn" w:date="2017-02-26T14:38:00Z" w:initials="R">
    <w:p w14:paraId="1F46B800" w14:textId="77777777" w:rsidR="00CB5B62" w:rsidRDefault="00CB5B62">
      <w:pPr>
        <w:pStyle w:val="CommentText"/>
      </w:pPr>
      <w:r>
        <w:rPr>
          <w:rStyle w:val="CommentReference"/>
        </w:rPr>
        <w:annotationRef/>
      </w:r>
      <w:r>
        <w:t>Should we try to identify departments, or just let this be a user/machine specified string?</w:t>
      </w:r>
    </w:p>
  </w:comment>
  <w:comment w:id="361" w:author="Robert.Horn" w:date="2017-03-03T12:15:00Z" w:initials="R">
    <w:p w14:paraId="3BF87C0D" w14:textId="755E7F5D" w:rsidR="00CB5B62" w:rsidRDefault="00CB5B62">
      <w:pPr>
        <w:pStyle w:val="CommentText"/>
      </w:pPr>
      <w:r>
        <w:rPr>
          <w:rStyle w:val="CommentReference"/>
        </w:rPr>
        <w:annotationRef/>
      </w:r>
      <w:r>
        <w:t>Write these sections</w:t>
      </w:r>
    </w:p>
  </w:comment>
  <w:comment w:id="362" w:author="Robert.Horn" w:date="2017-03-03T12:18:00Z" w:initials="R">
    <w:p w14:paraId="213AD615" w14:textId="74A1E70D" w:rsidR="00CB5B62" w:rsidRDefault="00CB5B62">
      <w:pPr>
        <w:pStyle w:val="CommentText"/>
      </w:pPr>
      <w:r>
        <w:rPr>
          <w:rStyle w:val="CommentReference"/>
        </w:rPr>
        <w:annotationRef/>
      </w:r>
      <w:r>
        <w:t>May need to clarify</w:t>
      </w:r>
    </w:p>
  </w:comment>
  <w:comment w:id="374" w:author="Robert.Horn" w:date="2017-03-03T12:29:00Z" w:initials="R">
    <w:p w14:paraId="1A237AF0" w14:textId="3E2E9578" w:rsidR="00CB5B62" w:rsidRDefault="00CB5B62">
      <w:pPr>
        <w:pStyle w:val="CommentText"/>
      </w:pPr>
      <w:r>
        <w:rPr>
          <w:rStyle w:val="CommentReference"/>
        </w:rPr>
        <w:annotationRef/>
      </w:r>
      <w:r>
        <w:t>Open issue, how best to encode location</w:t>
      </w:r>
    </w:p>
  </w:comment>
  <w:comment w:id="426" w:author="Robert.Horn" w:date="2017-03-03T13:06:00Z" w:initials="R">
    <w:p w14:paraId="625E08F9" w14:textId="4C81AB64" w:rsidR="00CB5B62" w:rsidRDefault="00CB5B62">
      <w:pPr>
        <w:pStyle w:val="CommentText"/>
      </w:pPr>
      <w:r>
        <w:rPr>
          <w:rStyle w:val="CommentReference"/>
        </w:rPr>
        <w:annotationRef/>
      </w:r>
      <w:r>
        <w:t>Rob invent roles, tcon reviews</w:t>
      </w:r>
    </w:p>
  </w:comment>
  <w:comment w:id="553" w:author="Robert.Horn" w:date="2017-03-03T13:07:00Z" w:initials="R">
    <w:p w14:paraId="0EA5290F" w14:textId="5984FC62" w:rsidR="00CB5B62" w:rsidRDefault="00CB5B62">
      <w:pPr>
        <w:pStyle w:val="CommentText"/>
      </w:pPr>
      <w:r>
        <w:rPr>
          <w:rStyle w:val="CommentReference"/>
        </w:rPr>
        <w:annotationRef/>
      </w:r>
      <w:r>
        <w:t xml:space="preserve">Fully encode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6BC009" w15:done="0"/>
  <w15:commentEx w15:paraId="474E7450" w15:done="0"/>
  <w15:commentEx w15:paraId="18AF7C78" w15:done="0"/>
  <w15:commentEx w15:paraId="1F46B800" w15:done="0"/>
  <w15:commentEx w15:paraId="3BF87C0D" w15:done="0"/>
  <w15:commentEx w15:paraId="213AD615" w15:done="0"/>
  <w15:commentEx w15:paraId="1A237AF0" w15:done="0"/>
  <w15:commentEx w15:paraId="625E08F9" w15:done="0"/>
  <w15:commentEx w15:paraId="0EA529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A84A2" w14:textId="77777777" w:rsidR="00370A98" w:rsidRDefault="00370A98">
      <w:r>
        <w:separator/>
      </w:r>
    </w:p>
  </w:endnote>
  <w:endnote w:type="continuationSeparator" w:id="0">
    <w:p w14:paraId="181F91A1" w14:textId="77777777" w:rsidR="00370A98" w:rsidRDefault="0037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79B7" w14:textId="77777777" w:rsidR="00CB5B62" w:rsidRDefault="00CB5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F47FB" w14:textId="77777777" w:rsidR="00CB5B62" w:rsidRDefault="00CB5B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F91DB" w14:textId="77777777" w:rsidR="00CB5B62" w:rsidRDefault="00CB5B62">
    <w:pPr>
      <w:pStyle w:val="Footer"/>
      <w:ind w:right="360"/>
    </w:pPr>
    <w:r>
      <w:t>___________________________________________________________________________</w:t>
    </w:r>
  </w:p>
  <w:p w14:paraId="571B466A" w14:textId="77777777" w:rsidR="00CB5B62" w:rsidRDefault="00CB5B62" w:rsidP="00597DB2">
    <w:pPr>
      <w:pStyle w:val="Footer"/>
      <w:ind w:right="360"/>
      <w:rPr>
        <w:sz w:val="20"/>
      </w:rPr>
    </w:pPr>
    <w:bookmarkStart w:id="55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4B7262">
      <w:rPr>
        <w:rStyle w:val="PageNumber"/>
        <w:noProof/>
        <w:sz w:val="20"/>
      </w:rPr>
      <w:t>31</w:t>
    </w:r>
    <w:r w:rsidRPr="00597DB2">
      <w:rPr>
        <w:rStyle w:val="PageNumber"/>
        <w:sz w:val="20"/>
      </w:rPr>
      <w:fldChar w:fldCharType="end"/>
    </w:r>
    <w:r>
      <w:rPr>
        <w:sz w:val="20"/>
      </w:rPr>
      <w:tab/>
      <w:t xml:space="preserve">                       Copyright © 20xx: IHE International, Inc.</w:t>
    </w:r>
    <w:bookmarkEnd w:id="556"/>
  </w:p>
  <w:p w14:paraId="4C6931C4" w14:textId="77777777" w:rsidR="00CB5B62" w:rsidRDefault="00CB5B62" w:rsidP="007E5B51">
    <w:pPr>
      <w:pStyle w:val="Footer"/>
    </w:pPr>
    <w:r>
      <w:rPr>
        <w:sz w:val="20"/>
      </w:rPr>
      <w:t>Template Rev. 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C74ED" w14:textId="77777777" w:rsidR="00CB5B62" w:rsidRDefault="00CB5B62">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325F4" w14:textId="77777777" w:rsidR="00370A98" w:rsidRDefault="00370A98">
      <w:r>
        <w:separator/>
      </w:r>
    </w:p>
  </w:footnote>
  <w:footnote w:type="continuationSeparator" w:id="0">
    <w:p w14:paraId="4958B34F" w14:textId="77777777" w:rsidR="00370A98" w:rsidRDefault="00370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CCF2" w14:textId="77777777" w:rsidR="00CB5B62" w:rsidRDefault="00CB5B62" w:rsidP="003061EB">
    <w:pPr>
      <w:pStyle w:val="Header"/>
    </w:pPr>
    <w:r>
      <w:t xml:space="preserve">IHE Radiology Technical Framework Supplement – </w:t>
    </w:r>
    <w:r w:rsidRPr="003061EB">
      <w:t>Standardized Operational Log of Events (SOLE)</w:t>
    </w:r>
    <w:r>
      <w:br/>
      <w:t>______________________________________________________________________________</w:t>
    </w:r>
  </w:p>
  <w:p w14:paraId="127F2F44" w14:textId="77777777" w:rsidR="00CB5B62" w:rsidRDefault="00CB5B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0D496A"/>
    <w:multiLevelType w:val="hybridMultilevel"/>
    <w:tmpl w:val="C90453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nsid w:val="172D4046"/>
    <w:multiLevelType w:val="hybridMultilevel"/>
    <w:tmpl w:val="AF840FA8"/>
    <w:lvl w:ilvl="0" w:tplc="BE2C39D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59242B7"/>
    <w:multiLevelType w:val="hybridMultilevel"/>
    <w:tmpl w:val="4126E4FC"/>
    <w:lvl w:ilvl="0" w:tplc="7D88372E">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62340B7"/>
    <w:multiLevelType w:val="hybridMultilevel"/>
    <w:tmpl w:val="F6629E32"/>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49770F"/>
    <w:multiLevelType w:val="hybridMultilevel"/>
    <w:tmpl w:val="563E1B9A"/>
    <w:lvl w:ilvl="0" w:tplc="65AC089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6A62BE"/>
    <w:multiLevelType w:val="multilevel"/>
    <w:tmpl w:val="60B8F7B8"/>
    <w:lvl w:ilvl="0">
      <w:start w:val="100"/>
      <w:numFmt w:val="decimal"/>
      <w:pStyle w:val="Heading1"/>
      <w:lvlText w:val="%1"/>
      <w:lvlJc w:val="left"/>
      <w:pPr>
        <w:tabs>
          <w:tab w:val="num" w:pos="432"/>
        </w:tabs>
        <w:ind w:left="432" w:hanging="432"/>
      </w:pPr>
      <w:rPr>
        <w:rFonts w:hint="default"/>
      </w:rPr>
    </w:lvl>
    <w:lvl w:ilvl="1">
      <w:start w:val="100"/>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9401655"/>
    <w:multiLevelType w:val="hybridMultilevel"/>
    <w:tmpl w:val="FE40A13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7B8155DA"/>
    <w:multiLevelType w:val="hybridMultilevel"/>
    <w:tmpl w:val="1492A39C"/>
    <w:lvl w:ilvl="0" w:tplc="B4E8D8F6">
      <w:start w:val="1"/>
      <w:numFmt w:val="bullet"/>
      <w:pStyle w:val="ListParagrap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9"/>
  </w:num>
  <w:num w:numId="12">
    <w:abstractNumId w:val="16"/>
  </w:num>
  <w:num w:numId="13">
    <w:abstractNumId w:val="14"/>
  </w:num>
  <w:num w:numId="14">
    <w:abstractNumId w:val="14"/>
  </w:num>
  <w:num w:numId="15">
    <w:abstractNumId w:val="18"/>
  </w:num>
  <w:num w:numId="16">
    <w:abstractNumId w:val="12"/>
  </w:num>
  <w:num w:numId="17">
    <w:abstractNumId w:val="10"/>
  </w:num>
  <w:num w:numId="18">
    <w:abstractNumId w:val="13"/>
  </w:num>
  <w:num w:numId="19">
    <w:abstractNumId w:val="11"/>
  </w:num>
  <w:num w:numId="20">
    <w:abstractNumId w:val="17"/>
  </w:num>
  <w:num w:numId="21">
    <w:abstractNumId w:val="15"/>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Horn">
    <w15:presenceInfo w15:providerId="AD" w15:userId="S-1-5-21-251027889-3114389234-2915985073-55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72B9"/>
    <w:rsid w:val="000121FB"/>
    <w:rsid w:val="000125FF"/>
    <w:rsid w:val="00016892"/>
    <w:rsid w:val="00017E09"/>
    <w:rsid w:val="00020196"/>
    <w:rsid w:val="00024BCD"/>
    <w:rsid w:val="00025A3C"/>
    <w:rsid w:val="00026A2B"/>
    <w:rsid w:val="00033924"/>
    <w:rsid w:val="00036347"/>
    <w:rsid w:val="0004144C"/>
    <w:rsid w:val="00042924"/>
    <w:rsid w:val="000470A5"/>
    <w:rsid w:val="000470DE"/>
    <w:rsid w:val="000514E1"/>
    <w:rsid w:val="0005577A"/>
    <w:rsid w:val="00057FB2"/>
    <w:rsid w:val="000600C6"/>
    <w:rsid w:val="00060D78"/>
    <w:rsid w:val="000622EE"/>
    <w:rsid w:val="00070847"/>
    <w:rsid w:val="000717A7"/>
    <w:rsid w:val="00077324"/>
    <w:rsid w:val="00077EA0"/>
    <w:rsid w:val="000807AC"/>
    <w:rsid w:val="00082F2B"/>
    <w:rsid w:val="00087187"/>
    <w:rsid w:val="00091420"/>
    <w:rsid w:val="00094061"/>
    <w:rsid w:val="000B30FF"/>
    <w:rsid w:val="000B699D"/>
    <w:rsid w:val="000C05F3"/>
    <w:rsid w:val="000C3556"/>
    <w:rsid w:val="000C5467"/>
    <w:rsid w:val="000D2487"/>
    <w:rsid w:val="000D6321"/>
    <w:rsid w:val="000D6F01"/>
    <w:rsid w:val="000D711C"/>
    <w:rsid w:val="000E0F2C"/>
    <w:rsid w:val="000E7E36"/>
    <w:rsid w:val="000F13F5"/>
    <w:rsid w:val="000F613A"/>
    <w:rsid w:val="000F6D26"/>
    <w:rsid w:val="0010452B"/>
    <w:rsid w:val="00104BE6"/>
    <w:rsid w:val="001055CB"/>
    <w:rsid w:val="001115F5"/>
    <w:rsid w:val="00111CBC"/>
    <w:rsid w:val="001134EB"/>
    <w:rsid w:val="00114040"/>
    <w:rsid w:val="00114068"/>
    <w:rsid w:val="00115142"/>
    <w:rsid w:val="00115A0F"/>
    <w:rsid w:val="00117DD7"/>
    <w:rsid w:val="00121633"/>
    <w:rsid w:val="00123FD5"/>
    <w:rsid w:val="001253AA"/>
    <w:rsid w:val="00125F42"/>
    <w:rsid w:val="001263B9"/>
    <w:rsid w:val="00126A38"/>
    <w:rsid w:val="00127463"/>
    <w:rsid w:val="001340B8"/>
    <w:rsid w:val="0014275F"/>
    <w:rsid w:val="001439BB"/>
    <w:rsid w:val="001442D4"/>
    <w:rsid w:val="001453CC"/>
    <w:rsid w:val="00147A61"/>
    <w:rsid w:val="00147F29"/>
    <w:rsid w:val="00150B3C"/>
    <w:rsid w:val="0015272C"/>
    <w:rsid w:val="0015489F"/>
    <w:rsid w:val="00154B7B"/>
    <w:rsid w:val="001558DD"/>
    <w:rsid w:val="00157259"/>
    <w:rsid w:val="001579E7"/>
    <w:rsid w:val="001606A7"/>
    <w:rsid w:val="001622E4"/>
    <w:rsid w:val="00162EF6"/>
    <w:rsid w:val="00164CC6"/>
    <w:rsid w:val="0016666C"/>
    <w:rsid w:val="00167B95"/>
    <w:rsid w:val="00167DB7"/>
    <w:rsid w:val="00170ED0"/>
    <w:rsid w:val="00173430"/>
    <w:rsid w:val="0017698E"/>
    <w:rsid w:val="0018660A"/>
    <w:rsid w:val="00186DAB"/>
    <w:rsid w:val="00187E92"/>
    <w:rsid w:val="001903C5"/>
    <w:rsid w:val="001946F4"/>
    <w:rsid w:val="00195E13"/>
    <w:rsid w:val="001972AE"/>
    <w:rsid w:val="001A7247"/>
    <w:rsid w:val="001A7C4C"/>
    <w:rsid w:val="001B2B50"/>
    <w:rsid w:val="001B463C"/>
    <w:rsid w:val="001C0BDF"/>
    <w:rsid w:val="001D0E6D"/>
    <w:rsid w:val="001D1619"/>
    <w:rsid w:val="001D2224"/>
    <w:rsid w:val="001D640F"/>
    <w:rsid w:val="001D6BB3"/>
    <w:rsid w:val="001E206E"/>
    <w:rsid w:val="001E47D1"/>
    <w:rsid w:val="001E615F"/>
    <w:rsid w:val="001E62C3"/>
    <w:rsid w:val="001F2CF8"/>
    <w:rsid w:val="001F6755"/>
    <w:rsid w:val="001F68C9"/>
    <w:rsid w:val="001F787E"/>
    <w:rsid w:val="001F7A35"/>
    <w:rsid w:val="00202AC6"/>
    <w:rsid w:val="002040DD"/>
    <w:rsid w:val="0020453A"/>
    <w:rsid w:val="00206BC6"/>
    <w:rsid w:val="00207571"/>
    <w:rsid w:val="00207816"/>
    <w:rsid w:val="00207868"/>
    <w:rsid w:val="00212C40"/>
    <w:rsid w:val="002173E6"/>
    <w:rsid w:val="00221AC2"/>
    <w:rsid w:val="0022261E"/>
    <w:rsid w:val="0022352C"/>
    <w:rsid w:val="002302FD"/>
    <w:rsid w:val="002322FF"/>
    <w:rsid w:val="002331BE"/>
    <w:rsid w:val="00234BE4"/>
    <w:rsid w:val="0023732B"/>
    <w:rsid w:val="00237FB8"/>
    <w:rsid w:val="00247ADE"/>
    <w:rsid w:val="00250A37"/>
    <w:rsid w:val="00255462"/>
    <w:rsid w:val="00255821"/>
    <w:rsid w:val="00256665"/>
    <w:rsid w:val="0026038D"/>
    <w:rsid w:val="00265C7F"/>
    <w:rsid w:val="002670D2"/>
    <w:rsid w:val="00270EBB"/>
    <w:rsid w:val="002711CC"/>
    <w:rsid w:val="00272440"/>
    <w:rsid w:val="00272984"/>
    <w:rsid w:val="002756A6"/>
    <w:rsid w:val="00277298"/>
    <w:rsid w:val="00282129"/>
    <w:rsid w:val="00286433"/>
    <w:rsid w:val="002869E8"/>
    <w:rsid w:val="00290F5A"/>
    <w:rsid w:val="00291725"/>
    <w:rsid w:val="00293BA4"/>
    <w:rsid w:val="00293CF1"/>
    <w:rsid w:val="002A3087"/>
    <w:rsid w:val="002A4C2E"/>
    <w:rsid w:val="002B4844"/>
    <w:rsid w:val="002B5338"/>
    <w:rsid w:val="002C1B6E"/>
    <w:rsid w:val="002C1B96"/>
    <w:rsid w:val="002D1E91"/>
    <w:rsid w:val="002D31C1"/>
    <w:rsid w:val="002D5B69"/>
    <w:rsid w:val="002D6DA7"/>
    <w:rsid w:val="002E5283"/>
    <w:rsid w:val="002F051F"/>
    <w:rsid w:val="002F076A"/>
    <w:rsid w:val="00303E20"/>
    <w:rsid w:val="0030613D"/>
    <w:rsid w:val="003061EB"/>
    <w:rsid w:val="00316247"/>
    <w:rsid w:val="0032060B"/>
    <w:rsid w:val="003217BD"/>
    <w:rsid w:val="00323461"/>
    <w:rsid w:val="0032600B"/>
    <w:rsid w:val="00335554"/>
    <w:rsid w:val="003375BB"/>
    <w:rsid w:val="00337D21"/>
    <w:rsid w:val="00340176"/>
    <w:rsid w:val="003432DC"/>
    <w:rsid w:val="00346314"/>
    <w:rsid w:val="00346BB8"/>
    <w:rsid w:val="00347130"/>
    <w:rsid w:val="00352784"/>
    <w:rsid w:val="003577C8"/>
    <w:rsid w:val="003579DA"/>
    <w:rsid w:val="003601D3"/>
    <w:rsid w:val="003602DC"/>
    <w:rsid w:val="00361F12"/>
    <w:rsid w:val="00363069"/>
    <w:rsid w:val="00363FC6"/>
    <w:rsid w:val="003651D9"/>
    <w:rsid w:val="00365DD0"/>
    <w:rsid w:val="00370A98"/>
    <w:rsid w:val="00370B52"/>
    <w:rsid w:val="00370CC8"/>
    <w:rsid w:val="00374B3E"/>
    <w:rsid w:val="003757F7"/>
    <w:rsid w:val="003759ED"/>
    <w:rsid w:val="00381EC7"/>
    <w:rsid w:val="0038429E"/>
    <w:rsid w:val="00390411"/>
    <w:rsid w:val="003921A0"/>
    <w:rsid w:val="0039746C"/>
    <w:rsid w:val="003A09FE"/>
    <w:rsid w:val="003A4080"/>
    <w:rsid w:val="003A42EA"/>
    <w:rsid w:val="003B01D9"/>
    <w:rsid w:val="003B0DFA"/>
    <w:rsid w:val="003B2A2B"/>
    <w:rsid w:val="003B40CC"/>
    <w:rsid w:val="003B70A2"/>
    <w:rsid w:val="003D19E0"/>
    <w:rsid w:val="003D24EE"/>
    <w:rsid w:val="003D3BC8"/>
    <w:rsid w:val="003D49BF"/>
    <w:rsid w:val="003D5A68"/>
    <w:rsid w:val="003D6A68"/>
    <w:rsid w:val="003E5C68"/>
    <w:rsid w:val="003F0805"/>
    <w:rsid w:val="003F252B"/>
    <w:rsid w:val="003F3E4A"/>
    <w:rsid w:val="003F7141"/>
    <w:rsid w:val="004046B6"/>
    <w:rsid w:val="004065D7"/>
    <w:rsid w:val="004070FB"/>
    <w:rsid w:val="00407122"/>
    <w:rsid w:val="00410D6B"/>
    <w:rsid w:val="00412649"/>
    <w:rsid w:val="00415432"/>
    <w:rsid w:val="00417A70"/>
    <w:rsid w:val="004225C9"/>
    <w:rsid w:val="00426B0D"/>
    <w:rsid w:val="0043514A"/>
    <w:rsid w:val="00436599"/>
    <w:rsid w:val="004401BB"/>
    <w:rsid w:val="004424C6"/>
    <w:rsid w:val="0044310A"/>
    <w:rsid w:val="00444100"/>
    <w:rsid w:val="00444CFC"/>
    <w:rsid w:val="00445D2F"/>
    <w:rsid w:val="00447451"/>
    <w:rsid w:val="004541CC"/>
    <w:rsid w:val="00457DDC"/>
    <w:rsid w:val="00461A12"/>
    <w:rsid w:val="00464276"/>
    <w:rsid w:val="004651FC"/>
    <w:rsid w:val="00472402"/>
    <w:rsid w:val="00477C11"/>
    <w:rsid w:val="00477C87"/>
    <w:rsid w:val="004809A3"/>
    <w:rsid w:val="004818E8"/>
    <w:rsid w:val="00482DC2"/>
    <w:rsid w:val="004845CE"/>
    <w:rsid w:val="0049329B"/>
    <w:rsid w:val="00495250"/>
    <w:rsid w:val="004A518B"/>
    <w:rsid w:val="004A697E"/>
    <w:rsid w:val="004A7D5B"/>
    <w:rsid w:val="004B387F"/>
    <w:rsid w:val="004B4EF3"/>
    <w:rsid w:val="004B576F"/>
    <w:rsid w:val="004B7094"/>
    <w:rsid w:val="004B7131"/>
    <w:rsid w:val="004B7262"/>
    <w:rsid w:val="004C10B4"/>
    <w:rsid w:val="004C2F80"/>
    <w:rsid w:val="004D68CC"/>
    <w:rsid w:val="004D69C3"/>
    <w:rsid w:val="004D6C45"/>
    <w:rsid w:val="004F1713"/>
    <w:rsid w:val="004F3DDE"/>
    <w:rsid w:val="004F5211"/>
    <w:rsid w:val="004F7C05"/>
    <w:rsid w:val="0050392F"/>
    <w:rsid w:val="00503AE1"/>
    <w:rsid w:val="0050674C"/>
    <w:rsid w:val="00506C22"/>
    <w:rsid w:val="00510062"/>
    <w:rsid w:val="00513057"/>
    <w:rsid w:val="00516D6D"/>
    <w:rsid w:val="00520668"/>
    <w:rsid w:val="00522681"/>
    <w:rsid w:val="00522F40"/>
    <w:rsid w:val="00523C5F"/>
    <w:rsid w:val="00525568"/>
    <w:rsid w:val="005339EE"/>
    <w:rsid w:val="005360E4"/>
    <w:rsid w:val="005410F9"/>
    <w:rsid w:val="005416D9"/>
    <w:rsid w:val="005438E1"/>
    <w:rsid w:val="00543E3C"/>
    <w:rsid w:val="00543FFB"/>
    <w:rsid w:val="00544609"/>
    <w:rsid w:val="0054524C"/>
    <w:rsid w:val="005452E1"/>
    <w:rsid w:val="00551BEE"/>
    <w:rsid w:val="00556E6C"/>
    <w:rsid w:val="00557A4D"/>
    <w:rsid w:val="00563EB4"/>
    <w:rsid w:val="0056613D"/>
    <w:rsid w:val="005672A9"/>
    <w:rsid w:val="00570B52"/>
    <w:rsid w:val="00572031"/>
    <w:rsid w:val="00573102"/>
    <w:rsid w:val="00581165"/>
    <w:rsid w:val="00581829"/>
    <w:rsid w:val="00585DA2"/>
    <w:rsid w:val="0058752C"/>
    <w:rsid w:val="0059329C"/>
    <w:rsid w:val="005942AE"/>
    <w:rsid w:val="00594882"/>
    <w:rsid w:val="00596D6F"/>
    <w:rsid w:val="00597DB2"/>
    <w:rsid w:val="005A0B7E"/>
    <w:rsid w:val="005A2BF1"/>
    <w:rsid w:val="005B5325"/>
    <w:rsid w:val="005B5C92"/>
    <w:rsid w:val="005B72F3"/>
    <w:rsid w:val="005B7BFB"/>
    <w:rsid w:val="005C4A37"/>
    <w:rsid w:val="005C50BF"/>
    <w:rsid w:val="005C5E28"/>
    <w:rsid w:val="005D1F91"/>
    <w:rsid w:val="005D27B6"/>
    <w:rsid w:val="005D3AF1"/>
    <w:rsid w:val="005D6104"/>
    <w:rsid w:val="005D6176"/>
    <w:rsid w:val="005E3D3C"/>
    <w:rsid w:val="005E7786"/>
    <w:rsid w:val="005F0CED"/>
    <w:rsid w:val="005F2045"/>
    <w:rsid w:val="005F21E7"/>
    <w:rsid w:val="005F3FB5"/>
    <w:rsid w:val="005F4C3E"/>
    <w:rsid w:val="00600EC6"/>
    <w:rsid w:val="006014F8"/>
    <w:rsid w:val="00603ED5"/>
    <w:rsid w:val="00606F51"/>
    <w:rsid w:val="0060703B"/>
    <w:rsid w:val="00607529"/>
    <w:rsid w:val="00607EAC"/>
    <w:rsid w:val="006106AB"/>
    <w:rsid w:val="006116E2"/>
    <w:rsid w:val="006132F5"/>
    <w:rsid w:val="00613604"/>
    <w:rsid w:val="00613C53"/>
    <w:rsid w:val="00622D31"/>
    <w:rsid w:val="006241A0"/>
    <w:rsid w:val="00625D23"/>
    <w:rsid w:val="006263EA"/>
    <w:rsid w:val="006278A2"/>
    <w:rsid w:val="00630CD3"/>
    <w:rsid w:val="00630F33"/>
    <w:rsid w:val="00632354"/>
    <w:rsid w:val="006360B8"/>
    <w:rsid w:val="00636FD4"/>
    <w:rsid w:val="00644FC1"/>
    <w:rsid w:val="00647129"/>
    <w:rsid w:val="006512F0"/>
    <w:rsid w:val="006514EA"/>
    <w:rsid w:val="00656A6B"/>
    <w:rsid w:val="00662893"/>
    <w:rsid w:val="00663624"/>
    <w:rsid w:val="00665A0A"/>
    <w:rsid w:val="00665D8F"/>
    <w:rsid w:val="006711B0"/>
    <w:rsid w:val="00672C39"/>
    <w:rsid w:val="00675DA1"/>
    <w:rsid w:val="00680648"/>
    <w:rsid w:val="00682040"/>
    <w:rsid w:val="006825E1"/>
    <w:rsid w:val="0068355D"/>
    <w:rsid w:val="00692B37"/>
    <w:rsid w:val="006A1EBA"/>
    <w:rsid w:val="006A2A74"/>
    <w:rsid w:val="006A3098"/>
    <w:rsid w:val="006A4160"/>
    <w:rsid w:val="006B7354"/>
    <w:rsid w:val="006B7ABF"/>
    <w:rsid w:val="006C242B"/>
    <w:rsid w:val="006C2C14"/>
    <w:rsid w:val="006C371A"/>
    <w:rsid w:val="006C7E2C"/>
    <w:rsid w:val="006D4881"/>
    <w:rsid w:val="006D574C"/>
    <w:rsid w:val="006D768F"/>
    <w:rsid w:val="006E163F"/>
    <w:rsid w:val="006E5767"/>
    <w:rsid w:val="006F2BE9"/>
    <w:rsid w:val="006F50C0"/>
    <w:rsid w:val="00701B3A"/>
    <w:rsid w:val="00705BA4"/>
    <w:rsid w:val="0070762D"/>
    <w:rsid w:val="00712AE6"/>
    <w:rsid w:val="0071309E"/>
    <w:rsid w:val="00715F2E"/>
    <w:rsid w:val="00722964"/>
    <w:rsid w:val="00723DAF"/>
    <w:rsid w:val="007251A4"/>
    <w:rsid w:val="00730E16"/>
    <w:rsid w:val="00736B5B"/>
    <w:rsid w:val="00736C36"/>
    <w:rsid w:val="007400C4"/>
    <w:rsid w:val="00746A3D"/>
    <w:rsid w:val="00747676"/>
    <w:rsid w:val="007479B6"/>
    <w:rsid w:val="00747E7C"/>
    <w:rsid w:val="0075793E"/>
    <w:rsid w:val="007608A1"/>
    <w:rsid w:val="00761469"/>
    <w:rsid w:val="00766661"/>
    <w:rsid w:val="00767053"/>
    <w:rsid w:val="00774B6B"/>
    <w:rsid w:val="007773C8"/>
    <w:rsid w:val="007775A6"/>
    <w:rsid w:val="0078063E"/>
    <w:rsid w:val="007824BF"/>
    <w:rsid w:val="00787B2D"/>
    <w:rsid w:val="007922ED"/>
    <w:rsid w:val="007A40BD"/>
    <w:rsid w:val="007A51E3"/>
    <w:rsid w:val="007A5635"/>
    <w:rsid w:val="007A676E"/>
    <w:rsid w:val="007A7BF7"/>
    <w:rsid w:val="007B331F"/>
    <w:rsid w:val="007B44B7"/>
    <w:rsid w:val="007B64E0"/>
    <w:rsid w:val="007B790D"/>
    <w:rsid w:val="007C1AAC"/>
    <w:rsid w:val="007C292E"/>
    <w:rsid w:val="007C3E9A"/>
    <w:rsid w:val="007C5673"/>
    <w:rsid w:val="007D1847"/>
    <w:rsid w:val="007D65FD"/>
    <w:rsid w:val="007D724B"/>
    <w:rsid w:val="007E403A"/>
    <w:rsid w:val="007E5B51"/>
    <w:rsid w:val="007E79D8"/>
    <w:rsid w:val="007F771A"/>
    <w:rsid w:val="007F7801"/>
    <w:rsid w:val="00802F29"/>
    <w:rsid w:val="00803E2D"/>
    <w:rsid w:val="008044D0"/>
    <w:rsid w:val="008067DF"/>
    <w:rsid w:val="0081320A"/>
    <w:rsid w:val="00815353"/>
    <w:rsid w:val="00815E51"/>
    <w:rsid w:val="00815FF0"/>
    <w:rsid w:val="008249A2"/>
    <w:rsid w:val="00825642"/>
    <w:rsid w:val="00825C0E"/>
    <w:rsid w:val="00830E0E"/>
    <w:rsid w:val="00831FF5"/>
    <w:rsid w:val="00833045"/>
    <w:rsid w:val="008341AE"/>
    <w:rsid w:val="00834DF7"/>
    <w:rsid w:val="008358E5"/>
    <w:rsid w:val="00836F8A"/>
    <w:rsid w:val="00837F98"/>
    <w:rsid w:val="008413B1"/>
    <w:rsid w:val="00843B52"/>
    <w:rsid w:val="008446FF"/>
    <w:rsid w:val="008452AF"/>
    <w:rsid w:val="00855EDF"/>
    <w:rsid w:val="00857F7D"/>
    <w:rsid w:val="008608EF"/>
    <w:rsid w:val="008616CB"/>
    <w:rsid w:val="0086353F"/>
    <w:rsid w:val="00863C8B"/>
    <w:rsid w:val="00865616"/>
    <w:rsid w:val="00865DF9"/>
    <w:rsid w:val="00866192"/>
    <w:rsid w:val="00870306"/>
    <w:rsid w:val="00871613"/>
    <w:rsid w:val="00873008"/>
    <w:rsid w:val="00875076"/>
    <w:rsid w:val="00875BFD"/>
    <w:rsid w:val="00877412"/>
    <w:rsid w:val="00883B13"/>
    <w:rsid w:val="00885ABD"/>
    <w:rsid w:val="00887E40"/>
    <w:rsid w:val="00891DCE"/>
    <w:rsid w:val="00897AE5"/>
    <w:rsid w:val="008A3FD2"/>
    <w:rsid w:val="008A4CB7"/>
    <w:rsid w:val="008B53CB"/>
    <w:rsid w:val="008B5AB4"/>
    <w:rsid w:val="008B5D7E"/>
    <w:rsid w:val="008B620B"/>
    <w:rsid w:val="008B6391"/>
    <w:rsid w:val="008C1766"/>
    <w:rsid w:val="008C1776"/>
    <w:rsid w:val="008C56CB"/>
    <w:rsid w:val="008C57EC"/>
    <w:rsid w:val="008D052D"/>
    <w:rsid w:val="008D0BA0"/>
    <w:rsid w:val="008D17FF"/>
    <w:rsid w:val="008D1A32"/>
    <w:rsid w:val="008D2C22"/>
    <w:rsid w:val="008D45BC"/>
    <w:rsid w:val="008D7044"/>
    <w:rsid w:val="008D7642"/>
    <w:rsid w:val="008E0275"/>
    <w:rsid w:val="008E2B5E"/>
    <w:rsid w:val="008E3F6C"/>
    <w:rsid w:val="008E441F"/>
    <w:rsid w:val="008F7433"/>
    <w:rsid w:val="008F78D2"/>
    <w:rsid w:val="00907134"/>
    <w:rsid w:val="00910E03"/>
    <w:rsid w:val="009221A8"/>
    <w:rsid w:val="00925FC5"/>
    <w:rsid w:val="009268F6"/>
    <w:rsid w:val="00933C9A"/>
    <w:rsid w:val="00934D96"/>
    <w:rsid w:val="009406A5"/>
    <w:rsid w:val="00940FC7"/>
    <w:rsid w:val="009429FB"/>
    <w:rsid w:val="0095196C"/>
    <w:rsid w:val="00951F63"/>
    <w:rsid w:val="0095298A"/>
    <w:rsid w:val="00953CFC"/>
    <w:rsid w:val="009550BE"/>
    <w:rsid w:val="0095563F"/>
    <w:rsid w:val="0095594C"/>
    <w:rsid w:val="00955CD4"/>
    <w:rsid w:val="00956742"/>
    <w:rsid w:val="00956966"/>
    <w:rsid w:val="009612F6"/>
    <w:rsid w:val="00962628"/>
    <w:rsid w:val="00966AC0"/>
    <w:rsid w:val="00967B49"/>
    <w:rsid w:val="0097454A"/>
    <w:rsid w:val="009813A1"/>
    <w:rsid w:val="00983131"/>
    <w:rsid w:val="00983C65"/>
    <w:rsid w:val="009843EF"/>
    <w:rsid w:val="009903C2"/>
    <w:rsid w:val="00991D63"/>
    <w:rsid w:val="00992BD0"/>
    <w:rsid w:val="00993FF5"/>
    <w:rsid w:val="009A0FDD"/>
    <w:rsid w:val="009A4CDB"/>
    <w:rsid w:val="009B048D"/>
    <w:rsid w:val="009B1729"/>
    <w:rsid w:val="009C10D5"/>
    <w:rsid w:val="009C6269"/>
    <w:rsid w:val="009C6F21"/>
    <w:rsid w:val="009D0CDF"/>
    <w:rsid w:val="009D107B"/>
    <w:rsid w:val="009D125C"/>
    <w:rsid w:val="009D141D"/>
    <w:rsid w:val="009D2A49"/>
    <w:rsid w:val="009D52EF"/>
    <w:rsid w:val="009D6A32"/>
    <w:rsid w:val="009E34B7"/>
    <w:rsid w:val="009E357E"/>
    <w:rsid w:val="009F3200"/>
    <w:rsid w:val="009F5970"/>
    <w:rsid w:val="009F5CF4"/>
    <w:rsid w:val="00A04DD2"/>
    <w:rsid w:val="00A05A12"/>
    <w:rsid w:val="00A12349"/>
    <w:rsid w:val="00A174B6"/>
    <w:rsid w:val="00A177D5"/>
    <w:rsid w:val="00A23689"/>
    <w:rsid w:val="00A26A4C"/>
    <w:rsid w:val="00A27EEA"/>
    <w:rsid w:val="00A30BDA"/>
    <w:rsid w:val="00A322F4"/>
    <w:rsid w:val="00A427A3"/>
    <w:rsid w:val="00A43A98"/>
    <w:rsid w:val="00A43E92"/>
    <w:rsid w:val="00A444E6"/>
    <w:rsid w:val="00A51884"/>
    <w:rsid w:val="00A55973"/>
    <w:rsid w:val="00A5645C"/>
    <w:rsid w:val="00A66F91"/>
    <w:rsid w:val="00A77278"/>
    <w:rsid w:val="00A773A9"/>
    <w:rsid w:val="00A81A7C"/>
    <w:rsid w:val="00A85861"/>
    <w:rsid w:val="00A8741B"/>
    <w:rsid w:val="00A875FF"/>
    <w:rsid w:val="00A90BD5"/>
    <w:rsid w:val="00A910E1"/>
    <w:rsid w:val="00A9751B"/>
    <w:rsid w:val="00AA0906"/>
    <w:rsid w:val="00AA684E"/>
    <w:rsid w:val="00AA69C0"/>
    <w:rsid w:val="00AB0C3B"/>
    <w:rsid w:val="00AB12F6"/>
    <w:rsid w:val="00AC414D"/>
    <w:rsid w:val="00AC609B"/>
    <w:rsid w:val="00AC7C88"/>
    <w:rsid w:val="00AD069D"/>
    <w:rsid w:val="00AD0785"/>
    <w:rsid w:val="00AD2AE2"/>
    <w:rsid w:val="00AD3EA6"/>
    <w:rsid w:val="00AD571F"/>
    <w:rsid w:val="00AE1400"/>
    <w:rsid w:val="00AE4AED"/>
    <w:rsid w:val="00AF0095"/>
    <w:rsid w:val="00AF1EF3"/>
    <w:rsid w:val="00AF472E"/>
    <w:rsid w:val="00AF7069"/>
    <w:rsid w:val="00B03C08"/>
    <w:rsid w:val="00B072B1"/>
    <w:rsid w:val="00B10DCE"/>
    <w:rsid w:val="00B1148B"/>
    <w:rsid w:val="00B15A1D"/>
    <w:rsid w:val="00B15D8F"/>
    <w:rsid w:val="00B15E9B"/>
    <w:rsid w:val="00B177E7"/>
    <w:rsid w:val="00B21982"/>
    <w:rsid w:val="00B24019"/>
    <w:rsid w:val="00B275B5"/>
    <w:rsid w:val="00B3238C"/>
    <w:rsid w:val="00B35749"/>
    <w:rsid w:val="00B403E4"/>
    <w:rsid w:val="00B42E8E"/>
    <w:rsid w:val="00B43198"/>
    <w:rsid w:val="00B4798B"/>
    <w:rsid w:val="00B541EC"/>
    <w:rsid w:val="00B55350"/>
    <w:rsid w:val="00B63B69"/>
    <w:rsid w:val="00B65E96"/>
    <w:rsid w:val="00B7582C"/>
    <w:rsid w:val="00B80077"/>
    <w:rsid w:val="00B82D84"/>
    <w:rsid w:val="00B84D95"/>
    <w:rsid w:val="00B8586D"/>
    <w:rsid w:val="00B87220"/>
    <w:rsid w:val="00B92E9F"/>
    <w:rsid w:val="00B92EA1"/>
    <w:rsid w:val="00B9303B"/>
    <w:rsid w:val="00B9308F"/>
    <w:rsid w:val="00B93C51"/>
    <w:rsid w:val="00B94919"/>
    <w:rsid w:val="00B965FD"/>
    <w:rsid w:val="00BA1337"/>
    <w:rsid w:val="00BA1A91"/>
    <w:rsid w:val="00BA437B"/>
    <w:rsid w:val="00BA4A87"/>
    <w:rsid w:val="00BB1E91"/>
    <w:rsid w:val="00BB62C0"/>
    <w:rsid w:val="00BB65D8"/>
    <w:rsid w:val="00BB6AAC"/>
    <w:rsid w:val="00BB74AF"/>
    <w:rsid w:val="00BB76BC"/>
    <w:rsid w:val="00BC3E9F"/>
    <w:rsid w:val="00BC6EDE"/>
    <w:rsid w:val="00BC745A"/>
    <w:rsid w:val="00BC7584"/>
    <w:rsid w:val="00BD1F38"/>
    <w:rsid w:val="00BD377E"/>
    <w:rsid w:val="00BD50E5"/>
    <w:rsid w:val="00BD6767"/>
    <w:rsid w:val="00BE1308"/>
    <w:rsid w:val="00BE39EE"/>
    <w:rsid w:val="00BE5916"/>
    <w:rsid w:val="00BF2986"/>
    <w:rsid w:val="00BF5480"/>
    <w:rsid w:val="00C00FBC"/>
    <w:rsid w:val="00C0135D"/>
    <w:rsid w:val="00C05CCE"/>
    <w:rsid w:val="00C1037F"/>
    <w:rsid w:val="00C10561"/>
    <w:rsid w:val="00C12A8F"/>
    <w:rsid w:val="00C158E0"/>
    <w:rsid w:val="00C16F09"/>
    <w:rsid w:val="00C20EFF"/>
    <w:rsid w:val="00C21A41"/>
    <w:rsid w:val="00C21CCE"/>
    <w:rsid w:val="00C250ED"/>
    <w:rsid w:val="00C26046"/>
    <w:rsid w:val="00C269FC"/>
    <w:rsid w:val="00C26E7C"/>
    <w:rsid w:val="00C3617A"/>
    <w:rsid w:val="00C412AE"/>
    <w:rsid w:val="00C42C6C"/>
    <w:rsid w:val="00C44161"/>
    <w:rsid w:val="00C45949"/>
    <w:rsid w:val="00C512AA"/>
    <w:rsid w:val="00C536E4"/>
    <w:rsid w:val="00C54472"/>
    <w:rsid w:val="00C56183"/>
    <w:rsid w:val="00C60F4D"/>
    <w:rsid w:val="00C61586"/>
    <w:rsid w:val="00C6271D"/>
    <w:rsid w:val="00C62E65"/>
    <w:rsid w:val="00C63D7E"/>
    <w:rsid w:val="00C6772C"/>
    <w:rsid w:val="00C71FDB"/>
    <w:rsid w:val="00C75E6D"/>
    <w:rsid w:val="00C7717D"/>
    <w:rsid w:val="00C82ED4"/>
    <w:rsid w:val="00C83F0F"/>
    <w:rsid w:val="00C92901"/>
    <w:rsid w:val="00C940A2"/>
    <w:rsid w:val="00C969FE"/>
    <w:rsid w:val="00C96BF0"/>
    <w:rsid w:val="00CA175A"/>
    <w:rsid w:val="00CA35EF"/>
    <w:rsid w:val="00CA5D0A"/>
    <w:rsid w:val="00CB56B5"/>
    <w:rsid w:val="00CB5B62"/>
    <w:rsid w:val="00CC0A62"/>
    <w:rsid w:val="00CC4EA3"/>
    <w:rsid w:val="00CC50A0"/>
    <w:rsid w:val="00CC6D50"/>
    <w:rsid w:val="00CC788B"/>
    <w:rsid w:val="00CD0A74"/>
    <w:rsid w:val="00CD44D7"/>
    <w:rsid w:val="00CD4D46"/>
    <w:rsid w:val="00CD61EF"/>
    <w:rsid w:val="00CD706E"/>
    <w:rsid w:val="00CE0AA5"/>
    <w:rsid w:val="00CE5773"/>
    <w:rsid w:val="00CE59C1"/>
    <w:rsid w:val="00CF0595"/>
    <w:rsid w:val="00CF283F"/>
    <w:rsid w:val="00CF508D"/>
    <w:rsid w:val="00CF72FD"/>
    <w:rsid w:val="00D0225B"/>
    <w:rsid w:val="00D0449D"/>
    <w:rsid w:val="00D05B7C"/>
    <w:rsid w:val="00D07411"/>
    <w:rsid w:val="00D22DE2"/>
    <w:rsid w:val="00D24D9F"/>
    <w:rsid w:val="00D250A2"/>
    <w:rsid w:val="00D34E63"/>
    <w:rsid w:val="00D35A72"/>
    <w:rsid w:val="00D35F24"/>
    <w:rsid w:val="00D36551"/>
    <w:rsid w:val="00D36E57"/>
    <w:rsid w:val="00D40905"/>
    <w:rsid w:val="00D415F8"/>
    <w:rsid w:val="00D422BB"/>
    <w:rsid w:val="00D42ED8"/>
    <w:rsid w:val="00D439FF"/>
    <w:rsid w:val="00D51A38"/>
    <w:rsid w:val="00D5643C"/>
    <w:rsid w:val="00D609FE"/>
    <w:rsid w:val="00D60F27"/>
    <w:rsid w:val="00D62CEC"/>
    <w:rsid w:val="00D71303"/>
    <w:rsid w:val="00D74009"/>
    <w:rsid w:val="00D769EC"/>
    <w:rsid w:val="00D85A7B"/>
    <w:rsid w:val="00D91791"/>
    <w:rsid w:val="00D91815"/>
    <w:rsid w:val="00D93B5C"/>
    <w:rsid w:val="00D96D64"/>
    <w:rsid w:val="00DA1854"/>
    <w:rsid w:val="00DA3D09"/>
    <w:rsid w:val="00DA7FE0"/>
    <w:rsid w:val="00DB186B"/>
    <w:rsid w:val="00DB5C1E"/>
    <w:rsid w:val="00DC1581"/>
    <w:rsid w:val="00DC2D10"/>
    <w:rsid w:val="00DC3D79"/>
    <w:rsid w:val="00DC40DE"/>
    <w:rsid w:val="00DC5581"/>
    <w:rsid w:val="00DC5891"/>
    <w:rsid w:val="00DD0CFE"/>
    <w:rsid w:val="00DD13DB"/>
    <w:rsid w:val="00DD4D5A"/>
    <w:rsid w:val="00DE0504"/>
    <w:rsid w:val="00DE3F6C"/>
    <w:rsid w:val="00DE6A83"/>
    <w:rsid w:val="00DE6D6A"/>
    <w:rsid w:val="00DE7269"/>
    <w:rsid w:val="00DF3D90"/>
    <w:rsid w:val="00DF683C"/>
    <w:rsid w:val="00DF6918"/>
    <w:rsid w:val="00DF769E"/>
    <w:rsid w:val="00DF7CCA"/>
    <w:rsid w:val="00E007E6"/>
    <w:rsid w:val="00E014B6"/>
    <w:rsid w:val="00E07DBF"/>
    <w:rsid w:val="00E121ED"/>
    <w:rsid w:val="00E1423C"/>
    <w:rsid w:val="00E14383"/>
    <w:rsid w:val="00E20C45"/>
    <w:rsid w:val="00E25761"/>
    <w:rsid w:val="00E25A4C"/>
    <w:rsid w:val="00E27657"/>
    <w:rsid w:val="00E30AAF"/>
    <w:rsid w:val="00E3158C"/>
    <w:rsid w:val="00E35F5B"/>
    <w:rsid w:val="00E36A9C"/>
    <w:rsid w:val="00E41093"/>
    <w:rsid w:val="00E41EBF"/>
    <w:rsid w:val="00E4210F"/>
    <w:rsid w:val="00E451B1"/>
    <w:rsid w:val="00E46BAB"/>
    <w:rsid w:val="00E47786"/>
    <w:rsid w:val="00E50AF1"/>
    <w:rsid w:val="00E51712"/>
    <w:rsid w:val="00E53853"/>
    <w:rsid w:val="00E56193"/>
    <w:rsid w:val="00E5672F"/>
    <w:rsid w:val="00E57833"/>
    <w:rsid w:val="00E60931"/>
    <w:rsid w:val="00E61A6A"/>
    <w:rsid w:val="00E664A1"/>
    <w:rsid w:val="00E7532D"/>
    <w:rsid w:val="00E8043B"/>
    <w:rsid w:val="00E8520F"/>
    <w:rsid w:val="00E90AC0"/>
    <w:rsid w:val="00E91C15"/>
    <w:rsid w:val="00E9442A"/>
    <w:rsid w:val="00E97898"/>
    <w:rsid w:val="00EA4332"/>
    <w:rsid w:val="00EA4EA1"/>
    <w:rsid w:val="00EA6DB6"/>
    <w:rsid w:val="00EA7E83"/>
    <w:rsid w:val="00EB71A2"/>
    <w:rsid w:val="00EB7B3E"/>
    <w:rsid w:val="00EC098D"/>
    <w:rsid w:val="00EC11E0"/>
    <w:rsid w:val="00EC1DB7"/>
    <w:rsid w:val="00ED0083"/>
    <w:rsid w:val="00ED3E87"/>
    <w:rsid w:val="00ED4892"/>
    <w:rsid w:val="00ED5269"/>
    <w:rsid w:val="00EE1C86"/>
    <w:rsid w:val="00EE4CF6"/>
    <w:rsid w:val="00EF1E77"/>
    <w:rsid w:val="00EF3F52"/>
    <w:rsid w:val="00EF5D91"/>
    <w:rsid w:val="00EF6962"/>
    <w:rsid w:val="00F002DD"/>
    <w:rsid w:val="00F034AC"/>
    <w:rsid w:val="00F059F9"/>
    <w:rsid w:val="00F0665F"/>
    <w:rsid w:val="00F1233D"/>
    <w:rsid w:val="00F146E5"/>
    <w:rsid w:val="00F159CF"/>
    <w:rsid w:val="00F17710"/>
    <w:rsid w:val="00F207BF"/>
    <w:rsid w:val="00F2262E"/>
    <w:rsid w:val="00F23863"/>
    <w:rsid w:val="00F25751"/>
    <w:rsid w:val="00F3060F"/>
    <w:rsid w:val="00F313A8"/>
    <w:rsid w:val="00F455EA"/>
    <w:rsid w:val="00F6224C"/>
    <w:rsid w:val="00F623E5"/>
    <w:rsid w:val="00F6298D"/>
    <w:rsid w:val="00F63C8B"/>
    <w:rsid w:val="00F64792"/>
    <w:rsid w:val="00F669C1"/>
    <w:rsid w:val="00F66C25"/>
    <w:rsid w:val="00F67F32"/>
    <w:rsid w:val="00F74FAA"/>
    <w:rsid w:val="00F80663"/>
    <w:rsid w:val="00F82F74"/>
    <w:rsid w:val="00F847E4"/>
    <w:rsid w:val="00F8495F"/>
    <w:rsid w:val="00F84FC2"/>
    <w:rsid w:val="00F8659B"/>
    <w:rsid w:val="00F86B4F"/>
    <w:rsid w:val="00F900F7"/>
    <w:rsid w:val="00F9257D"/>
    <w:rsid w:val="00F967B3"/>
    <w:rsid w:val="00FA02E6"/>
    <w:rsid w:val="00FA1B42"/>
    <w:rsid w:val="00FA2A29"/>
    <w:rsid w:val="00FA427F"/>
    <w:rsid w:val="00FA7074"/>
    <w:rsid w:val="00FB4736"/>
    <w:rsid w:val="00FC24E1"/>
    <w:rsid w:val="00FC278A"/>
    <w:rsid w:val="00FD249F"/>
    <w:rsid w:val="00FD3F02"/>
    <w:rsid w:val="00FD440F"/>
    <w:rsid w:val="00FD6B22"/>
    <w:rsid w:val="00FE7D9C"/>
    <w:rsid w:val="00FF19C8"/>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A2CB3A8"/>
  <w15:chartTrackingRefBased/>
  <w15:docId w15:val="{567B8B1D-C871-48BF-9753-590C282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C6"/>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325"/>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bidi="ar-SA"/>
    </w:rPr>
  </w:style>
  <w:style w:type="paragraph" w:customStyle="1" w:styleId="AppendixHeading4">
    <w:name w:val="Appendix Heading 4"/>
    <w:basedOn w:val="Heading4"/>
    <w:link w:val="AppendixHeading4Char"/>
    <w:qFormat/>
    <w:rsid w:val="00477C87"/>
    <w:pPr>
      <w:numPr>
        <w:ilvl w:val="0"/>
        <w:numId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4"/>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
    <w:name w:val="Body Text Char"/>
    <w:locked/>
    <w:rsid w:val="00E53853"/>
    <w:rPr>
      <w:rFonts w:cs="Times New Roman"/>
      <w:sz w:val="24"/>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character" w:customStyle="1" w:styleId="TableEntryChar">
    <w:name w:val="Table Entry Char"/>
    <w:link w:val="TableEntry"/>
    <w:locked/>
    <w:rsid w:val="007608A1"/>
    <w:rPr>
      <w:sz w:val="18"/>
      <w:lang w:val="en-US" w:eastAsia="en-US" w:bidi="ar-SA"/>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lang w:val="en-US" w:eastAsia="en-US" w:bidi="ar-SA"/>
    </w:rPr>
  </w:style>
  <w:style w:type="character" w:customStyle="1" w:styleId="Heading4Char">
    <w:name w:val="Heading 4 Char"/>
    <w:basedOn w:val="Heading3Char"/>
    <w:link w:val="Heading4"/>
    <w:rsid w:val="00477C87"/>
    <w:rPr>
      <w:rFonts w:ascii="Arial" w:hAnsi="Arial"/>
      <w:b/>
      <w:noProof/>
      <w:kern w:val="28"/>
      <w:sz w:val="24"/>
      <w:lang w:val="en-US" w:eastAsia="en-US" w:bidi="ar-SA"/>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character" w:customStyle="1" w:styleId="TableEntryHeaderChar">
    <w:name w:val="Table Entry Header Char"/>
    <w:link w:val="TableEntryHeader"/>
    <w:locked/>
    <w:rsid w:val="007608A1"/>
    <w:rPr>
      <w:rFonts w:ascii="Arial" w:hAnsi="Arial"/>
      <w:b/>
      <w:lang w:val="en-US" w:eastAsia="en-US" w:bidi="ar-SA"/>
    </w:rPr>
  </w:style>
  <w:style w:type="character" w:customStyle="1" w:styleId="TableTitleChar1">
    <w:name w:val="Table Title Char1"/>
    <w:link w:val="TableTitle"/>
    <w:locked/>
    <w:rsid w:val="007608A1"/>
    <w:rPr>
      <w:rFonts w:ascii="Arial" w:hAnsi="Arial"/>
      <w:b/>
      <w:sz w:val="22"/>
      <w:lang w:val="en-US" w:eastAsia="en-US" w:bidi="ar-SA"/>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1"/>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numPr>
        <w:numId w:val="15"/>
      </w:numPr>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477C87"/>
    <w:rPr>
      <w:rFonts w:ascii="Arial" w:hAnsi="Arial"/>
      <w:b/>
      <w:noProof/>
      <w:kern w:val="28"/>
      <w:sz w:val="24"/>
      <w:lang w:val="en-US" w:eastAsia="en-US" w:bidi="ar-SA"/>
    </w:rPr>
  </w:style>
  <w:style w:type="character" w:customStyle="1" w:styleId="NoteChar">
    <w:name w:val="Note Char"/>
    <w:link w:val="Note"/>
    <w:locked/>
    <w:rsid w:val="007608A1"/>
    <w:rPr>
      <w:sz w:val="18"/>
      <w:lang w:val="en-US" w:eastAsia="en-US" w:bidi="ar-SA"/>
    </w:rPr>
  </w:style>
  <w:style w:type="paragraph" w:customStyle="1" w:styleId="TableLabel">
    <w:name w:val="Table Label"/>
    <w:basedOn w:val="TableEntry"/>
    <w:rsid w:val="00557A4D"/>
    <w:pPr>
      <w:keepNext/>
      <w:overflowPunct w:val="0"/>
      <w:autoSpaceDE w:val="0"/>
      <w:ind w:left="0" w:right="0"/>
      <w:jc w:val="center"/>
      <w:textAlignment w:val="baseline"/>
    </w:pPr>
    <w:rPr>
      <w:rFonts w:ascii="Helvetica" w:hAnsi="Helvetica"/>
      <w:b/>
      <w:noProof/>
      <w:sz w:val="20"/>
    </w:rPr>
  </w:style>
  <w:style w:type="paragraph" w:customStyle="1" w:styleId="TableText">
    <w:name w:val="Table Text"/>
    <w:basedOn w:val="Normal"/>
    <w:link w:val="TableTextChar"/>
    <w:rsid w:val="00557A4D"/>
    <w:pPr>
      <w:keepLines/>
      <w:spacing w:before="0"/>
    </w:pPr>
    <w:rPr>
      <w:sz w:val="20"/>
    </w:rPr>
  </w:style>
  <w:style w:type="character" w:customStyle="1" w:styleId="TableTextChar">
    <w:name w:val="Table Text Char"/>
    <w:link w:val="TableText"/>
    <w:locked/>
    <w:rsid w:val="00557A4D"/>
    <w:rPr>
      <w:lang w:val="en-US" w:eastAsia="en-US" w:bidi="ar-SA"/>
    </w:rPr>
  </w:style>
  <w:style w:type="paragraph" w:customStyle="1" w:styleId="Default">
    <w:name w:val="Default"/>
    <w:rsid w:val="00557A4D"/>
    <w:pPr>
      <w:suppressAutoHyphens/>
      <w:autoSpaceDE w:val="0"/>
    </w:pPr>
    <w:rPr>
      <w:color w:val="000000"/>
      <w:sz w:val="24"/>
      <w:szCs w:val="24"/>
      <w:lang w:eastAsia="ar-SA"/>
    </w:rPr>
  </w:style>
  <w:style w:type="paragraph" w:customStyle="1" w:styleId="TableHeader">
    <w:name w:val="Table Header"/>
    <w:basedOn w:val="Normal"/>
    <w:link w:val="TableHeaderChar"/>
    <w:rsid w:val="00CC50A0"/>
    <w:pPr>
      <w:spacing w:before="20" w:after="20"/>
    </w:pPr>
    <w:rPr>
      <w:rFonts w:ascii="Arial" w:eastAsia="Calibri" w:hAnsi="Arial"/>
      <w:b/>
      <w:color w:val="000000"/>
      <w:sz w:val="18"/>
      <w:szCs w:val="22"/>
      <w:lang w:val="en"/>
    </w:rPr>
  </w:style>
  <w:style w:type="character" w:customStyle="1" w:styleId="TableHeaderChar">
    <w:name w:val="Table Header Char"/>
    <w:link w:val="TableHeader"/>
    <w:locked/>
    <w:rsid w:val="00CC50A0"/>
    <w:rPr>
      <w:rFonts w:ascii="Arial" w:eastAsia="Calibri" w:hAnsi="Arial"/>
      <w:b/>
      <w:color w:val="000000"/>
      <w:sz w:val="18"/>
      <w:szCs w:val="22"/>
      <w:lang w:val="en" w:eastAsia="en-US" w:bidi="ar-SA"/>
    </w:rPr>
  </w:style>
  <w:style w:type="paragraph" w:customStyle="1" w:styleId="TableRow">
    <w:name w:val="Table Row"/>
    <w:basedOn w:val="Normal"/>
    <w:link w:val="TableRowChar"/>
    <w:rsid w:val="00CC50A0"/>
    <w:pPr>
      <w:spacing w:before="0"/>
    </w:pPr>
    <w:rPr>
      <w:rFonts w:ascii="Arial" w:eastAsia="Calibri" w:hAnsi="Arial"/>
      <w:color w:val="000000"/>
      <w:sz w:val="18"/>
      <w:lang w:val="en"/>
    </w:rPr>
  </w:style>
  <w:style w:type="character" w:customStyle="1" w:styleId="TableRowChar">
    <w:name w:val="Table Row Char"/>
    <w:link w:val="TableRow"/>
    <w:locked/>
    <w:rsid w:val="00CC50A0"/>
    <w:rPr>
      <w:rFonts w:ascii="Arial" w:eastAsia="Calibri" w:hAnsi="Arial"/>
      <w:color w:val="000000"/>
      <w:sz w:val="18"/>
      <w:lang w:val="en" w:eastAsia="en-US" w:bidi="ar-SA"/>
    </w:rPr>
  </w:style>
  <w:style w:type="character" w:customStyle="1" w:styleId="TableTitleChar">
    <w:name w:val="Table Title Char"/>
    <w:locked/>
    <w:rsid w:val="00CC50A0"/>
    <w:rPr>
      <w:rFonts w:ascii="Arial" w:hAnsi="Arial" w:cs="Times New Roman"/>
      <w:b/>
      <w:sz w:val="18"/>
    </w:rPr>
  </w:style>
  <w:style w:type="paragraph" w:customStyle="1" w:styleId="Code">
    <w:name w:val="Code"/>
    <w:link w:val="CodeChar"/>
    <w:rsid w:val="00CC50A0"/>
    <w:pPr>
      <w:keepLines/>
      <w:ind w:left="1440" w:hanging="1080"/>
    </w:pPr>
    <w:rPr>
      <w:rFonts w:ascii="Consolas" w:hAnsi="Consolas" w:cs="Consolas"/>
      <w:szCs w:val="22"/>
    </w:rPr>
  </w:style>
  <w:style w:type="character" w:customStyle="1" w:styleId="CodeChar">
    <w:name w:val="Code Char"/>
    <w:link w:val="Code"/>
    <w:locked/>
    <w:rsid w:val="00CC50A0"/>
    <w:rPr>
      <w:rFonts w:ascii="Consolas" w:hAnsi="Consolas" w:cs="Consolas"/>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616492">
      <w:bodyDiv w:val="1"/>
      <w:marLeft w:val="0"/>
      <w:marRight w:val="0"/>
      <w:marTop w:val="0"/>
      <w:marBottom w:val="0"/>
      <w:divBdr>
        <w:top w:val="none" w:sz="0" w:space="0" w:color="auto"/>
        <w:left w:val="none" w:sz="0" w:space="0" w:color="auto"/>
        <w:bottom w:val="none" w:sz="0" w:space="0" w:color="auto"/>
        <w:right w:val="none" w:sz="0" w:space="0" w:color="auto"/>
      </w:divBdr>
    </w:div>
    <w:div w:id="590967112">
      <w:bodyDiv w:val="1"/>
      <w:marLeft w:val="0"/>
      <w:marRight w:val="0"/>
      <w:marTop w:val="0"/>
      <w:marBottom w:val="0"/>
      <w:divBdr>
        <w:top w:val="none" w:sz="0" w:space="0" w:color="auto"/>
        <w:left w:val="none" w:sz="0" w:space="0" w:color="auto"/>
        <w:bottom w:val="none" w:sz="0" w:space="0" w:color="auto"/>
        <w:right w:val="none" w:sz="0" w:space="0" w:color="auto"/>
      </w:divBdr>
    </w:div>
    <w:div w:id="703558850">
      <w:bodyDiv w:val="1"/>
      <w:marLeft w:val="0"/>
      <w:marRight w:val="0"/>
      <w:marTop w:val="0"/>
      <w:marBottom w:val="0"/>
      <w:divBdr>
        <w:top w:val="none" w:sz="0" w:space="0" w:color="auto"/>
        <w:left w:val="none" w:sz="0" w:space="0" w:color="auto"/>
        <w:bottom w:val="none" w:sz="0" w:space="0" w:color="auto"/>
        <w:right w:val="none" w:sz="0" w:space="0" w:color="auto"/>
      </w:divBdr>
    </w:div>
    <w:div w:id="13074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hyperlink" Target="http://siim.org/resource/resmgr/swim/SWIMRadlex1.xlsx" TargetMode="External"/><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Users\mopoo\AppData\Roaming\Microsoft\Word\ihe.net\IHE_Domains\" TargetMode="External"/><Relationship Id="rId17" Type="http://schemas.openxmlformats.org/officeDocument/2006/relationships/hyperlink" Target="http://ihe.net/Technical_Frameworks/" TargetMode="External"/><Relationship Id="rId25" Type="http://schemas.openxmlformats.org/officeDocument/2006/relationships/hyperlink" Target="http://siim.org/?page=swi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mplates_Public_Comments/" TargetMode="External"/><Relationship Id="rId20" Type="http://schemas.openxmlformats.org/officeDocument/2006/relationships/image" Target="media/image3.png"/><Relationship Id="rId29" Type="http://schemas.openxmlformats.org/officeDocument/2006/relationships/hyperlink" Target="http://siim.org/resource/resmgr/swim/SWIMRadlex1.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 TargetMode="External"/><Relationship Id="rId24" Type="http://schemas.openxmlformats.org/officeDocument/2006/relationships/image" Target="media/image7.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image" Target="media/image6.png"/><Relationship Id="rId28" Type="http://schemas.openxmlformats.org/officeDocument/2006/relationships/hyperlink" Target="http://tools.ietf.org/html/rfc5234" TargetMode="External"/><Relationship Id="rId36"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image" Target="media/image2.png"/><Relationship Id="rId31" Type="http://schemas.openxmlformats.org/officeDocument/2006/relationships/hyperlink" Target="http://dicom.nema.org/medical/dicom/current/output/chtml/part16/sect_CID_7452.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image" Target="media/image5.png"/><Relationship Id="rId27" Type="http://schemas.microsoft.com/office/2011/relationships/commentsExtended" Target="commentsExtended.xml"/><Relationship Id="rId30" Type="http://schemas.openxmlformats.org/officeDocument/2006/relationships/hyperlink" Target="https://github.com/ImagingInformatics/SWIM-Events" TargetMode="Externa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A6E1-CC9C-4F7B-97D9-1F40317B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1642</TotalTime>
  <Pages>46</Pages>
  <Words>12071</Words>
  <Characters>68806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80716</CharactersWithSpaces>
  <SharedDoc>false</SharedDoc>
  <HLinks>
    <vt:vector size="852" baseType="variant">
      <vt:variant>
        <vt:i4>393279</vt:i4>
      </vt:variant>
      <vt:variant>
        <vt:i4>753</vt:i4>
      </vt:variant>
      <vt:variant>
        <vt:i4>0</vt:i4>
      </vt:variant>
      <vt:variant>
        <vt:i4>5</vt:i4>
      </vt:variant>
      <vt:variant>
        <vt:lpwstr/>
      </vt:variant>
      <vt:variant>
        <vt:lpwstr>DCM_113942</vt:lpwstr>
      </vt:variant>
      <vt:variant>
        <vt:i4>589872</vt:i4>
      </vt:variant>
      <vt:variant>
        <vt:i4>750</vt:i4>
      </vt:variant>
      <vt:variant>
        <vt:i4>0</vt:i4>
      </vt:variant>
      <vt:variant>
        <vt:i4>5</vt:i4>
      </vt:variant>
      <vt:variant>
        <vt:lpwstr/>
      </vt:variant>
      <vt:variant>
        <vt:lpwstr>DCM_121097</vt:lpwstr>
      </vt:variant>
      <vt:variant>
        <vt:i4>786494</vt:i4>
      </vt:variant>
      <vt:variant>
        <vt:i4>747</vt:i4>
      </vt:variant>
      <vt:variant>
        <vt:i4>0</vt:i4>
      </vt:variant>
      <vt:variant>
        <vt:i4>5</vt:i4>
      </vt:variant>
      <vt:variant>
        <vt:lpwstr/>
      </vt:variant>
      <vt:variant>
        <vt:lpwstr>DCM_113859</vt:lpwstr>
      </vt:variant>
      <vt:variant>
        <vt:i4>2621555</vt:i4>
      </vt:variant>
      <vt:variant>
        <vt:i4>744</vt:i4>
      </vt:variant>
      <vt:variant>
        <vt:i4>0</vt:i4>
      </vt:variant>
      <vt:variant>
        <vt:i4>5</vt:i4>
      </vt:variant>
      <vt:variant>
        <vt:lpwstr>http://dicom.nema.org/medical/dicom/current/output/chtml/part16/sect_CID_7452.html</vt:lpwstr>
      </vt:variant>
      <vt:variant>
        <vt:lpwstr/>
      </vt:variant>
      <vt:variant>
        <vt:i4>1310797</vt:i4>
      </vt:variant>
      <vt:variant>
        <vt:i4>741</vt:i4>
      </vt:variant>
      <vt:variant>
        <vt:i4>0</vt:i4>
      </vt:variant>
      <vt:variant>
        <vt:i4>5</vt:i4>
      </vt:variant>
      <vt:variant>
        <vt:lpwstr/>
      </vt:variant>
      <vt:variant>
        <vt:lpwstr>sect_CID_7452</vt:lpwstr>
      </vt:variant>
      <vt:variant>
        <vt:i4>2621552</vt:i4>
      </vt:variant>
      <vt:variant>
        <vt:i4>738</vt:i4>
      </vt:variant>
      <vt:variant>
        <vt:i4>0</vt:i4>
      </vt:variant>
      <vt:variant>
        <vt:i4>5</vt:i4>
      </vt:variant>
      <vt:variant>
        <vt:lpwstr>http://dicom.nema.org/medical/dicom/current/output/chtml/part16/sect_CID_7451.html</vt:lpwstr>
      </vt:variant>
      <vt:variant>
        <vt:lpwstr/>
      </vt:variant>
      <vt:variant>
        <vt:i4>1310797</vt:i4>
      </vt:variant>
      <vt:variant>
        <vt:i4>735</vt:i4>
      </vt:variant>
      <vt:variant>
        <vt:i4>0</vt:i4>
      </vt:variant>
      <vt:variant>
        <vt:i4>5</vt:i4>
      </vt:variant>
      <vt:variant>
        <vt:lpwstr/>
      </vt:variant>
      <vt:variant>
        <vt:lpwstr>sect_CID_7451</vt:lpwstr>
      </vt:variant>
      <vt:variant>
        <vt:i4>8323196</vt:i4>
      </vt:variant>
      <vt:variant>
        <vt:i4>732</vt:i4>
      </vt:variant>
      <vt:variant>
        <vt:i4>0</vt:i4>
      </vt:variant>
      <vt:variant>
        <vt:i4>5</vt:i4>
      </vt:variant>
      <vt:variant>
        <vt:lpwstr>https://uts.nlm.nih.gov/metathesaurus.html?cui=C0079382</vt:lpwstr>
      </vt:variant>
      <vt:variant>
        <vt:lpwstr/>
      </vt:variant>
      <vt:variant>
        <vt:i4>1179730</vt:i4>
      </vt:variant>
      <vt:variant>
        <vt:i4>729</vt:i4>
      </vt:variant>
      <vt:variant>
        <vt:i4>0</vt:i4>
      </vt:variant>
      <vt:variant>
        <vt:i4>5</vt:i4>
      </vt:variant>
      <vt:variant>
        <vt:lpwstr>http://browser.ihtsdotools.org/?perspective=full&amp;conceptId1=113163005</vt:lpwstr>
      </vt:variant>
      <vt:variant>
        <vt:lpwstr/>
      </vt:variant>
      <vt:variant>
        <vt:i4>1179730</vt:i4>
      </vt:variant>
      <vt:variant>
        <vt:i4>726</vt:i4>
      </vt:variant>
      <vt:variant>
        <vt:i4>0</vt:i4>
      </vt:variant>
      <vt:variant>
        <vt:i4>5</vt:i4>
      </vt:variant>
      <vt:variant>
        <vt:lpwstr>http://browser.ihtsdotools.org/?perspective=full&amp;conceptId1=113163005</vt:lpwstr>
      </vt:variant>
      <vt:variant>
        <vt:lpwstr/>
      </vt:variant>
      <vt:variant>
        <vt:i4>8126586</vt:i4>
      </vt:variant>
      <vt:variant>
        <vt:i4>723</vt:i4>
      </vt:variant>
      <vt:variant>
        <vt:i4>0</vt:i4>
      </vt:variant>
      <vt:variant>
        <vt:i4>5</vt:i4>
      </vt:variant>
      <vt:variant>
        <vt:lpwstr>https://uts.nlm.nih.gov/metathesaurus.html?cui=C1704312</vt:lpwstr>
      </vt:variant>
      <vt:variant>
        <vt:lpwstr/>
      </vt:variant>
      <vt:variant>
        <vt:i4>1441873</vt:i4>
      </vt:variant>
      <vt:variant>
        <vt:i4>720</vt:i4>
      </vt:variant>
      <vt:variant>
        <vt:i4>0</vt:i4>
      </vt:variant>
      <vt:variant>
        <vt:i4>5</vt:i4>
      </vt:variant>
      <vt:variant>
        <vt:lpwstr>http://browser.ihtsdotools.org/?perspective=full&amp;conceptId1=223366009</vt:lpwstr>
      </vt:variant>
      <vt:variant>
        <vt:lpwstr/>
      </vt:variant>
      <vt:variant>
        <vt:i4>1441873</vt:i4>
      </vt:variant>
      <vt:variant>
        <vt:i4>717</vt:i4>
      </vt:variant>
      <vt:variant>
        <vt:i4>0</vt:i4>
      </vt:variant>
      <vt:variant>
        <vt:i4>5</vt:i4>
      </vt:variant>
      <vt:variant>
        <vt:lpwstr>http://browser.ihtsdotools.org/?perspective=full&amp;conceptId1=223366009</vt:lpwstr>
      </vt:variant>
      <vt:variant>
        <vt:lpwstr/>
      </vt:variant>
      <vt:variant>
        <vt:i4>720955</vt:i4>
      </vt:variant>
      <vt:variant>
        <vt:i4>714</vt:i4>
      </vt:variant>
      <vt:variant>
        <vt:i4>0</vt:i4>
      </vt:variant>
      <vt:variant>
        <vt:i4>5</vt:i4>
      </vt:variant>
      <vt:variant>
        <vt:lpwstr/>
      </vt:variant>
      <vt:variant>
        <vt:lpwstr>DCM_121025</vt:lpwstr>
      </vt:variant>
      <vt:variant>
        <vt:i4>4587533</vt:i4>
      </vt:variant>
      <vt:variant>
        <vt:i4>711</vt:i4>
      </vt:variant>
      <vt:variant>
        <vt:i4>0</vt:i4>
      </vt:variant>
      <vt:variant>
        <vt:i4>5</vt:i4>
      </vt:variant>
      <vt:variant>
        <vt:lpwstr>http://dx.doi.org/10.1016/j.jacr.2013.12.016</vt:lpwstr>
      </vt:variant>
      <vt:variant>
        <vt:lpwstr/>
      </vt:variant>
      <vt:variant>
        <vt:i4>4194309</vt:i4>
      </vt:variant>
      <vt:variant>
        <vt:i4>708</vt:i4>
      </vt:variant>
      <vt:variant>
        <vt:i4>0</vt:i4>
      </vt:variant>
      <vt:variant>
        <vt:i4>5</vt:i4>
      </vt:variant>
      <vt:variant>
        <vt:lpwstr>https://github.com/ImagingInformatics/SWIM-Events</vt:lpwstr>
      </vt:variant>
      <vt:variant>
        <vt:lpwstr/>
      </vt:variant>
      <vt:variant>
        <vt:i4>6226015</vt:i4>
      </vt:variant>
      <vt:variant>
        <vt:i4>705</vt:i4>
      </vt:variant>
      <vt:variant>
        <vt:i4>0</vt:i4>
      </vt:variant>
      <vt:variant>
        <vt:i4>5</vt:i4>
      </vt:variant>
      <vt:variant>
        <vt:lpwstr>http://siim.org/resource/resmgr/swim/SWIMRadlex1.xlsx</vt:lpwstr>
      </vt:variant>
      <vt:variant>
        <vt:lpwstr/>
      </vt:variant>
      <vt:variant>
        <vt:i4>4653078</vt:i4>
      </vt:variant>
      <vt:variant>
        <vt:i4>702</vt:i4>
      </vt:variant>
      <vt:variant>
        <vt:i4>0</vt:i4>
      </vt:variant>
      <vt:variant>
        <vt:i4>5</vt:i4>
      </vt:variant>
      <vt:variant>
        <vt:lpwstr>http://hl7.org/fhir/2015May/datatypes.html</vt:lpwstr>
      </vt:variant>
      <vt:variant>
        <vt:lpwstr>string</vt:lpwstr>
      </vt:variant>
      <vt:variant>
        <vt:i4>4653078</vt:i4>
      </vt:variant>
      <vt:variant>
        <vt:i4>699</vt:i4>
      </vt:variant>
      <vt:variant>
        <vt:i4>0</vt:i4>
      </vt:variant>
      <vt:variant>
        <vt:i4>5</vt:i4>
      </vt:variant>
      <vt:variant>
        <vt:lpwstr>http://hl7.org/fhir/2015May/datatypes.html</vt:lpwstr>
      </vt:variant>
      <vt:variant>
        <vt:lpwstr>string</vt:lpwstr>
      </vt:variant>
      <vt:variant>
        <vt:i4>4653078</vt:i4>
      </vt:variant>
      <vt:variant>
        <vt:i4>696</vt:i4>
      </vt:variant>
      <vt:variant>
        <vt:i4>0</vt:i4>
      </vt:variant>
      <vt:variant>
        <vt:i4>5</vt:i4>
      </vt:variant>
      <vt:variant>
        <vt:lpwstr>http://hl7.org/fhir/2015May/datatypes.html</vt:lpwstr>
      </vt:variant>
      <vt:variant>
        <vt:lpwstr>string</vt:lpwstr>
      </vt:variant>
      <vt:variant>
        <vt:i4>4653078</vt:i4>
      </vt:variant>
      <vt:variant>
        <vt:i4>693</vt:i4>
      </vt:variant>
      <vt:variant>
        <vt:i4>0</vt:i4>
      </vt:variant>
      <vt:variant>
        <vt:i4>5</vt:i4>
      </vt:variant>
      <vt:variant>
        <vt:lpwstr>http://hl7.org/fhir/2015May/datatypes.html</vt:lpwstr>
      </vt:variant>
      <vt:variant>
        <vt:lpwstr>string</vt:lpwstr>
      </vt:variant>
      <vt:variant>
        <vt:i4>4653078</vt:i4>
      </vt:variant>
      <vt:variant>
        <vt:i4>690</vt:i4>
      </vt:variant>
      <vt:variant>
        <vt:i4>0</vt:i4>
      </vt:variant>
      <vt:variant>
        <vt:i4>5</vt:i4>
      </vt:variant>
      <vt:variant>
        <vt:lpwstr>http://hl7.org/fhir/2015May/datatypes.html</vt:lpwstr>
      </vt:variant>
      <vt:variant>
        <vt:lpwstr>string</vt:lpwstr>
      </vt:variant>
      <vt:variant>
        <vt:i4>4653078</vt:i4>
      </vt:variant>
      <vt:variant>
        <vt:i4>687</vt:i4>
      </vt:variant>
      <vt:variant>
        <vt:i4>0</vt:i4>
      </vt:variant>
      <vt:variant>
        <vt:i4>5</vt:i4>
      </vt:variant>
      <vt:variant>
        <vt:lpwstr>http://hl7.org/fhir/2015May/datatypes.html</vt:lpwstr>
      </vt:variant>
      <vt:variant>
        <vt:lpwstr>string</vt:lpwstr>
      </vt:variant>
      <vt:variant>
        <vt:i4>4653078</vt:i4>
      </vt:variant>
      <vt:variant>
        <vt:i4>684</vt:i4>
      </vt:variant>
      <vt:variant>
        <vt:i4>0</vt:i4>
      </vt:variant>
      <vt:variant>
        <vt:i4>5</vt:i4>
      </vt:variant>
      <vt:variant>
        <vt:lpwstr>http://hl7.org/fhir/2015May/datatypes.html</vt:lpwstr>
      </vt:variant>
      <vt:variant>
        <vt:lpwstr>string</vt:lpwstr>
      </vt:variant>
      <vt:variant>
        <vt:i4>4653078</vt:i4>
      </vt:variant>
      <vt:variant>
        <vt:i4>681</vt:i4>
      </vt:variant>
      <vt:variant>
        <vt:i4>0</vt:i4>
      </vt:variant>
      <vt:variant>
        <vt:i4>5</vt:i4>
      </vt:variant>
      <vt:variant>
        <vt:lpwstr>http://hl7.org/fhir/2015May/datatypes.html</vt:lpwstr>
      </vt:variant>
      <vt:variant>
        <vt:lpwstr>string</vt:lpwstr>
      </vt:variant>
      <vt:variant>
        <vt:i4>6226015</vt:i4>
      </vt:variant>
      <vt:variant>
        <vt:i4>675</vt:i4>
      </vt:variant>
      <vt:variant>
        <vt:i4>0</vt:i4>
      </vt:variant>
      <vt:variant>
        <vt:i4>5</vt:i4>
      </vt:variant>
      <vt:variant>
        <vt:lpwstr>http://siim.org/resource/resmgr/swim/SWIMRadlex1.xlsx</vt:lpwstr>
      </vt:variant>
      <vt:variant>
        <vt:lpwstr/>
      </vt:variant>
      <vt:variant>
        <vt:i4>131126</vt:i4>
      </vt:variant>
      <vt:variant>
        <vt:i4>669</vt:i4>
      </vt:variant>
      <vt:variant>
        <vt:i4>0</vt:i4>
      </vt:variant>
      <vt:variant>
        <vt:i4>5</vt:i4>
      </vt:variant>
      <vt:variant>
        <vt:lpwstr>http://ihe.net/Technical_Frameworks/</vt:lpwstr>
      </vt:variant>
      <vt:variant>
        <vt:lpwstr/>
      </vt:variant>
      <vt:variant>
        <vt:i4>1376309</vt:i4>
      </vt:variant>
      <vt:variant>
        <vt:i4>662</vt:i4>
      </vt:variant>
      <vt:variant>
        <vt:i4>0</vt:i4>
      </vt:variant>
      <vt:variant>
        <vt:i4>5</vt:i4>
      </vt:variant>
      <vt:variant>
        <vt:lpwstr/>
      </vt:variant>
      <vt:variant>
        <vt:lpwstr>_Toc475201464</vt:lpwstr>
      </vt:variant>
      <vt:variant>
        <vt:i4>1376309</vt:i4>
      </vt:variant>
      <vt:variant>
        <vt:i4>656</vt:i4>
      </vt:variant>
      <vt:variant>
        <vt:i4>0</vt:i4>
      </vt:variant>
      <vt:variant>
        <vt:i4>5</vt:i4>
      </vt:variant>
      <vt:variant>
        <vt:lpwstr/>
      </vt:variant>
      <vt:variant>
        <vt:lpwstr>_Toc475201463</vt:lpwstr>
      </vt:variant>
      <vt:variant>
        <vt:i4>1376309</vt:i4>
      </vt:variant>
      <vt:variant>
        <vt:i4>650</vt:i4>
      </vt:variant>
      <vt:variant>
        <vt:i4>0</vt:i4>
      </vt:variant>
      <vt:variant>
        <vt:i4>5</vt:i4>
      </vt:variant>
      <vt:variant>
        <vt:lpwstr/>
      </vt:variant>
      <vt:variant>
        <vt:lpwstr>_Toc475201462</vt:lpwstr>
      </vt:variant>
      <vt:variant>
        <vt:i4>1376309</vt:i4>
      </vt:variant>
      <vt:variant>
        <vt:i4>644</vt:i4>
      </vt:variant>
      <vt:variant>
        <vt:i4>0</vt:i4>
      </vt:variant>
      <vt:variant>
        <vt:i4>5</vt:i4>
      </vt:variant>
      <vt:variant>
        <vt:lpwstr/>
      </vt:variant>
      <vt:variant>
        <vt:lpwstr>_Toc475201461</vt:lpwstr>
      </vt:variant>
      <vt:variant>
        <vt:i4>1376309</vt:i4>
      </vt:variant>
      <vt:variant>
        <vt:i4>638</vt:i4>
      </vt:variant>
      <vt:variant>
        <vt:i4>0</vt:i4>
      </vt:variant>
      <vt:variant>
        <vt:i4>5</vt:i4>
      </vt:variant>
      <vt:variant>
        <vt:lpwstr/>
      </vt:variant>
      <vt:variant>
        <vt:lpwstr>_Toc475201460</vt:lpwstr>
      </vt:variant>
      <vt:variant>
        <vt:i4>1441845</vt:i4>
      </vt:variant>
      <vt:variant>
        <vt:i4>632</vt:i4>
      </vt:variant>
      <vt:variant>
        <vt:i4>0</vt:i4>
      </vt:variant>
      <vt:variant>
        <vt:i4>5</vt:i4>
      </vt:variant>
      <vt:variant>
        <vt:lpwstr/>
      </vt:variant>
      <vt:variant>
        <vt:lpwstr>_Toc475201459</vt:lpwstr>
      </vt:variant>
      <vt:variant>
        <vt:i4>1441845</vt:i4>
      </vt:variant>
      <vt:variant>
        <vt:i4>626</vt:i4>
      </vt:variant>
      <vt:variant>
        <vt:i4>0</vt:i4>
      </vt:variant>
      <vt:variant>
        <vt:i4>5</vt:i4>
      </vt:variant>
      <vt:variant>
        <vt:lpwstr/>
      </vt:variant>
      <vt:variant>
        <vt:lpwstr>_Toc475201458</vt:lpwstr>
      </vt:variant>
      <vt:variant>
        <vt:i4>1441845</vt:i4>
      </vt:variant>
      <vt:variant>
        <vt:i4>620</vt:i4>
      </vt:variant>
      <vt:variant>
        <vt:i4>0</vt:i4>
      </vt:variant>
      <vt:variant>
        <vt:i4>5</vt:i4>
      </vt:variant>
      <vt:variant>
        <vt:lpwstr/>
      </vt:variant>
      <vt:variant>
        <vt:lpwstr>_Toc475201457</vt:lpwstr>
      </vt:variant>
      <vt:variant>
        <vt:i4>1441845</vt:i4>
      </vt:variant>
      <vt:variant>
        <vt:i4>614</vt:i4>
      </vt:variant>
      <vt:variant>
        <vt:i4>0</vt:i4>
      </vt:variant>
      <vt:variant>
        <vt:i4>5</vt:i4>
      </vt:variant>
      <vt:variant>
        <vt:lpwstr/>
      </vt:variant>
      <vt:variant>
        <vt:lpwstr>_Toc475201456</vt:lpwstr>
      </vt:variant>
      <vt:variant>
        <vt:i4>1441845</vt:i4>
      </vt:variant>
      <vt:variant>
        <vt:i4>608</vt:i4>
      </vt:variant>
      <vt:variant>
        <vt:i4>0</vt:i4>
      </vt:variant>
      <vt:variant>
        <vt:i4>5</vt:i4>
      </vt:variant>
      <vt:variant>
        <vt:lpwstr/>
      </vt:variant>
      <vt:variant>
        <vt:lpwstr>_Toc475201455</vt:lpwstr>
      </vt:variant>
      <vt:variant>
        <vt:i4>1441845</vt:i4>
      </vt:variant>
      <vt:variant>
        <vt:i4>602</vt:i4>
      </vt:variant>
      <vt:variant>
        <vt:i4>0</vt:i4>
      </vt:variant>
      <vt:variant>
        <vt:i4>5</vt:i4>
      </vt:variant>
      <vt:variant>
        <vt:lpwstr/>
      </vt:variant>
      <vt:variant>
        <vt:lpwstr>_Toc475201454</vt:lpwstr>
      </vt:variant>
      <vt:variant>
        <vt:i4>1441845</vt:i4>
      </vt:variant>
      <vt:variant>
        <vt:i4>596</vt:i4>
      </vt:variant>
      <vt:variant>
        <vt:i4>0</vt:i4>
      </vt:variant>
      <vt:variant>
        <vt:i4>5</vt:i4>
      </vt:variant>
      <vt:variant>
        <vt:lpwstr/>
      </vt:variant>
      <vt:variant>
        <vt:lpwstr>_Toc475201453</vt:lpwstr>
      </vt:variant>
      <vt:variant>
        <vt:i4>1441845</vt:i4>
      </vt:variant>
      <vt:variant>
        <vt:i4>590</vt:i4>
      </vt:variant>
      <vt:variant>
        <vt:i4>0</vt:i4>
      </vt:variant>
      <vt:variant>
        <vt:i4>5</vt:i4>
      </vt:variant>
      <vt:variant>
        <vt:lpwstr/>
      </vt:variant>
      <vt:variant>
        <vt:lpwstr>_Toc475201452</vt:lpwstr>
      </vt:variant>
      <vt:variant>
        <vt:i4>1441845</vt:i4>
      </vt:variant>
      <vt:variant>
        <vt:i4>584</vt:i4>
      </vt:variant>
      <vt:variant>
        <vt:i4>0</vt:i4>
      </vt:variant>
      <vt:variant>
        <vt:i4>5</vt:i4>
      </vt:variant>
      <vt:variant>
        <vt:lpwstr/>
      </vt:variant>
      <vt:variant>
        <vt:lpwstr>_Toc475201451</vt:lpwstr>
      </vt:variant>
      <vt:variant>
        <vt:i4>1441845</vt:i4>
      </vt:variant>
      <vt:variant>
        <vt:i4>578</vt:i4>
      </vt:variant>
      <vt:variant>
        <vt:i4>0</vt:i4>
      </vt:variant>
      <vt:variant>
        <vt:i4>5</vt:i4>
      </vt:variant>
      <vt:variant>
        <vt:lpwstr/>
      </vt:variant>
      <vt:variant>
        <vt:lpwstr>_Toc475201450</vt:lpwstr>
      </vt:variant>
      <vt:variant>
        <vt:i4>1507381</vt:i4>
      </vt:variant>
      <vt:variant>
        <vt:i4>572</vt:i4>
      </vt:variant>
      <vt:variant>
        <vt:i4>0</vt:i4>
      </vt:variant>
      <vt:variant>
        <vt:i4>5</vt:i4>
      </vt:variant>
      <vt:variant>
        <vt:lpwstr/>
      </vt:variant>
      <vt:variant>
        <vt:lpwstr>_Toc475201449</vt:lpwstr>
      </vt:variant>
      <vt:variant>
        <vt:i4>1507381</vt:i4>
      </vt:variant>
      <vt:variant>
        <vt:i4>566</vt:i4>
      </vt:variant>
      <vt:variant>
        <vt:i4>0</vt:i4>
      </vt:variant>
      <vt:variant>
        <vt:i4>5</vt:i4>
      </vt:variant>
      <vt:variant>
        <vt:lpwstr/>
      </vt:variant>
      <vt:variant>
        <vt:lpwstr>_Toc475201448</vt:lpwstr>
      </vt:variant>
      <vt:variant>
        <vt:i4>1507381</vt:i4>
      </vt:variant>
      <vt:variant>
        <vt:i4>560</vt:i4>
      </vt:variant>
      <vt:variant>
        <vt:i4>0</vt:i4>
      </vt:variant>
      <vt:variant>
        <vt:i4>5</vt:i4>
      </vt:variant>
      <vt:variant>
        <vt:lpwstr/>
      </vt:variant>
      <vt:variant>
        <vt:lpwstr>_Toc475201447</vt:lpwstr>
      </vt:variant>
      <vt:variant>
        <vt:i4>1507381</vt:i4>
      </vt:variant>
      <vt:variant>
        <vt:i4>554</vt:i4>
      </vt:variant>
      <vt:variant>
        <vt:i4>0</vt:i4>
      </vt:variant>
      <vt:variant>
        <vt:i4>5</vt:i4>
      </vt:variant>
      <vt:variant>
        <vt:lpwstr/>
      </vt:variant>
      <vt:variant>
        <vt:lpwstr>_Toc475201446</vt:lpwstr>
      </vt:variant>
      <vt:variant>
        <vt:i4>1507381</vt:i4>
      </vt:variant>
      <vt:variant>
        <vt:i4>548</vt:i4>
      </vt:variant>
      <vt:variant>
        <vt:i4>0</vt:i4>
      </vt:variant>
      <vt:variant>
        <vt:i4>5</vt:i4>
      </vt:variant>
      <vt:variant>
        <vt:lpwstr/>
      </vt:variant>
      <vt:variant>
        <vt:lpwstr>_Toc475201445</vt:lpwstr>
      </vt:variant>
      <vt:variant>
        <vt:i4>1507381</vt:i4>
      </vt:variant>
      <vt:variant>
        <vt:i4>542</vt:i4>
      </vt:variant>
      <vt:variant>
        <vt:i4>0</vt:i4>
      </vt:variant>
      <vt:variant>
        <vt:i4>5</vt:i4>
      </vt:variant>
      <vt:variant>
        <vt:lpwstr/>
      </vt:variant>
      <vt:variant>
        <vt:lpwstr>_Toc475201444</vt:lpwstr>
      </vt:variant>
      <vt:variant>
        <vt:i4>1507381</vt:i4>
      </vt:variant>
      <vt:variant>
        <vt:i4>536</vt:i4>
      </vt:variant>
      <vt:variant>
        <vt:i4>0</vt:i4>
      </vt:variant>
      <vt:variant>
        <vt:i4>5</vt:i4>
      </vt:variant>
      <vt:variant>
        <vt:lpwstr/>
      </vt:variant>
      <vt:variant>
        <vt:lpwstr>_Toc475201443</vt:lpwstr>
      </vt:variant>
      <vt:variant>
        <vt:i4>1507381</vt:i4>
      </vt:variant>
      <vt:variant>
        <vt:i4>530</vt:i4>
      </vt:variant>
      <vt:variant>
        <vt:i4>0</vt:i4>
      </vt:variant>
      <vt:variant>
        <vt:i4>5</vt:i4>
      </vt:variant>
      <vt:variant>
        <vt:lpwstr/>
      </vt:variant>
      <vt:variant>
        <vt:lpwstr>_Toc475201442</vt:lpwstr>
      </vt:variant>
      <vt:variant>
        <vt:i4>1507381</vt:i4>
      </vt:variant>
      <vt:variant>
        <vt:i4>524</vt:i4>
      </vt:variant>
      <vt:variant>
        <vt:i4>0</vt:i4>
      </vt:variant>
      <vt:variant>
        <vt:i4>5</vt:i4>
      </vt:variant>
      <vt:variant>
        <vt:lpwstr/>
      </vt:variant>
      <vt:variant>
        <vt:lpwstr>_Toc475201441</vt:lpwstr>
      </vt:variant>
      <vt:variant>
        <vt:i4>1507381</vt:i4>
      </vt:variant>
      <vt:variant>
        <vt:i4>518</vt:i4>
      </vt:variant>
      <vt:variant>
        <vt:i4>0</vt:i4>
      </vt:variant>
      <vt:variant>
        <vt:i4>5</vt:i4>
      </vt:variant>
      <vt:variant>
        <vt:lpwstr/>
      </vt:variant>
      <vt:variant>
        <vt:lpwstr>_Toc475201440</vt:lpwstr>
      </vt:variant>
      <vt:variant>
        <vt:i4>1048629</vt:i4>
      </vt:variant>
      <vt:variant>
        <vt:i4>512</vt:i4>
      </vt:variant>
      <vt:variant>
        <vt:i4>0</vt:i4>
      </vt:variant>
      <vt:variant>
        <vt:i4>5</vt:i4>
      </vt:variant>
      <vt:variant>
        <vt:lpwstr/>
      </vt:variant>
      <vt:variant>
        <vt:lpwstr>_Toc475201439</vt:lpwstr>
      </vt:variant>
      <vt:variant>
        <vt:i4>1048629</vt:i4>
      </vt:variant>
      <vt:variant>
        <vt:i4>506</vt:i4>
      </vt:variant>
      <vt:variant>
        <vt:i4>0</vt:i4>
      </vt:variant>
      <vt:variant>
        <vt:i4>5</vt:i4>
      </vt:variant>
      <vt:variant>
        <vt:lpwstr/>
      </vt:variant>
      <vt:variant>
        <vt:lpwstr>_Toc475201438</vt:lpwstr>
      </vt:variant>
      <vt:variant>
        <vt:i4>1048629</vt:i4>
      </vt:variant>
      <vt:variant>
        <vt:i4>500</vt:i4>
      </vt:variant>
      <vt:variant>
        <vt:i4>0</vt:i4>
      </vt:variant>
      <vt:variant>
        <vt:i4>5</vt:i4>
      </vt:variant>
      <vt:variant>
        <vt:lpwstr/>
      </vt:variant>
      <vt:variant>
        <vt:lpwstr>_Toc475201437</vt:lpwstr>
      </vt:variant>
      <vt:variant>
        <vt:i4>1048629</vt:i4>
      </vt:variant>
      <vt:variant>
        <vt:i4>494</vt:i4>
      </vt:variant>
      <vt:variant>
        <vt:i4>0</vt:i4>
      </vt:variant>
      <vt:variant>
        <vt:i4>5</vt:i4>
      </vt:variant>
      <vt:variant>
        <vt:lpwstr/>
      </vt:variant>
      <vt:variant>
        <vt:lpwstr>_Toc475201436</vt:lpwstr>
      </vt:variant>
      <vt:variant>
        <vt:i4>1048629</vt:i4>
      </vt:variant>
      <vt:variant>
        <vt:i4>488</vt:i4>
      </vt:variant>
      <vt:variant>
        <vt:i4>0</vt:i4>
      </vt:variant>
      <vt:variant>
        <vt:i4>5</vt:i4>
      </vt:variant>
      <vt:variant>
        <vt:lpwstr/>
      </vt:variant>
      <vt:variant>
        <vt:lpwstr>_Toc475201435</vt:lpwstr>
      </vt:variant>
      <vt:variant>
        <vt:i4>1048629</vt:i4>
      </vt:variant>
      <vt:variant>
        <vt:i4>482</vt:i4>
      </vt:variant>
      <vt:variant>
        <vt:i4>0</vt:i4>
      </vt:variant>
      <vt:variant>
        <vt:i4>5</vt:i4>
      </vt:variant>
      <vt:variant>
        <vt:lpwstr/>
      </vt:variant>
      <vt:variant>
        <vt:lpwstr>_Toc475201434</vt:lpwstr>
      </vt:variant>
      <vt:variant>
        <vt:i4>1048629</vt:i4>
      </vt:variant>
      <vt:variant>
        <vt:i4>476</vt:i4>
      </vt:variant>
      <vt:variant>
        <vt:i4>0</vt:i4>
      </vt:variant>
      <vt:variant>
        <vt:i4>5</vt:i4>
      </vt:variant>
      <vt:variant>
        <vt:lpwstr/>
      </vt:variant>
      <vt:variant>
        <vt:lpwstr>_Toc475201433</vt:lpwstr>
      </vt:variant>
      <vt:variant>
        <vt:i4>1048629</vt:i4>
      </vt:variant>
      <vt:variant>
        <vt:i4>470</vt:i4>
      </vt:variant>
      <vt:variant>
        <vt:i4>0</vt:i4>
      </vt:variant>
      <vt:variant>
        <vt:i4>5</vt:i4>
      </vt:variant>
      <vt:variant>
        <vt:lpwstr/>
      </vt:variant>
      <vt:variant>
        <vt:lpwstr>_Toc475201432</vt:lpwstr>
      </vt:variant>
      <vt:variant>
        <vt:i4>1048629</vt:i4>
      </vt:variant>
      <vt:variant>
        <vt:i4>464</vt:i4>
      </vt:variant>
      <vt:variant>
        <vt:i4>0</vt:i4>
      </vt:variant>
      <vt:variant>
        <vt:i4>5</vt:i4>
      </vt:variant>
      <vt:variant>
        <vt:lpwstr/>
      </vt:variant>
      <vt:variant>
        <vt:lpwstr>_Toc475201431</vt:lpwstr>
      </vt:variant>
      <vt:variant>
        <vt:i4>1048629</vt:i4>
      </vt:variant>
      <vt:variant>
        <vt:i4>458</vt:i4>
      </vt:variant>
      <vt:variant>
        <vt:i4>0</vt:i4>
      </vt:variant>
      <vt:variant>
        <vt:i4>5</vt:i4>
      </vt:variant>
      <vt:variant>
        <vt:lpwstr/>
      </vt:variant>
      <vt:variant>
        <vt:lpwstr>_Toc475201430</vt:lpwstr>
      </vt:variant>
      <vt:variant>
        <vt:i4>1114165</vt:i4>
      </vt:variant>
      <vt:variant>
        <vt:i4>452</vt:i4>
      </vt:variant>
      <vt:variant>
        <vt:i4>0</vt:i4>
      </vt:variant>
      <vt:variant>
        <vt:i4>5</vt:i4>
      </vt:variant>
      <vt:variant>
        <vt:lpwstr/>
      </vt:variant>
      <vt:variant>
        <vt:lpwstr>_Toc475201429</vt:lpwstr>
      </vt:variant>
      <vt:variant>
        <vt:i4>1114165</vt:i4>
      </vt:variant>
      <vt:variant>
        <vt:i4>446</vt:i4>
      </vt:variant>
      <vt:variant>
        <vt:i4>0</vt:i4>
      </vt:variant>
      <vt:variant>
        <vt:i4>5</vt:i4>
      </vt:variant>
      <vt:variant>
        <vt:lpwstr/>
      </vt:variant>
      <vt:variant>
        <vt:lpwstr>_Toc475201428</vt:lpwstr>
      </vt:variant>
      <vt:variant>
        <vt:i4>1114165</vt:i4>
      </vt:variant>
      <vt:variant>
        <vt:i4>440</vt:i4>
      </vt:variant>
      <vt:variant>
        <vt:i4>0</vt:i4>
      </vt:variant>
      <vt:variant>
        <vt:i4>5</vt:i4>
      </vt:variant>
      <vt:variant>
        <vt:lpwstr/>
      </vt:variant>
      <vt:variant>
        <vt:lpwstr>_Toc475201427</vt:lpwstr>
      </vt:variant>
      <vt:variant>
        <vt:i4>1114165</vt:i4>
      </vt:variant>
      <vt:variant>
        <vt:i4>434</vt:i4>
      </vt:variant>
      <vt:variant>
        <vt:i4>0</vt:i4>
      </vt:variant>
      <vt:variant>
        <vt:i4>5</vt:i4>
      </vt:variant>
      <vt:variant>
        <vt:lpwstr/>
      </vt:variant>
      <vt:variant>
        <vt:lpwstr>_Toc475201426</vt:lpwstr>
      </vt:variant>
      <vt:variant>
        <vt:i4>1114165</vt:i4>
      </vt:variant>
      <vt:variant>
        <vt:i4>428</vt:i4>
      </vt:variant>
      <vt:variant>
        <vt:i4>0</vt:i4>
      </vt:variant>
      <vt:variant>
        <vt:i4>5</vt:i4>
      </vt:variant>
      <vt:variant>
        <vt:lpwstr/>
      </vt:variant>
      <vt:variant>
        <vt:lpwstr>_Toc475201425</vt:lpwstr>
      </vt:variant>
      <vt:variant>
        <vt:i4>1114165</vt:i4>
      </vt:variant>
      <vt:variant>
        <vt:i4>422</vt:i4>
      </vt:variant>
      <vt:variant>
        <vt:i4>0</vt:i4>
      </vt:variant>
      <vt:variant>
        <vt:i4>5</vt:i4>
      </vt:variant>
      <vt:variant>
        <vt:lpwstr/>
      </vt:variant>
      <vt:variant>
        <vt:lpwstr>_Toc475201424</vt:lpwstr>
      </vt:variant>
      <vt:variant>
        <vt:i4>1114165</vt:i4>
      </vt:variant>
      <vt:variant>
        <vt:i4>416</vt:i4>
      </vt:variant>
      <vt:variant>
        <vt:i4>0</vt:i4>
      </vt:variant>
      <vt:variant>
        <vt:i4>5</vt:i4>
      </vt:variant>
      <vt:variant>
        <vt:lpwstr/>
      </vt:variant>
      <vt:variant>
        <vt:lpwstr>_Toc475201423</vt:lpwstr>
      </vt:variant>
      <vt:variant>
        <vt:i4>1114165</vt:i4>
      </vt:variant>
      <vt:variant>
        <vt:i4>410</vt:i4>
      </vt:variant>
      <vt:variant>
        <vt:i4>0</vt:i4>
      </vt:variant>
      <vt:variant>
        <vt:i4>5</vt:i4>
      </vt:variant>
      <vt:variant>
        <vt:lpwstr/>
      </vt:variant>
      <vt:variant>
        <vt:lpwstr>_Toc475201422</vt:lpwstr>
      </vt:variant>
      <vt:variant>
        <vt:i4>1114165</vt:i4>
      </vt:variant>
      <vt:variant>
        <vt:i4>404</vt:i4>
      </vt:variant>
      <vt:variant>
        <vt:i4>0</vt:i4>
      </vt:variant>
      <vt:variant>
        <vt:i4>5</vt:i4>
      </vt:variant>
      <vt:variant>
        <vt:lpwstr/>
      </vt:variant>
      <vt:variant>
        <vt:lpwstr>_Toc475201421</vt:lpwstr>
      </vt:variant>
      <vt:variant>
        <vt:i4>1114165</vt:i4>
      </vt:variant>
      <vt:variant>
        <vt:i4>398</vt:i4>
      </vt:variant>
      <vt:variant>
        <vt:i4>0</vt:i4>
      </vt:variant>
      <vt:variant>
        <vt:i4>5</vt:i4>
      </vt:variant>
      <vt:variant>
        <vt:lpwstr/>
      </vt:variant>
      <vt:variant>
        <vt:lpwstr>_Toc475201420</vt:lpwstr>
      </vt:variant>
      <vt:variant>
        <vt:i4>1179701</vt:i4>
      </vt:variant>
      <vt:variant>
        <vt:i4>392</vt:i4>
      </vt:variant>
      <vt:variant>
        <vt:i4>0</vt:i4>
      </vt:variant>
      <vt:variant>
        <vt:i4>5</vt:i4>
      </vt:variant>
      <vt:variant>
        <vt:lpwstr/>
      </vt:variant>
      <vt:variant>
        <vt:lpwstr>_Toc475201419</vt:lpwstr>
      </vt:variant>
      <vt:variant>
        <vt:i4>1179701</vt:i4>
      </vt:variant>
      <vt:variant>
        <vt:i4>386</vt:i4>
      </vt:variant>
      <vt:variant>
        <vt:i4>0</vt:i4>
      </vt:variant>
      <vt:variant>
        <vt:i4>5</vt:i4>
      </vt:variant>
      <vt:variant>
        <vt:lpwstr/>
      </vt:variant>
      <vt:variant>
        <vt:lpwstr>_Toc475201418</vt:lpwstr>
      </vt:variant>
      <vt:variant>
        <vt:i4>1179701</vt:i4>
      </vt:variant>
      <vt:variant>
        <vt:i4>380</vt:i4>
      </vt:variant>
      <vt:variant>
        <vt:i4>0</vt:i4>
      </vt:variant>
      <vt:variant>
        <vt:i4>5</vt:i4>
      </vt:variant>
      <vt:variant>
        <vt:lpwstr/>
      </vt:variant>
      <vt:variant>
        <vt:lpwstr>_Toc475201417</vt:lpwstr>
      </vt:variant>
      <vt:variant>
        <vt:i4>1179701</vt:i4>
      </vt:variant>
      <vt:variant>
        <vt:i4>374</vt:i4>
      </vt:variant>
      <vt:variant>
        <vt:i4>0</vt:i4>
      </vt:variant>
      <vt:variant>
        <vt:i4>5</vt:i4>
      </vt:variant>
      <vt:variant>
        <vt:lpwstr/>
      </vt:variant>
      <vt:variant>
        <vt:lpwstr>_Toc475201416</vt:lpwstr>
      </vt:variant>
      <vt:variant>
        <vt:i4>1179701</vt:i4>
      </vt:variant>
      <vt:variant>
        <vt:i4>368</vt:i4>
      </vt:variant>
      <vt:variant>
        <vt:i4>0</vt:i4>
      </vt:variant>
      <vt:variant>
        <vt:i4>5</vt:i4>
      </vt:variant>
      <vt:variant>
        <vt:lpwstr/>
      </vt:variant>
      <vt:variant>
        <vt:lpwstr>_Toc475201415</vt:lpwstr>
      </vt:variant>
      <vt:variant>
        <vt:i4>1179701</vt:i4>
      </vt:variant>
      <vt:variant>
        <vt:i4>362</vt:i4>
      </vt:variant>
      <vt:variant>
        <vt:i4>0</vt:i4>
      </vt:variant>
      <vt:variant>
        <vt:i4>5</vt:i4>
      </vt:variant>
      <vt:variant>
        <vt:lpwstr/>
      </vt:variant>
      <vt:variant>
        <vt:lpwstr>_Toc475201414</vt:lpwstr>
      </vt:variant>
      <vt:variant>
        <vt:i4>1179701</vt:i4>
      </vt:variant>
      <vt:variant>
        <vt:i4>356</vt:i4>
      </vt:variant>
      <vt:variant>
        <vt:i4>0</vt:i4>
      </vt:variant>
      <vt:variant>
        <vt:i4>5</vt:i4>
      </vt:variant>
      <vt:variant>
        <vt:lpwstr/>
      </vt:variant>
      <vt:variant>
        <vt:lpwstr>_Toc475201413</vt:lpwstr>
      </vt:variant>
      <vt:variant>
        <vt:i4>1179701</vt:i4>
      </vt:variant>
      <vt:variant>
        <vt:i4>350</vt:i4>
      </vt:variant>
      <vt:variant>
        <vt:i4>0</vt:i4>
      </vt:variant>
      <vt:variant>
        <vt:i4>5</vt:i4>
      </vt:variant>
      <vt:variant>
        <vt:lpwstr/>
      </vt:variant>
      <vt:variant>
        <vt:lpwstr>_Toc475201412</vt:lpwstr>
      </vt:variant>
      <vt:variant>
        <vt:i4>1179701</vt:i4>
      </vt:variant>
      <vt:variant>
        <vt:i4>344</vt:i4>
      </vt:variant>
      <vt:variant>
        <vt:i4>0</vt:i4>
      </vt:variant>
      <vt:variant>
        <vt:i4>5</vt:i4>
      </vt:variant>
      <vt:variant>
        <vt:lpwstr/>
      </vt:variant>
      <vt:variant>
        <vt:lpwstr>_Toc475201411</vt:lpwstr>
      </vt:variant>
      <vt:variant>
        <vt:i4>1179701</vt:i4>
      </vt:variant>
      <vt:variant>
        <vt:i4>338</vt:i4>
      </vt:variant>
      <vt:variant>
        <vt:i4>0</vt:i4>
      </vt:variant>
      <vt:variant>
        <vt:i4>5</vt:i4>
      </vt:variant>
      <vt:variant>
        <vt:lpwstr/>
      </vt:variant>
      <vt:variant>
        <vt:lpwstr>_Toc475201410</vt:lpwstr>
      </vt:variant>
      <vt:variant>
        <vt:i4>1245237</vt:i4>
      </vt:variant>
      <vt:variant>
        <vt:i4>332</vt:i4>
      </vt:variant>
      <vt:variant>
        <vt:i4>0</vt:i4>
      </vt:variant>
      <vt:variant>
        <vt:i4>5</vt:i4>
      </vt:variant>
      <vt:variant>
        <vt:lpwstr/>
      </vt:variant>
      <vt:variant>
        <vt:lpwstr>_Toc475201409</vt:lpwstr>
      </vt:variant>
      <vt:variant>
        <vt:i4>1245237</vt:i4>
      </vt:variant>
      <vt:variant>
        <vt:i4>326</vt:i4>
      </vt:variant>
      <vt:variant>
        <vt:i4>0</vt:i4>
      </vt:variant>
      <vt:variant>
        <vt:i4>5</vt:i4>
      </vt:variant>
      <vt:variant>
        <vt:lpwstr/>
      </vt:variant>
      <vt:variant>
        <vt:lpwstr>_Toc475201408</vt:lpwstr>
      </vt:variant>
      <vt:variant>
        <vt:i4>1245237</vt:i4>
      </vt:variant>
      <vt:variant>
        <vt:i4>320</vt:i4>
      </vt:variant>
      <vt:variant>
        <vt:i4>0</vt:i4>
      </vt:variant>
      <vt:variant>
        <vt:i4>5</vt:i4>
      </vt:variant>
      <vt:variant>
        <vt:lpwstr/>
      </vt:variant>
      <vt:variant>
        <vt:lpwstr>_Toc475201407</vt:lpwstr>
      </vt:variant>
      <vt:variant>
        <vt:i4>1245237</vt:i4>
      </vt:variant>
      <vt:variant>
        <vt:i4>314</vt:i4>
      </vt:variant>
      <vt:variant>
        <vt:i4>0</vt:i4>
      </vt:variant>
      <vt:variant>
        <vt:i4>5</vt:i4>
      </vt:variant>
      <vt:variant>
        <vt:lpwstr/>
      </vt:variant>
      <vt:variant>
        <vt:lpwstr>_Toc475201406</vt:lpwstr>
      </vt:variant>
      <vt:variant>
        <vt:i4>1245237</vt:i4>
      </vt:variant>
      <vt:variant>
        <vt:i4>308</vt:i4>
      </vt:variant>
      <vt:variant>
        <vt:i4>0</vt:i4>
      </vt:variant>
      <vt:variant>
        <vt:i4>5</vt:i4>
      </vt:variant>
      <vt:variant>
        <vt:lpwstr/>
      </vt:variant>
      <vt:variant>
        <vt:lpwstr>_Toc475201405</vt:lpwstr>
      </vt:variant>
      <vt:variant>
        <vt:i4>1245237</vt:i4>
      </vt:variant>
      <vt:variant>
        <vt:i4>302</vt:i4>
      </vt:variant>
      <vt:variant>
        <vt:i4>0</vt:i4>
      </vt:variant>
      <vt:variant>
        <vt:i4>5</vt:i4>
      </vt:variant>
      <vt:variant>
        <vt:lpwstr/>
      </vt:variant>
      <vt:variant>
        <vt:lpwstr>_Toc475201404</vt:lpwstr>
      </vt:variant>
      <vt:variant>
        <vt:i4>1245237</vt:i4>
      </vt:variant>
      <vt:variant>
        <vt:i4>296</vt:i4>
      </vt:variant>
      <vt:variant>
        <vt:i4>0</vt:i4>
      </vt:variant>
      <vt:variant>
        <vt:i4>5</vt:i4>
      </vt:variant>
      <vt:variant>
        <vt:lpwstr/>
      </vt:variant>
      <vt:variant>
        <vt:lpwstr>_Toc475201403</vt:lpwstr>
      </vt:variant>
      <vt:variant>
        <vt:i4>1245237</vt:i4>
      </vt:variant>
      <vt:variant>
        <vt:i4>290</vt:i4>
      </vt:variant>
      <vt:variant>
        <vt:i4>0</vt:i4>
      </vt:variant>
      <vt:variant>
        <vt:i4>5</vt:i4>
      </vt:variant>
      <vt:variant>
        <vt:lpwstr/>
      </vt:variant>
      <vt:variant>
        <vt:lpwstr>_Toc475201402</vt:lpwstr>
      </vt:variant>
      <vt:variant>
        <vt:i4>1245237</vt:i4>
      </vt:variant>
      <vt:variant>
        <vt:i4>284</vt:i4>
      </vt:variant>
      <vt:variant>
        <vt:i4>0</vt:i4>
      </vt:variant>
      <vt:variant>
        <vt:i4>5</vt:i4>
      </vt:variant>
      <vt:variant>
        <vt:lpwstr/>
      </vt:variant>
      <vt:variant>
        <vt:lpwstr>_Toc475201401</vt:lpwstr>
      </vt:variant>
      <vt:variant>
        <vt:i4>1245237</vt:i4>
      </vt:variant>
      <vt:variant>
        <vt:i4>278</vt:i4>
      </vt:variant>
      <vt:variant>
        <vt:i4>0</vt:i4>
      </vt:variant>
      <vt:variant>
        <vt:i4>5</vt:i4>
      </vt:variant>
      <vt:variant>
        <vt:lpwstr/>
      </vt:variant>
      <vt:variant>
        <vt:lpwstr>_Toc475201400</vt:lpwstr>
      </vt:variant>
      <vt:variant>
        <vt:i4>1703986</vt:i4>
      </vt:variant>
      <vt:variant>
        <vt:i4>272</vt:i4>
      </vt:variant>
      <vt:variant>
        <vt:i4>0</vt:i4>
      </vt:variant>
      <vt:variant>
        <vt:i4>5</vt:i4>
      </vt:variant>
      <vt:variant>
        <vt:lpwstr/>
      </vt:variant>
      <vt:variant>
        <vt:lpwstr>_Toc475201399</vt:lpwstr>
      </vt:variant>
      <vt:variant>
        <vt:i4>1703986</vt:i4>
      </vt:variant>
      <vt:variant>
        <vt:i4>266</vt:i4>
      </vt:variant>
      <vt:variant>
        <vt:i4>0</vt:i4>
      </vt:variant>
      <vt:variant>
        <vt:i4>5</vt:i4>
      </vt:variant>
      <vt:variant>
        <vt:lpwstr/>
      </vt:variant>
      <vt:variant>
        <vt:lpwstr>_Toc475201398</vt:lpwstr>
      </vt:variant>
      <vt:variant>
        <vt:i4>1703986</vt:i4>
      </vt:variant>
      <vt:variant>
        <vt:i4>260</vt:i4>
      </vt:variant>
      <vt:variant>
        <vt:i4>0</vt:i4>
      </vt:variant>
      <vt:variant>
        <vt:i4>5</vt:i4>
      </vt:variant>
      <vt:variant>
        <vt:lpwstr/>
      </vt:variant>
      <vt:variant>
        <vt:lpwstr>_Toc475201397</vt:lpwstr>
      </vt:variant>
      <vt:variant>
        <vt:i4>1703986</vt:i4>
      </vt:variant>
      <vt:variant>
        <vt:i4>254</vt:i4>
      </vt:variant>
      <vt:variant>
        <vt:i4>0</vt:i4>
      </vt:variant>
      <vt:variant>
        <vt:i4>5</vt:i4>
      </vt:variant>
      <vt:variant>
        <vt:lpwstr/>
      </vt:variant>
      <vt:variant>
        <vt:lpwstr>_Toc475201396</vt:lpwstr>
      </vt:variant>
      <vt:variant>
        <vt:i4>1703986</vt:i4>
      </vt:variant>
      <vt:variant>
        <vt:i4>248</vt:i4>
      </vt:variant>
      <vt:variant>
        <vt:i4>0</vt:i4>
      </vt:variant>
      <vt:variant>
        <vt:i4>5</vt:i4>
      </vt:variant>
      <vt:variant>
        <vt:lpwstr/>
      </vt:variant>
      <vt:variant>
        <vt:lpwstr>_Toc475201395</vt:lpwstr>
      </vt:variant>
      <vt:variant>
        <vt:i4>1703986</vt:i4>
      </vt:variant>
      <vt:variant>
        <vt:i4>242</vt:i4>
      </vt:variant>
      <vt:variant>
        <vt:i4>0</vt:i4>
      </vt:variant>
      <vt:variant>
        <vt:i4>5</vt:i4>
      </vt:variant>
      <vt:variant>
        <vt:lpwstr/>
      </vt:variant>
      <vt:variant>
        <vt:lpwstr>_Toc475201394</vt:lpwstr>
      </vt:variant>
      <vt:variant>
        <vt:i4>1703986</vt:i4>
      </vt:variant>
      <vt:variant>
        <vt:i4>236</vt:i4>
      </vt:variant>
      <vt:variant>
        <vt:i4>0</vt:i4>
      </vt:variant>
      <vt:variant>
        <vt:i4>5</vt:i4>
      </vt:variant>
      <vt:variant>
        <vt:lpwstr/>
      </vt:variant>
      <vt:variant>
        <vt:lpwstr>_Toc475201393</vt:lpwstr>
      </vt:variant>
      <vt:variant>
        <vt:i4>1703986</vt:i4>
      </vt:variant>
      <vt:variant>
        <vt:i4>230</vt:i4>
      </vt:variant>
      <vt:variant>
        <vt:i4>0</vt:i4>
      </vt:variant>
      <vt:variant>
        <vt:i4>5</vt:i4>
      </vt:variant>
      <vt:variant>
        <vt:lpwstr/>
      </vt:variant>
      <vt:variant>
        <vt:lpwstr>_Toc475201392</vt:lpwstr>
      </vt:variant>
      <vt:variant>
        <vt:i4>1703986</vt:i4>
      </vt:variant>
      <vt:variant>
        <vt:i4>224</vt:i4>
      </vt:variant>
      <vt:variant>
        <vt:i4>0</vt:i4>
      </vt:variant>
      <vt:variant>
        <vt:i4>5</vt:i4>
      </vt:variant>
      <vt:variant>
        <vt:lpwstr/>
      </vt:variant>
      <vt:variant>
        <vt:lpwstr>_Toc475201391</vt:lpwstr>
      </vt:variant>
      <vt:variant>
        <vt:i4>1703986</vt:i4>
      </vt:variant>
      <vt:variant>
        <vt:i4>218</vt:i4>
      </vt:variant>
      <vt:variant>
        <vt:i4>0</vt:i4>
      </vt:variant>
      <vt:variant>
        <vt:i4>5</vt:i4>
      </vt:variant>
      <vt:variant>
        <vt:lpwstr/>
      </vt:variant>
      <vt:variant>
        <vt:lpwstr>_Toc475201390</vt:lpwstr>
      </vt:variant>
      <vt:variant>
        <vt:i4>1769522</vt:i4>
      </vt:variant>
      <vt:variant>
        <vt:i4>212</vt:i4>
      </vt:variant>
      <vt:variant>
        <vt:i4>0</vt:i4>
      </vt:variant>
      <vt:variant>
        <vt:i4>5</vt:i4>
      </vt:variant>
      <vt:variant>
        <vt:lpwstr/>
      </vt:variant>
      <vt:variant>
        <vt:lpwstr>_Toc475201389</vt:lpwstr>
      </vt:variant>
      <vt:variant>
        <vt:i4>1769522</vt:i4>
      </vt:variant>
      <vt:variant>
        <vt:i4>206</vt:i4>
      </vt:variant>
      <vt:variant>
        <vt:i4>0</vt:i4>
      </vt:variant>
      <vt:variant>
        <vt:i4>5</vt:i4>
      </vt:variant>
      <vt:variant>
        <vt:lpwstr/>
      </vt:variant>
      <vt:variant>
        <vt:lpwstr>_Toc475201388</vt:lpwstr>
      </vt:variant>
      <vt:variant>
        <vt:i4>1769522</vt:i4>
      </vt:variant>
      <vt:variant>
        <vt:i4>200</vt:i4>
      </vt:variant>
      <vt:variant>
        <vt:i4>0</vt:i4>
      </vt:variant>
      <vt:variant>
        <vt:i4>5</vt:i4>
      </vt:variant>
      <vt:variant>
        <vt:lpwstr/>
      </vt:variant>
      <vt:variant>
        <vt:lpwstr>_Toc475201387</vt:lpwstr>
      </vt:variant>
      <vt:variant>
        <vt:i4>1769522</vt:i4>
      </vt:variant>
      <vt:variant>
        <vt:i4>194</vt:i4>
      </vt:variant>
      <vt:variant>
        <vt:i4>0</vt:i4>
      </vt:variant>
      <vt:variant>
        <vt:i4>5</vt:i4>
      </vt:variant>
      <vt:variant>
        <vt:lpwstr/>
      </vt:variant>
      <vt:variant>
        <vt:lpwstr>_Toc475201386</vt:lpwstr>
      </vt:variant>
      <vt:variant>
        <vt:i4>1769522</vt:i4>
      </vt:variant>
      <vt:variant>
        <vt:i4>188</vt:i4>
      </vt:variant>
      <vt:variant>
        <vt:i4>0</vt:i4>
      </vt:variant>
      <vt:variant>
        <vt:i4>5</vt:i4>
      </vt:variant>
      <vt:variant>
        <vt:lpwstr/>
      </vt:variant>
      <vt:variant>
        <vt:lpwstr>_Toc475201385</vt:lpwstr>
      </vt:variant>
      <vt:variant>
        <vt:i4>1769522</vt:i4>
      </vt:variant>
      <vt:variant>
        <vt:i4>182</vt:i4>
      </vt:variant>
      <vt:variant>
        <vt:i4>0</vt:i4>
      </vt:variant>
      <vt:variant>
        <vt:i4>5</vt:i4>
      </vt:variant>
      <vt:variant>
        <vt:lpwstr/>
      </vt:variant>
      <vt:variant>
        <vt:lpwstr>_Toc475201384</vt:lpwstr>
      </vt:variant>
      <vt:variant>
        <vt:i4>1769522</vt:i4>
      </vt:variant>
      <vt:variant>
        <vt:i4>176</vt:i4>
      </vt:variant>
      <vt:variant>
        <vt:i4>0</vt:i4>
      </vt:variant>
      <vt:variant>
        <vt:i4>5</vt:i4>
      </vt:variant>
      <vt:variant>
        <vt:lpwstr/>
      </vt:variant>
      <vt:variant>
        <vt:lpwstr>_Toc475201383</vt:lpwstr>
      </vt:variant>
      <vt:variant>
        <vt:i4>1769522</vt:i4>
      </vt:variant>
      <vt:variant>
        <vt:i4>170</vt:i4>
      </vt:variant>
      <vt:variant>
        <vt:i4>0</vt:i4>
      </vt:variant>
      <vt:variant>
        <vt:i4>5</vt:i4>
      </vt:variant>
      <vt:variant>
        <vt:lpwstr/>
      </vt:variant>
      <vt:variant>
        <vt:lpwstr>_Toc475201382</vt:lpwstr>
      </vt:variant>
      <vt:variant>
        <vt:i4>1769522</vt:i4>
      </vt:variant>
      <vt:variant>
        <vt:i4>164</vt:i4>
      </vt:variant>
      <vt:variant>
        <vt:i4>0</vt:i4>
      </vt:variant>
      <vt:variant>
        <vt:i4>5</vt:i4>
      </vt:variant>
      <vt:variant>
        <vt:lpwstr/>
      </vt:variant>
      <vt:variant>
        <vt:lpwstr>_Toc475201381</vt:lpwstr>
      </vt:variant>
      <vt:variant>
        <vt:i4>1769522</vt:i4>
      </vt:variant>
      <vt:variant>
        <vt:i4>158</vt:i4>
      </vt:variant>
      <vt:variant>
        <vt:i4>0</vt:i4>
      </vt:variant>
      <vt:variant>
        <vt:i4>5</vt:i4>
      </vt:variant>
      <vt:variant>
        <vt:lpwstr/>
      </vt:variant>
      <vt:variant>
        <vt:lpwstr>_Toc475201380</vt:lpwstr>
      </vt:variant>
      <vt:variant>
        <vt:i4>1310770</vt:i4>
      </vt:variant>
      <vt:variant>
        <vt:i4>152</vt:i4>
      </vt:variant>
      <vt:variant>
        <vt:i4>0</vt:i4>
      </vt:variant>
      <vt:variant>
        <vt:i4>5</vt:i4>
      </vt:variant>
      <vt:variant>
        <vt:lpwstr/>
      </vt:variant>
      <vt:variant>
        <vt:lpwstr>_Toc475201379</vt:lpwstr>
      </vt:variant>
      <vt:variant>
        <vt:i4>1310770</vt:i4>
      </vt:variant>
      <vt:variant>
        <vt:i4>146</vt:i4>
      </vt:variant>
      <vt:variant>
        <vt:i4>0</vt:i4>
      </vt:variant>
      <vt:variant>
        <vt:i4>5</vt:i4>
      </vt:variant>
      <vt:variant>
        <vt:lpwstr/>
      </vt:variant>
      <vt:variant>
        <vt:lpwstr>_Toc475201378</vt:lpwstr>
      </vt:variant>
      <vt:variant>
        <vt:i4>1310770</vt:i4>
      </vt:variant>
      <vt:variant>
        <vt:i4>140</vt:i4>
      </vt:variant>
      <vt:variant>
        <vt:i4>0</vt:i4>
      </vt:variant>
      <vt:variant>
        <vt:i4>5</vt:i4>
      </vt:variant>
      <vt:variant>
        <vt:lpwstr/>
      </vt:variant>
      <vt:variant>
        <vt:lpwstr>_Toc475201377</vt:lpwstr>
      </vt:variant>
      <vt:variant>
        <vt:i4>1310770</vt:i4>
      </vt:variant>
      <vt:variant>
        <vt:i4>134</vt:i4>
      </vt:variant>
      <vt:variant>
        <vt:i4>0</vt:i4>
      </vt:variant>
      <vt:variant>
        <vt:i4>5</vt:i4>
      </vt:variant>
      <vt:variant>
        <vt:lpwstr/>
      </vt:variant>
      <vt:variant>
        <vt:lpwstr>_Toc475201376</vt:lpwstr>
      </vt:variant>
      <vt:variant>
        <vt:i4>1310770</vt:i4>
      </vt:variant>
      <vt:variant>
        <vt:i4>128</vt:i4>
      </vt:variant>
      <vt:variant>
        <vt:i4>0</vt:i4>
      </vt:variant>
      <vt:variant>
        <vt:i4>5</vt:i4>
      </vt:variant>
      <vt:variant>
        <vt:lpwstr/>
      </vt:variant>
      <vt:variant>
        <vt:lpwstr>_Toc475201375</vt:lpwstr>
      </vt:variant>
      <vt:variant>
        <vt:i4>1310770</vt:i4>
      </vt:variant>
      <vt:variant>
        <vt:i4>122</vt:i4>
      </vt:variant>
      <vt:variant>
        <vt:i4>0</vt:i4>
      </vt:variant>
      <vt:variant>
        <vt:i4>5</vt:i4>
      </vt:variant>
      <vt:variant>
        <vt:lpwstr/>
      </vt:variant>
      <vt:variant>
        <vt:lpwstr>_Toc475201374</vt:lpwstr>
      </vt:variant>
      <vt:variant>
        <vt:i4>1310770</vt:i4>
      </vt:variant>
      <vt:variant>
        <vt:i4>116</vt:i4>
      </vt:variant>
      <vt:variant>
        <vt:i4>0</vt:i4>
      </vt:variant>
      <vt:variant>
        <vt:i4>5</vt:i4>
      </vt:variant>
      <vt:variant>
        <vt:lpwstr/>
      </vt:variant>
      <vt:variant>
        <vt:lpwstr>_Toc475201373</vt:lpwstr>
      </vt:variant>
      <vt:variant>
        <vt:i4>1310770</vt:i4>
      </vt:variant>
      <vt:variant>
        <vt:i4>110</vt:i4>
      </vt:variant>
      <vt:variant>
        <vt:i4>0</vt:i4>
      </vt:variant>
      <vt:variant>
        <vt:i4>5</vt:i4>
      </vt:variant>
      <vt:variant>
        <vt:lpwstr/>
      </vt:variant>
      <vt:variant>
        <vt:lpwstr>_Toc475201372</vt:lpwstr>
      </vt:variant>
      <vt:variant>
        <vt:i4>1310770</vt:i4>
      </vt:variant>
      <vt:variant>
        <vt:i4>104</vt:i4>
      </vt:variant>
      <vt:variant>
        <vt:i4>0</vt:i4>
      </vt:variant>
      <vt:variant>
        <vt:i4>5</vt:i4>
      </vt:variant>
      <vt:variant>
        <vt:lpwstr/>
      </vt:variant>
      <vt:variant>
        <vt:lpwstr>_Toc475201371</vt:lpwstr>
      </vt:variant>
      <vt:variant>
        <vt:i4>1310770</vt:i4>
      </vt:variant>
      <vt:variant>
        <vt:i4>98</vt:i4>
      </vt:variant>
      <vt:variant>
        <vt:i4>0</vt:i4>
      </vt:variant>
      <vt:variant>
        <vt:i4>5</vt:i4>
      </vt:variant>
      <vt:variant>
        <vt:lpwstr/>
      </vt:variant>
      <vt:variant>
        <vt:lpwstr>_Toc475201370</vt:lpwstr>
      </vt:variant>
      <vt:variant>
        <vt:i4>1376306</vt:i4>
      </vt:variant>
      <vt:variant>
        <vt:i4>92</vt:i4>
      </vt:variant>
      <vt:variant>
        <vt:i4>0</vt:i4>
      </vt:variant>
      <vt:variant>
        <vt:i4>5</vt:i4>
      </vt:variant>
      <vt:variant>
        <vt:lpwstr/>
      </vt:variant>
      <vt:variant>
        <vt:lpwstr>_Toc475201369</vt:lpwstr>
      </vt:variant>
      <vt:variant>
        <vt:i4>1376306</vt:i4>
      </vt:variant>
      <vt:variant>
        <vt:i4>86</vt:i4>
      </vt:variant>
      <vt:variant>
        <vt:i4>0</vt:i4>
      </vt:variant>
      <vt:variant>
        <vt:i4>5</vt:i4>
      </vt:variant>
      <vt:variant>
        <vt:lpwstr/>
      </vt:variant>
      <vt:variant>
        <vt:lpwstr>_Toc475201368</vt:lpwstr>
      </vt:variant>
      <vt:variant>
        <vt:i4>1376306</vt:i4>
      </vt:variant>
      <vt:variant>
        <vt:i4>80</vt:i4>
      </vt:variant>
      <vt:variant>
        <vt:i4>0</vt:i4>
      </vt:variant>
      <vt:variant>
        <vt:i4>5</vt:i4>
      </vt:variant>
      <vt:variant>
        <vt:lpwstr/>
      </vt:variant>
      <vt:variant>
        <vt:lpwstr>_Toc475201367</vt:lpwstr>
      </vt:variant>
      <vt:variant>
        <vt:i4>1376306</vt:i4>
      </vt:variant>
      <vt:variant>
        <vt:i4>74</vt:i4>
      </vt:variant>
      <vt:variant>
        <vt:i4>0</vt:i4>
      </vt:variant>
      <vt:variant>
        <vt:i4>5</vt:i4>
      </vt:variant>
      <vt:variant>
        <vt:lpwstr/>
      </vt:variant>
      <vt:variant>
        <vt:lpwstr>_Toc475201366</vt:lpwstr>
      </vt:variant>
      <vt:variant>
        <vt:i4>1376306</vt:i4>
      </vt:variant>
      <vt:variant>
        <vt:i4>68</vt:i4>
      </vt:variant>
      <vt:variant>
        <vt:i4>0</vt:i4>
      </vt:variant>
      <vt:variant>
        <vt:i4>5</vt:i4>
      </vt:variant>
      <vt:variant>
        <vt:lpwstr/>
      </vt:variant>
      <vt:variant>
        <vt:lpwstr>_Toc475201365</vt:lpwstr>
      </vt:variant>
      <vt:variant>
        <vt:i4>1376306</vt:i4>
      </vt:variant>
      <vt:variant>
        <vt:i4>62</vt:i4>
      </vt:variant>
      <vt:variant>
        <vt:i4>0</vt:i4>
      </vt:variant>
      <vt:variant>
        <vt:i4>5</vt:i4>
      </vt:variant>
      <vt:variant>
        <vt:lpwstr/>
      </vt:variant>
      <vt:variant>
        <vt:lpwstr>_Toc475201364</vt:lpwstr>
      </vt:variant>
      <vt:variant>
        <vt:i4>1376306</vt:i4>
      </vt:variant>
      <vt:variant>
        <vt:i4>56</vt:i4>
      </vt:variant>
      <vt:variant>
        <vt:i4>0</vt:i4>
      </vt:variant>
      <vt:variant>
        <vt:i4>5</vt:i4>
      </vt:variant>
      <vt:variant>
        <vt:lpwstr/>
      </vt:variant>
      <vt:variant>
        <vt:lpwstr>_Toc475201363</vt:lpwstr>
      </vt:variant>
      <vt:variant>
        <vt:i4>1376306</vt:i4>
      </vt:variant>
      <vt:variant>
        <vt:i4>50</vt:i4>
      </vt:variant>
      <vt:variant>
        <vt:i4>0</vt:i4>
      </vt:variant>
      <vt:variant>
        <vt:i4>5</vt:i4>
      </vt:variant>
      <vt:variant>
        <vt:lpwstr/>
      </vt:variant>
      <vt:variant>
        <vt:lpwstr>_Toc475201362</vt:lpwstr>
      </vt:variant>
      <vt:variant>
        <vt:i4>1376306</vt:i4>
      </vt:variant>
      <vt:variant>
        <vt:i4>44</vt:i4>
      </vt:variant>
      <vt:variant>
        <vt:i4>0</vt:i4>
      </vt:variant>
      <vt:variant>
        <vt:i4>5</vt:i4>
      </vt:variant>
      <vt:variant>
        <vt:lpwstr/>
      </vt:variant>
      <vt:variant>
        <vt:lpwstr>_Toc475201361</vt:lpwstr>
      </vt:variant>
      <vt:variant>
        <vt:i4>1376306</vt:i4>
      </vt:variant>
      <vt:variant>
        <vt:i4>38</vt:i4>
      </vt:variant>
      <vt:variant>
        <vt:i4>0</vt:i4>
      </vt:variant>
      <vt:variant>
        <vt:i4>5</vt:i4>
      </vt:variant>
      <vt:variant>
        <vt:lpwstr/>
      </vt:variant>
      <vt:variant>
        <vt:lpwstr>_Toc475201360</vt:lpwstr>
      </vt:variant>
      <vt:variant>
        <vt:i4>1441842</vt:i4>
      </vt:variant>
      <vt:variant>
        <vt:i4>32</vt:i4>
      </vt:variant>
      <vt:variant>
        <vt:i4>0</vt:i4>
      </vt:variant>
      <vt:variant>
        <vt:i4>5</vt:i4>
      </vt:variant>
      <vt:variant>
        <vt:lpwstr/>
      </vt:variant>
      <vt:variant>
        <vt:lpwstr>_Toc475201359</vt:lpwstr>
      </vt:variant>
      <vt:variant>
        <vt:i4>1441842</vt:i4>
      </vt:variant>
      <vt:variant>
        <vt:i4>26</vt:i4>
      </vt:variant>
      <vt:variant>
        <vt:i4>0</vt:i4>
      </vt:variant>
      <vt:variant>
        <vt:i4>5</vt:i4>
      </vt:variant>
      <vt:variant>
        <vt:lpwstr/>
      </vt:variant>
      <vt:variant>
        <vt:lpwstr>_Toc475201358</vt:lpwstr>
      </vt:variant>
      <vt:variant>
        <vt:i4>7602222</vt:i4>
      </vt:variant>
      <vt:variant>
        <vt:i4>21</vt:i4>
      </vt:variant>
      <vt:variant>
        <vt:i4>0</vt:i4>
      </vt:variant>
      <vt:variant>
        <vt:i4>5</vt:i4>
      </vt:variant>
      <vt:variant>
        <vt:lpwstr>http://ihe.net/Templates_Public_Comments/</vt:lpwstr>
      </vt:variant>
      <vt:variant>
        <vt:lpwstr/>
      </vt:variant>
      <vt:variant>
        <vt:i4>131126</vt:i4>
      </vt:variant>
      <vt:variant>
        <vt:i4>18</vt:i4>
      </vt:variant>
      <vt:variant>
        <vt:i4>0</vt:i4>
      </vt:variant>
      <vt:variant>
        <vt:i4>5</vt:i4>
      </vt:variant>
      <vt:variant>
        <vt:lpwstr>http://ihe.net/Technical_Frameworks/</vt:lpwstr>
      </vt:variant>
      <vt:variant>
        <vt:lpwstr/>
      </vt:variant>
      <vt:variant>
        <vt:i4>65550</vt:i4>
      </vt:variant>
      <vt:variant>
        <vt:i4>15</vt:i4>
      </vt:variant>
      <vt:variant>
        <vt:i4>0</vt:i4>
      </vt:variant>
      <vt:variant>
        <vt:i4>5</vt:i4>
      </vt:variant>
      <vt:variant>
        <vt:lpwstr>http://ihe.net/Profiles/</vt:lpwstr>
      </vt:variant>
      <vt:variant>
        <vt:lpwstr/>
      </vt:variant>
      <vt:variant>
        <vt:i4>3670096</vt:i4>
      </vt:variant>
      <vt:variant>
        <vt:i4>12</vt:i4>
      </vt:variant>
      <vt:variant>
        <vt:i4>0</vt:i4>
      </vt:variant>
      <vt:variant>
        <vt:i4>5</vt:i4>
      </vt:variant>
      <vt:variant>
        <vt:lpwstr>http://ihe.net/IHE_Process/</vt:lpwstr>
      </vt:variant>
      <vt:variant>
        <vt:lpwstr/>
      </vt:variant>
      <vt:variant>
        <vt:i4>3670016</vt:i4>
      </vt:variant>
      <vt:variant>
        <vt:i4>9</vt:i4>
      </vt:variant>
      <vt:variant>
        <vt:i4>0</vt:i4>
      </vt:variant>
      <vt:variant>
        <vt:i4>5</vt:i4>
      </vt:variant>
      <vt:variant>
        <vt:lpwstr>../../../Users/mopoo/AppData/Roaming/Microsoft/Word/ihe.net/IHE_Domains/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IHE_Suppl_Template_Rev10.4_PC_2013-10-30</dc:title>
  <dc:subject>IHE Technical Framework Supplement Template</dc:subject>
  <dc:creator>IHE Documentation Work Group</dc:creator>
  <cp:keywords>IHE Supplement Template</cp:keywords>
  <cp:lastModifiedBy>Robert.Horn</cp:lastModifiedBy>
  <cp:revision>44</cp:revision>
  <cp:lastPrinted>2017-01-16T01:30:00Z</cp:lastPrinted>
  <dcterms:created xsi:type="dcterms:W3CDTF">2017-02-26T23:58:00Z</dcterms:created>
  <dcterms:modified xsi:type="dcterms:W3CDTF">2017-03-05T22:29:00Z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-1259144989</vt:i4>
  </property>
  <property fmtid="{D5CDD505-2E9C-101B-9397-08002B2CF9AE}" pid="3" name="_NewReviewCycle">
    <vt:lpwstr/>
  </property>
  <property fmtid="{D5CDD505-2E9C-101B-9397-08002B2CF9AE}" pid="4" name="_EmailSubject">
    <vt:lpwstr>[IHE-Rad-Tech2523] SOLE for 2-20 tcon</vt:lpwstr>
  </property>
  <property fmtid="{D5CDD505-2E9C-101B-9397-08002B2CF9AE}" pid="5" name="_AuthorEmail">
    <vt:lpwstr>aschroeder@siemens.com</vt:lpwstr>
  </property>
  <property fmtid="{D5CDD505-2E9C-101B-9397-08002B2CF9AE}" pid="6" name="_AuthorEmailDisplayName">
    <vt:lpwstr>Schroeder, Antje (HC SV DS SCM ICC)</vt:lpwstr>
  </property>
  <property fmtid="{D5CDD505-2E9C-101B-9397-08002B2CF9AE}" pid="7" name="_ReviewingToolsShownOnce">
    <vt:lpwstr/>
  </property>
</Properties>
</file>